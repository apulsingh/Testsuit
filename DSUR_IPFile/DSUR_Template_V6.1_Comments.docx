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D8B97" w14:textId="77777777" w:rsidR="00867813" w:rsidRPr="00FC5461" w:rsidRDefault="00867813" w:rsidP="00FC5461">
      <w:pPr>
        <w:jc w:val="center"/>
        <w:rPr>
          <w:i/>
          <w:color w:val="00B050"/>
          <w:sz w:val="32"/>
          <w:szCs w:val="32"/>
        </w:rPr>
      </w:pPr>
      <w:r w:rsidRPr="00FC5461">
        <w:rPr>
          <w:i/>
          <w:color w:val="00B050"/>
          <w:sz w:val="32"/>
          <w:szCs w:val="32"/>
        </w:rPr>
        <w:t>*******DELETE THIS PAGE*******</w:t>
      </w:r>
    </w:p>
    <w:p w14:paraId="33BD8B98" w14:textId="77777777" w:rsidR="00867813" w:rsidRPr="0073073A" w:rsidRDefault="00867813" w:rsidP="00867813">
      <w:pPr>
        <w:pStyle w:val="Paragraph"/>
        <w:rPr>
          <w:rFonts w:ascii="Times New Roman" w:hAnsi="Times New Roman"/>
          <w:i/>
          <w:color w:val="00B050"/>
        </w:rPr>
      </w:pPr>
      <w:r w:rsidRPr="0073073A">
        <w:rPr>
          <w:rFonts w:ascii="Times New Roman" w:hAnsi="Times New Roman"/>
          <w:i/>
          <w:color w:val="00B050"/>
        </w:rPr>
        <w:t>The Development Safety Update Report (DSUR) template provides required, suggested, and instructional text according to the following key:</w:t>
      </w:r>
    </w:p>
    <w:p w14:paraId="33BD8B99" w14:textId="77777777" w:rsidR="00867813" w:rsidRPr="00FC378E" w:rsidRDefault="00867813" w:rsidP="00867813">
      <w:pPr>
        <w:pStyle w:val="Paragraph"/>
        <w:spacing w:before="0" w:after="0"/>
        <w:ind w:left="720"/>
        <w:rPr>
          <w:rFonts w:ascii="Times New Roman" w:hAnsi="Times New Roman"/>
          <w:u w:val="single"/>
          <w:lang w:val="en-GB"/>
        </w:rPr>
      </w:pPr>
      <w:r w:rsidRPr="00867813">
        <w:rPr>
          <w:rFonts w:ascii="Times New Roman" w:hAnsi="Times New Roman"/>
        </w:rPr>
        <w:t xml:space="preserve">BLACK TEXT is </w:t>
      </w:r>
      <w:r w:rsidRPr="00867813">
        <w:rPr>
          <w:rFonts w:ascii="Times New Roman" w:hAnsi="Times New Roman"/>
          <w:u w:val="single"/>
        </w:rPr>
        <w:t>required</w:t>
      </w:r>
    </w:p>
    <w:p w14:paraId="33BD8B9A" w14:textId="77777777" w:rsidR="00867813" w:rsidRPr="00867813" w:rsidRDefault="00867813" w:rsidP="00867813">
      <w:pPr>
        <w:pStyle w:val="Paragraph"/>
        <w:spacing w:before="0"/>
        <w:ind w:left="720"/>
        <w:rPr>
          <w:rFonts w:ascii="Times New Roman" w:hAnsi="Times New Roman"/>
          <w:sz w:val="20"/>
          <w:szCs w:val="20"/>
          <w:u w:val="single"/>
        </w:rPr>
      </w:pPr>
      <w:r w:rsidRPr="00867813">
        <w:rPr>
          <w:rFonts w:ascii="Times New Roman" w:hAnsi="Times New Roman"/>
          <w:sz w:val="20"/>
          <w:szCs w:val="20"/>
          <w:u w:val="single"/>
        </w:rPr>
        <w:t xml:space="preserve">(Note: Authors may add additional black text for their particular PSUR, if applicable.)  </w:t>
      </w:r>
    </w:p>
    <w:p w14:paraId="33BD8B9B" w14:textId="1C37E3DB" w:rsidR="00867813" w:rsidRPr="00867813" w:rsidRDefault="00867813" w:rsidP="00867813">
      <w:pPr>
        <w:pStyle w:val="Paragraph"/>
        <w:ind w:left="720"/>
        <w:rPr>
          <w:rFonts w:ascii="Times New Roman" w:hAnsi="Times New Roman"/>
          <w:color w:val="FF0000"/>
        </w:rPr>
      </w:pPr>
      <w:r w:rsidRPr="00867813">
        <w:rPr>
          <w:rFonts w:ascii="Times New Roman" w:hAnsi="Times New Roman"/>
          <w:color w:val="FF0000"/>
        </w:rPr>
        <w:t xml:space="preserve">RED TEXT contained in brackets [ ] is information to be </w:t>
      </w:r>
      <w:r w:rsidR="00227C76">
        <w:rPr>
          <w:rFonts w:ascii="Times New Roman" w:hAnsi="Times New Roman"/>
          <w:color w:val="FF0000"/>
          <w:u w:val="single"/>
        </w:rPr>
        <w:t>i</w:t>
      </w:r>
      <w:r w:rsidRPr="00867813">
        <w:rPr>
          <w:rFonts w:ascii="Times New Roman" w:hAnsi="Times New Roman"/>
          <w:color w:val="FF0000"/>
          <w:u w:val="single"/>
        </w:rPr>
        <w:t>nserted</w:t>
      </w:r>
      <w:r w:rsidR="00AC09E6">
        <w:rPr>
          <w:rFonts w:ascii="Times New Roman" w:hAnsi="Times New Roman"/>
          <w:color w:val="FF0000"/>
          <w:u w:val="single"/>
        </w:rPr>
        <w:t xml:space="preserve"> </w:t>
      </w:r>
    </w:p>
    <w:p w14:paraId="33BD8B9C" w14:textId="77777777" w:rsidR="00867813" w:rsidRPr="0073073A" w:rsidRDefault="00867813" w:rsidP="00867813">
      <w:pPr>
        <w:pStyle w:val="Paragraph"/>
        <w:ind w:left="720"/>
        <w:rPr>
          <w:rFonts w:ascii="Times New Roman" w:hAnsi="Times New Roman"/>
          <w:color w:val="0070C0"/>
        </w:rPr>
      </w:pPr>
      <w:r w:rsidRPr="0073073A">
        <w:rPr>
          <w:rFonts w:ascii="Times New Roman" w:hAnsi="Times New Roman"/>
          <w:color w:val="0070C0"/>
        </w:rPr>
        <w:t xml:space="preserve">BLUE TEXT is </w:t>
      </w:r>
      <w:r w:rsidRPr="0073073A">
        <w:rPr>
          <w:rFonts w:ascii="Times New Roman" w:hAnsi="Times New Roman"/>
          <w:color w:val="0070C0"/>
          <w:u w:val="single"/>
        </w:rPr>
        <w:t>Optional/Suggested</w:t>
      </w:r>
    </w:p>
    <w:p w14:paraId="33BD8B9D" w14:textId="272D0EEB" w:rsidR="00867813" w:rsidRPr="0073073A" w:rsidRDefault="00867813" w:rsidP="00867813">
      <w:pPr>
        <w:pStyle w:val="Paragraph"/>
        <w:ind w:left="720"/>
        <w:rPr>
          <w:rFonts w:ascii="Times New Roman" w:hAnsi="Times New Roman"/>
          <w:i/>
          <w:color w:val="00B050"/>
          <w:u w:val="single"/>
        </w:rPr>
      </w:pPr>
      <w:r w:rsidRPr="0073073A">
        <w:rPr>
          <w:rFonts w:ascii="Times New Roman" w:hAnsi="Times New Roman"/>
          <w:i/>
          <w:color w:val="00B050"/>
        </w:rPr>
        <w:t xml:space="preserve">GREEN, ITALIC TEXT is </w:t>
      </w:r>
      <w:r w:rsidR="00227C76">
        <w:rPr>
          <w:rFonts w:ascii="Times New Roman" w:hAnsi="Times New Roman"/>
          <w:i/>
          <w:color w:val="00B050"/>
          <w:u w:val="single"/>
        </w:rPr>
        <w:t>i</w:t>
      </w:r>
      <w:r w:rsidRPr="0073073A">
        <w:rPr>
          <w:rFonts w:ascii="Times New Roman" w:hAnsi="Times New Roman"/>
          <w:i/>
          <w:color w:val="00B050"/>
          <w:u w:val="single"/>
        </w:rPr>
        <w:t>nstructional</w:t>
      </w:r>
    </w:p>
    <w:p w14:paraId="33BD8B9E" w14:textId="77777777" w:rsidR="00867813" w:rsidRPr="0073073A" w:rsidRDefault="00867813" w:rsidP="00867813">
      <w:pPr>
        <w:pStyle w:val="Paragraph"/>
        <w:spacing w:before="0" w:after="0"/>
        <w:ind w:left="720"/>
        <w:rPr>
          <w:rFonts w:ascii="Times New Roman" w:hAnsi="Times New Roman"/>
          <w:color w:val="00B050"/>
          <w:u w:val="single"/>
        </w:rPr>
      </w:pPr>
      <w:r w:rsidRPr="0073073A">
        <w:rPr>
          <w:rFonts w:ascii="Times New Roman" w:hAnsi="Times New Roman"/>
          <w:i/>
          <w:color w:val="00B050"/>
          <w:u w:val="single"/>
        </w:rPr>
        <w:t>All Authors are responsible for:</w:t>
      </w:r>
    </w:p>
    <w:p w14:paraId="33BD8B9F" w14:textId="77777777" w:rsidR="00867813" w:rsidRPr="00867813" w:rsidRDefault="00867813" w:rsidP="0027691C">
      <w:pPr>
        <w:pStyle w:val="ListBullet"/>
        <w:keepLines/>
        <w:numPr>
          <w:ilvl w:val="0"/>
          <w:numId w:val="24"/>
        </w:numPr>
        <w:tabs>
          <w:tab w:val="clear" w:pos="360"/>
          <w:tab w:val="num" w:pos="1080"/>
        </w:tabs>
        <w:spacing w:after="0"/>
        <w:ind w:left="1080"/>
        <w:rPr>
          <w:i/>
          <w:color w:val="008000"/>
          <w:szCs w:val="24"/>
        </w:rPr>
      </w:pPr>
      <w:r w:rsidRPr="0073073A">
        <w:rPr>
          <w:i/>
          <w:color w:val="00B050"/>
          <w:szCs w:val="24"/>
          <w:u w:val="single"/>
        </w:rPr>
        <w:t>Converting</w:t>
      </w:r>
      <w:r w:rsidRPr="0073073A">
        <w:rPr>
          <w:i/>
          <w:color w:val="00B050"/>
          <w:szCs w:val="24"/>
        </w:rPr>
        <w:t xml:space="preserve"> </w:t>
      </w:r>
      <w:r w:rsidRPr="00867813">
        <w:rPr>
          <w:color w:val="FF0000"/>
        </w:rPr>
        <w:t>red</w:t>
      </w:r>
      <w:r w:rsidRPr="00867813">
        <w:rPr>
          <w:i/>
          <w:color w:val="008000"/>
          <w:szCs w:val="24"/>
        </w:rPr>
        <w:t xml:space="preserve"> and </w:t>
      </w:r>
      <w:r w:rsidRPr="0073073A">
        <w:rPr>
          <w:color w:val="0070C0"/>
          <w:szCs w:val="24"/>
        </w:rPr>
        <w:t>blue text</w:t>
      </w:r>
      <w:r w:rsidRPr="0073073A">
        <w:rPr>
          <w:i/>
          <w:color w:val="0070C0"/>
          <w:szCs w:val="24"/>
        </w:rPr>
        <w:t xml:space="preserve"> </w:t>
      </w:r>
      <w:r w:rsidRPr="00867813">
        <w:rPr>
          <w:i/>
          <w:color w:val="008000"/>
          <w:szCs w:val="24"/>
        </w:rPr>
        <w:t xml:space="preserve">to </w:t>
      </w:r>
      <w:r w:rsidRPr="00867813">
        <w:rPr>
          <w:color w:val="000000"/>
          <w:szCs w:val="24"/>
        </w:rPr>
        <w:t>black text</w:t>
      </w:r>
      <w:r w:rsidRPr="00867813">
        <w:rPr>
          <w:i/>
          <w:color w:val="008000"/>
          <w:szCs w:val="24"/>
        </w:rPr>
        <w:t xml:space="preserve"> </w:t>
      </w:r>
      <w:r w:rsidRPr="0073073A">
        <w:rPr>
          <w:i/>
          <w:color w:val="00B050"/>
          <w:szCs w:val="24"/>
        </w:rPr>
        <w:t>as appropriate</w:t>
      </w:r>
    </w:p>
    <w:p w14:paraId="33BD8BA0" w14:textId="77777777" w:rsidR="00867813" w:rsidRPr="00867813" w:rsidRDefault="00867813" w:rsidP="0027691C">
      <w:pPr>
        <w:pStyle w:val="ListBullet"/>
        <w:keepLines/>
        <w:numPr>
          <w:ilvl w:val="0"/>
          <w:numId w:val="24"/>
        </w:numPr>
        <w:tabs>
          <w:tab w:val="clear" w:pos="360"/>
          <w:tab w:val="num" w:pos="1080"/>
        </w:tabs>
        <w:spacing w:after="0"/>
        <w:ind w:left="1080"/>
      </w:pPr>
      <w:r w:rsidRPr="0073073A">
        <w:rPr>
          <w:i/>
          <w:color w:val="00B050"/>
          <w:szCs w:val="24"/>
          <w:u w:val="single"/>
        </w:rPr>
        <w:t>Deleting</w:t>
      </w:r>
      <w:r w:rsidRPr="0073073A">
        <w:rPr>
          <w:i/>
          <w:color w:val="00B050"/>
          <w:szCs w:val="24"/>
        </w:rPr>
        <w:t xml:space="preserve"> unused</w:t>
      </w:r>
      <w:r w:rsidRPr="0073073A">
        <w:rPr>
          <w:color w:val="00B050"/>
        </w:rPr>
        <w:t xml:space="preserve"> </w:t>
      </w:r>
      <w:r w:rsidRPr="00867813">
        <w:rPr>
          <w:color w:val="FF0000"/>
        </w:rPr>
        <w:t>red</w:t>
      </w:r>
      <w:r w:rsidRPr="00867813">
        <w:t xml:space="preserve"> </w:t>
      </w:r>
      <w:r w:rsidRPr="00867813">
        <w:rPr>
          <w:i/>
          <w:color w:val="008000"/>
          <w:szCs w:val="24"/>
        </w:rPr>
        <w:t xml:space="preserve">and </w:t>
      </w:r>
      <w:r w:rsidRPr="0073073A">
        <w:rPr>
          <w:color w:val="0070C0"/>
        </w:rPr>
        <w:t>blue text</w:t>
      </w:r>
      <w:r w:rsidRPr="00867813">
        <w:t xml:space="preserve">, </w:t>
      </w:r>
      <w:r w:rsidRPr="0073073A">
        <w:rPr>
          <w:i/>
          <w:color w:val="00B050"/>
          <w:szCs w:val="24"/>
        </w:rPr>
        <w:t>and unused alternate</w:t>
      </w:r>
      <w:r w:rsidRPr="0073073A">
        <w:rPr>
          <w:color w:val="00B050"/>
        </w:rPr>
        <w:t xml:space="preserve"> </w:t>
      </w:r>
      <w:r w:rsidRPr="00867813">
        <w:rPr>
          <w:iCs/>
        </w:rPr>
        <w:t>black</w:t>
      </w:r>
      <w:r w:rsidRPr="00867813">
        <w:t xml:space="preserve"> text.</w:t>
      </w:r>
    </w:p>
    <w:p w14:paraId="33BD8BA1" w14:textId="77777777" w:rsidR="00867813" w:rsidRPr="0073073A" w:rsidRDefault="00867813" w:rsidP="0027691C">
      <w:pPr>
        <w:pStyle w:val="ListBullet"/>
        <w:keepLines/>
        <w:numPr>
          <w:ilvl w:val="0"/>
          <w:numId w:val="24"/>
        </w:numPr>
        <w:tabs>
          <w:tab w:val="clear" w:pos="360"/>
          <w:tab w:val="num" w:pos="1080"/>
        </w:tabs>
        <w:spacing w:after="0"/>
        <w:ind w:left="1080"/>
        <w:rPr>
          <w:color w:val="00B050"/>
        </w:rPr>
      </w:pPr>
      <w:r w:rsidRPr="0073073A">
        <w:rPr>
          <w:i/>
          <w:color w:val="00B050"/>
          <w:szCs w:val="24"/>
          <w:u w:val="single"/>
        </w:rPr>
        <w:t>Deleting</w:t>
      </w:r>
      <w:r w:rsidRPr="0073073A">
        <w:rPr>
          <w:i/>
          <w:color w:val="00B050"/>
          <w:szCs w:val="24"/>
        </w:rPr>
        <w:t xml:space="preserve"> green text and blue boxes (described below)</w:t>
      </w:r>
    </w:p>
    <w:p w14:paraId="33BD8BA2" w14:textId="77777777" w:rsidR="00867813" w:rsidRPr="0073073A" w:rsidRDefault="00867813" w:rsidP="0027691C">
      <w:pPr>
        <w:pStyle w:val="ListBullet"/>
        <w:keepLines/>
        <w:numPr>
          <w:ilvl w:val="0"/>
          <w:numId w:val="24"/>
        </w:numPr>
        <w:tabs>
          <w:tab w:val="clear" w:pos="360"/>
          <w:tab w:val="num" w:pos="1080"/>
        </w:tabs>
        <w:spacing w:after="0"/>
        <w:ind w:left="1080"/>
        <w:rPr>
          <w:color w:val="00B050"/>
        </w:rPr>
      </w:pPr>
      <w:r w:rsidRPr="0073073A">
        <w:rPr>
          <w:i/>
          <w:color w:val="00B050"/>
        </w:rPr>
        <w:t xml:space="preserve">Note: Once the report is published, hyperlinked text may appear as </w:t>
      </w:r>
      <w:r w:rsidRPr="0073073A">
        <w:rPr>
          <w:color w:val="00B050"/>
        </w:rPr>
        <w:t>blue text</w:t>
      </w:r>
    </w:p>
    <w:p w14:paraId="33BD8BA3" w14:textId="77777777" w:rsidR="00867813" w:rsidRPr="0073073A" w:rsidRDefault="00867813" w:rsidP="00867813">
      <w:pPr>
        <w:pStyle w:val="Paragraph"/>
        <w:spacing w:before="0" w:after="0"/>
        <w:rPr>
          <w:rFonts w:ascii="Times New Roman" w:hAnsi="Times New Roman"/>
          <w:i/>
          <w:color w:val="00B050"/>
          <w:u w:val="single"/>
        </w:rPr>
      </w:pPr>
    </w:p>
    <w:p w14:paraId="33BD8BA4" w14:textId="77777777" w:rsidR="00867813" w:rsidRPr="0073073A" w:rsidRDefault="00867813" w:rsidP="00867813">
      <w:pPr>
        <w:pStyle w:val="Paragraph"/>
        <w:spacing w:before="0" w:after="0"/>
        <w:rPr>
          <w:rFonts w:ascii="Times New Roman" w:hAnsi="Times New Roman"/>
          <w:i/>
          <w:color w:val="00B050"/>
          <w:u w:val="single"/>
        </w:rPr>
      </w:pPr>
    </w:p>
    <w:p w14:paraId="33BD8BA5" w14:textId="77777777" w:rsidR="00867813" w:rsidRPr="0073073A" w:rsidRDefault="00867813" w:rsidP="00867813">
      <w:pPr>
        <w:pStyle w:val="Paragraph"/>
        <w:spacing w:before="0" w:after="0"/>
        <w:rPr>
          <w:rFonts w:ascii="Times New Roman" w:hAnsi="Times New Roman"/>
          <w:i/>
          <w:color w:val="00B050"/>
          <w:u w:val="single"/>
        </w:rPr>
      </w:pPr>
    </w:p>
    <w:p w14:paraId="33BD8BA6" w14:textId="06A2165B" w:rsidR="00867813" w:rsidRPr="00341CE6" w:rsidRDefault="00341CE6" w:rsidP="00867813">
      <w:pPr>
        <w:pStyle w:val="Paragraph"/>
        <w:spacing w:before="0" w:after="0"/>
        <w:rPr>
          <w:rFonts w:ascii="Times New Roman" w:hAnsi="Times New Roman"/>
          <w:i/>
          <w:color w:val="00B050"/>
          <w:u w:val="single"/>
        </w:rPr>
      </w:pPr>
      <w:r w:rsidRPr="00341CE6">
        <w:rPr>
          <w:rFonts w:ascii="Times New Roman" w:hAnsi="Times New Roman"/>
          <w:i/>
          <w:color w:val="00B050"/>
        </w:rPr>
        <w:t xml:space="preserve">Note: If publications and other source documents are cited in this </w:t>
      </w:r>
      <w:r w:rsidR="00D54A0A">
        <w:rPr>
          <w:rFonts w:ascii="Times New Roman" w:hAnsi="Times New Roman"/>
          <w:i/>
          <w:color w:val="00B050"/>
        </w:rPr>
        <w:t>D</w:t>
      </w:r>
      <w:r w:rsidRPr="00341CE6">
        <w:rPr>
          <w:rFonts w:ascii="Times New Roman" w:hAnsi="Times New Roman"/>
          <w:i/>
          <w:color w:val="00B050"/>
        </w:rPr>
        <w:t>SUR please enter them as endnotes</w:t>
      </w:r>
      <w:r w:rsidRPr="00C846F6">
        <w:rPr>
          <w:rFonts w:ascii="Times New Roman" w:hAnsi="Times New Roman"/>
          <w:i/>
          <w:color w:val="00B050"/>
          <w:lang w:val="en-GB"/>
        </w:rPr>
        <w:t xml:space="preserve"> utilising</w:t>
      </w:r>
      <w:r w:rsidRPr="00341CE6">
        <w:rPr>
          <w:rFonts w:ascii="Times New Roman" w:hAnsi="Times New Roman"/>
          <w:i/>
          <w:color w:val="00B050"/>
        </w:rPr>
        <w:t xml:space="preserve"> the guidance </w:t>
      </w:r>
      <w:r>
        <w:rPr>
          <w:rFonts w:ascii="Times New Roman" w:hAnsi="Times New Roman"/>
          <w:i/>
          <w:color w:val="00B050"/>
        </w:rPr>
        <w:t>in the final Otsuka Style guide</w:t>
      </w:r>
      <w:r w:rsidRPr="00341CE6">
        <w:rPr>
          <w:rFonts w:ascii="Times New Roman" w:hAnsi="Times New Roman"/>
          <w:i/>
          <w:color w:val="00B050"/>
        </w:rPr>
        <w:t>.</w:t>
      </w:r>
    </w:p>
    <w:p w14:paraId="33BD8BA7" w14:textId="77777777" w:rsidR="00867813" w:rsidRPr="0073073A" w:rsidRDefault="00867813" w:rsidP="00867813">
      <w:pPr>
        <w:pStyle w:val="Paragraph"/>
        <w:spacing w:before="0" w:after="0"/>
        <w:rPr>
          <w:rFonts w:ascii="Times New Roman" w:hAnsi="Times New Roman"/>
          <w:i/>
          <w:color w:val="00B050"/>
          <w:u w:val="single"/>
        </w:rPr>
      </w:pPr>
    </w:p>
    <w:p w14:paraId="33BD8BA8" w14:textId="77777777" w:rsidR="00867813" w:rsidRPr="0073073A" w:rsidRDefault="00867813" w:rsidP="00867813">
      <w:pPr>
        <w:pStyle w:val="Paragraph"/>
        <w:spacing w:before="0" w:after="0"/>
        <w:rPr>
          <w:rFonts w:ascii="Times New Roman" w:hAnsi="Times New Roman"/>
          <w:i/>
          <w:color w:val="00B050"/>
          <w:u w:val="single"/>
        </w:rPr>
      </w:pPr>
    </w:p>
    <w:p w14:paraId="33BD8BA9" w14:textId="77777777" w:rsidR="00867813" w:rsidRPr="0073073A" w:rsidRDefault="00867813" w:rsidP="00867813">
      <w:pPr>
        <w:pStyle w:val="Paragraph"/>
        <w:spacing w:before="0" w:after="0"/>
        <w:rPr>
          <w:rFonts w:ascii="Times New Roman" w:hAnsi="Times New Roman"/>
          <w:i/>
          <w:color w:val="00B050"/>
        </w:rPr>
      </w:pPr>
      <w:r w:rsidRPr="0073073A">
        <w:rPr>
          <w:rFonts w:ascii="Times New Roman" w:hAnsi="Times New Roman"/>
          <w:i/>
          <w:color w:val="00B050"/>
        </w:rPr>
        <w:t xml:space="preserve">Throughout this document, tables (example below) provide an alert to Authors where there are common sections among PBRERs, RMPs and/or DSURs, and the information presented in these different reports should be consistent.  Do not populate the boxes with information or text; boxes are similar to instructional text and </w:t>
      </w:r>
      <w:r w:rsidRPr="0073073A">
        <w:rPr>
          <w:rFonts w:ascii="Times New Roman" w:hAnsi="Times New Roman"/>
          <w:i/>
          <w:color w:val="00B050"/>
          <w:u w:val="single"/>
        </w:rPr>
        <w:t>must be deleted</w:t>
      </w:r>
      <w:r w:rsidRPr="0073073A">
        <w:rPr>
          <w:rFonts w:ascii="Times New Roman" w:hAnsi="Times New Roman"/>
          <w:i/>
          <w:color w:val="00B050"/>
        </w:rPr>
        <w:t xml:space="preserve"> by the applicable Author(s).</w:t>
      </w:r>
    </w:p>
    <w:p w14:paraId="33BD8BAA" w14:textId="77777777" w:rsidR="00867813" w:rsidRPr="00867813" w:rsidRDefault="00867813" w:rsidP="00867813">
      <w:pPr>
        <w:pStyle w:val="Paragraph"/>
        <w:spacing w:before="0" w:after="0"/>
        <w:rPr>
          <w:rFonts w:ascii="Times New Roman" w:hAnsi="Times New Roman"/>
          <w:i/>
          <w:color w:val="008000"/>
        </w:rPr>
      </w:pPr>
    </w:p>
    <w:tbl>
      <w:tblPr>
        <w:tblW w:w="4736"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5"/>
        <w:gridCol w:w="2953"/>
        <w:gridCol w:w="2760"/>
      </w:tblGrid>
      <w:tr w:rsidR="0073073A" w:rsidRPr="0073073A" w14:paraId="33BD8BAE" w14:textId="77777777" w:rsidTr="00827B02">
        <w:trPr>
          <w:trHeight w:val="215"/>
        </w:trPr>
        <w:tc>
          <w:tcPr>
            <w:tcW w:w="1595" w:type="pct"/>
            <w:shd w:val="clear" w:color="auto" w:fill="auto"/>
          </w:tcPr>
          <w:p w14:paraId="33BD8BAB" w14:textId="77777777" w:rsidR="00867813" w:rsidRPr="0073073A" w:rsidRDefault="00867813" w:rsidP="00827B02">
            <w:pPr>
              <w:pStyle w:val="Default"/>
              <w:rPr>
                <w:rFonts w:ascii="Times New Roman" w:eastAsia="MS Gothic" w:hAnsi="Times New Roman" w:cs="Times New Roman"/>
                <w:i/>
                <w:color w:val="00B050"/>
              </w:rPr>
            </w:pPr>
            <w:r w:rsidRPr="0073073A">
              <w:rPr>
                <w:rFonts w:ascii="Times New Roman" w:eastAsia="MS Gothic" w:hAnsi="Times New Roman" w:cs="Times New Roman"/>
                <w:i/>
                <w:color w:val="00B050"/>
              </w:rPr>
              <w:t>PBRER section</w:t>
            </w:r>
          </w:p>
        </w:tc>
        <w:tc>
          <w:tcPr>
            <w:tcW w:w="1760" w:type="pct"/>
            <w:shd w:val="clear" w:color="auto" w:fill="auto"/>
          </w:tcPr>
          <w:p w14:paraId="33BD8BAC" w14:textId="77777777" w:rsidR="00867813" w:rsidRPr="0073073A" w:rsidRDefault="00867813" w:rsidP="00827B02">
            <w:pPr>
              <w:pStyle w:val="Default"/>
              <w:rPr>
                <w:rFonts w:ascii="Times New Roman" w:eastAsia="MS Gothic" w:hAnsi="Times New Roman" w:cs="Times New Roman"/>
                <w:i/>
                <w:color w:val="00B050"/>
              </w:rPr>
            </w:pPr>
            <w:r w:rsidRPr="0073073A">
              <w:rPr>
                <w:rFonts w:ascii="Times New Roman" w:eastAsia="MS Gothic" w:hAnsi="Times New Roman" w:cs="Times New Roman"/>
                <w:i/>
                <w:color w:val="00B050"/>
              </w:rPr>
              <w:t xml:space="preserve">RMP section </w:t>
            </w:r>
          </w:p>
        </w:tc>
        <w:tc>
          <w:tcPr>
            <w:tcW w:w="1645" w:type="pct"/>
            <w:shd w:val="clear" w:color="auto" w:fill="auto"/>
          </w:tcPr>
          <w:p w14:paraId="33BD8BAD" w14:textId="77777777" w:rsidR="00867813" w:rsidRPr="0073073A" w:rsidRDefault="00867813" w:rsidP="00827B02">
            <w:pPr>
              <w:pStyle w:val="Default"/>
              <w:rPr>
                <w:rFonts w:ascii="Times New Roman" w:eastAsia="MS Gothic" w:hAnsi="Times New Roman" w:cs="Times New Roman"/>
                <w:i/>
                <w:color w:val="00B050"/>
              </w:rPr>
            </w:pPr>
            <w:r w:rsidRPr="0073073A">
              <w:rPr>
                <w:rFonts w:ascii="Times New Roman" w:eastAsia="MS Gothic" w:hAnsi="Times New Roman" w:cs="Times New Roman"/>
                <w:i/>
                <w:color w:val="00B050"/>
              </w:rPr>
              <w:t>DSUR section</w:t>
            </w:r>
          </w:p>
        </w:tc>
      </w:tr>
      <w:tr w:rsidR="0073073A" w:rsidRPr="0073073A" w14:paraId="33BD8BB2" w14:textId="77777777" w:rsidTr="00827B02">
        <w:trPr>
          <w:trHeight w:val="242"/>
        </w:trPr>
        <w:tc>
          <w:tcPr>
            <w:tcW w:w="1595" w:type="pct"/>
            <w:shd w:val="clear" w:color="auto" w:fill="auto"/>
          </w:tcPr>
          <w:p w14:paraId="33BD8BAF" w14:textId="77777777" w:rsidR="00867813" w:rsidRPr="0073073A" w:rsidRDefault="00867813" w:rsidP="00827B02">
            <w:pPr>
              <w:pStyle w:val="Default"/>
              <w:rPr>
                <w:rFonts w:ascii="Times New Roman" w:eastAsia="MS Gothic" w:hAnsi="Times New Roman" w:cs="Times New Roman"/>
                <w:i/>
                <w:color w:val="00B050"/>
              </w:rPr>
            </w:pPr>
          </w:p>
        </w:tc>
        <w:tc>
          <w:tcPr>
            <w:tcW w:w="1760" w:type="pct"/>
            <w:shd w:val="clear" w:color="auto" w:fill="auto"/>
          </w:tcPr>
          <w:p w14:paraId="33BD8BB0" w14:textId="77777777" w:rsidR="00867813" w:rsidRPr="0073073A" w:rsidRDefault="00867813" w:rsidP="00827B02">
            <w:pPr>
              <w:pStyle w:val="Default"/>
              <w:rPr>
                <w:rFonts w:ascii="Times New Roman" w:eastAsia="MS Gothic" w:hAnsi="Times New Roman" w:cs="Times New Roman"/>
                <w:i/>
                <w:color w:val="00B050"/>
              </w:rPr>
            </w:pPr>
          </w:p>
        </w:tc>
        <w:tc>
          <w:tcPr>
            <w:tcW w:w="1645" w:type="pct"/>
            <w:shd w:val="clear" w:color="auto" w:fill="auto"/>
          </w:tcPr>
          <w:p w14:paraId="33BD8BB1" w14:textId="77777777" w:rsidR="00867813" w:rsidRPr="0073073A" w:rsidRDefault="00867813" w:rsidP="00827B02">
            <w:pPr>
              <w:rPr>
                <w:rFonts w:eastAsia="MS Gothic"/>
                <w:i/>
                <w:color w:val="00B050"/>
              </w:rPr>
            </w:pPr>
          </w:p>
        </w:tc>
      </w:tr>
    </w:tbl>
    <w:p w14:paraId="33BD8BB3" w14:textId="77777777" w:rsidR="00867813" w:rsidRPr="00867813" w:rsidRDefault="00867813" w:rsidP="00867813">
      <w:pPr>
        <w:pStyle w:val="Paragraph"/>
        <w:spacing w:before="0" w:after="0"/>
        <w:rPr>
          <w:rFonts w:ascii="Times New Roman" w:hAnsi="Times New Roman"/>
        </w:rPr>
      </w:pPr>
      <w:r w:rsidRPr="00867813">
        <w:rPr>
          <w:rFonts w:ascii="Times New Roman" w:hAnsi="Times New Roman"/>
        </w:rPr>
        <w:br w:type="page"/>
      </w:r>
      <w:r w:rsidRPr="00867813">
        <w:rPr>
          <w:rFonts w:ascii="Times New Roman" w:hAnsi="Times New Roman"/>
        </w:rPr>
        <w:fldChar w:fldCharType="begin"/>
      </w:r>
      <w:r w:rsidRPr="00867813">
        <w:rPr>
          <w:rFonts w:ascii="Times New Roman" w:hAnsi="Times New Roman"/>
        </w:rPr>
        <w:instrText xml:space="preserve"> SET bmkProduct "MK-XXXX" </w:instrText>
      </w:r>
      <w:r w:rsidRPr="00867813">
        <w:rPr>
          <w:rFonts w:ascii="Times New Roman" w:hAnsi="Times New Roman"/>
        </w:rPr>
        <w:fldChar w:fldCharType="separate"/>
      </w:r>
      <w:bookmarkStart w:id="0" w:name="bmkProduct"/>
      <w:r w:rsidR="00C4304F" w:rsidRPr="00867813">
        <w:rPr>
          <w:rFonts w:ascii="Times New Roman" w:hAnsi="Times New Roman"/>
          <w:noProof/>
        </w:rPr>
        <w:t>MK-XXXX</w:t>
      </w:r>
      <w:bookmarkEnd w:id="0"/>
      <w:r w:rsidRPr="00867813">
        <w:rPr>
          <w:rFonts w:ascii="Times New Roman" w:hAnsi="Times New Roman"/>
        </w:rPr>
        <w:fldChar w:fldCharType="end"/>
      </w:r>
      <w:r w:rsidRPr="00867813">
        <w:rPr>
          <w:rFonts w:ascii="Times New Roman" w:hAnsi="Times New Roman"/>
        </w:rPr>
        <w:fldChar w:fldCharType="begin"/>
      </w:r>
      <w:r w:rsidRPr="00867813">
        <w:rPr>
          <w:rFonts w:ascii="Times New Roman" w:hAnsi="Times New Roman"/>
        </w:rPr>
        <w:instrText xml:space="preserve"> SET bmkChemicalName "Chemical Name" </w:instrText>
      </w:r>
      <w:r w:rsidRPr="00867813">
        <w:rPr>
          <w:rFonts w:ascii="Times New Roman" w:hAnsi="Times New Roman"/>
        </w:rPr>
        <w:fldChar w:fldCharType="separate"/>
      </w:r>
      <w:bookmarkStart w:id="1" w:name="bmkChemicalName"/>
      <w:r w:rsidR="00C4304F" w:rsidRPr="00867813">
        <w:rPr>
          <w:rFonts w:ascii="Times New Roman" w:hAnsi="Times New Roman"/>
          <w:noProof/>
        </w:rPr>
        <w:t>Chemical Name</w:t>
      </w:r>
      <w:bookmarkEnd w:id="1"/>
      <w:r w:rsidRPr="00867813">
        <w:rPr>
          <w:rFonts w:ascii="Times New Roman" w:hAnsi="Times New Roman"/>
        </w:rPr>
        <w:fldChar w:fldCharType="end"/>
      </w:r>
      <w:r w:rsidRPr="00867813">
        <w:rPr>
          <w:rFonts w:ascii="Times New Roman" w:hAnsi="Times New Roman"/>
        </w:rPr>
        <w:fldChar w:fldCharType="begin"/>
      </w:r>
      <w:r w:rsidRPr="00867813">
        <w:rPr>
          <w:rFonts w:ascii="Times New Roman" w:hAnsi="Times New Roman"/>
        </w:rPr>
        <w:instrText xml:space="preserve"> SET bmkGenericName "Generic Name" </w:instrText>
      </w:r>
      <w:r w:rsidRPr="00867813">
        <w:rPr>
          <w:rFonts w:ascii="Times New Roman" w:hAnsi="Times New Roman"/>
        </w:rPr>
        <w:fldChar w:fldCharType="separate"/>
      </w:r>
      <w:bookmarkStart w:id="2" w:name="bmkGenericName"/>
      <w:r w:rsidR="00C4304F" w:rsidRPr="00867813">
        <w:rPr>
          <w:rFonts w:ascii="Times New Roman" w:hAnsi="Times New Roman"/>
          <w:noProof/>
        </w:rPr>
        <w:t>Generic Name</w:t>
      </w:r>
      <w:bookmarkEnd w:id="2"/>
      <w:r w:rsidRPr="00867813">
        <w:rPr>
          <w:rFonts w:ascii="Times New Roman" w:hAnsi="Times New Roman"/>
        </w:rPr>
        <w:fldChar w:fldCharType="end"/>
      </w:r>
      <w:r w:rsidRPr="00867813">
        <w:rPr>
          <w:rFonts w:ascii="Times New Roman" w:hAnsi="Times New Roman"/>
        </w:rPr>
        <w:fldChar w:fldCharType="begin"/>
      </w:r>
      <w:r w:rsidRPr="00867813">
        <w:rPr>
          <w:rFonts w:ascii="Times New Roman" w:hAnsi="Times New Roman"/>
        </w:rPr>
        <w:instrText xml:space="preserve"> SET bmkTradeName "Trade Name" </w:instrText>
      </w:r>
      <w:r w:rsidRPr="00867813">
        <w:rPr>
          <w:rFonts w:ascii="Times New Roman" w:hAnsi="Times New Roman"/>
        </w:rPr>
        <w:fldChar w:fldCharType="separate"/>
      </w:r>
      <w:bookmarkStart w:id="3" w:name="bmkTradeName"/>
      <w:r w:rsidR="00C4304F" w:rsidRPr="00867813">
        <w:rPr>
          <w:rFonts w:ascii="Times New Roman" w:hAnsi="Times New Roman"/>
          <w:noProof/>
        </w:rPr>
        <w:t>Trade Name</w:t>
      </w:r>
      <w:bookmarkEnd w:id="3"/>
      <w:r w:rsidRPr="00867813">
        <w:rPr>
          <w:rFonts w:ascii="Times New Roman" w:hAnsi="Times New Roman"/>
        </w:rPr>
        <w:fldChar w:fldCharType="end"/>
      </w:r>
      <w:r w:rsidRPr="00867813">
        <w:rPr>
          <w:rFonts w:ascii="Times New Roman" w:hAnsi="Times New Roman"/>
        </w:rPr>
        <w:fldChar w:fldCharType="begin"/>
      </w:r>
      <w:r w:rsidRPr="00867813">
        <w:rPr>
          <w:rFonts w:ascii="Times New Roman" w:hAnsi="Times New Roman"/>
        </w:rPr>
        <w:instrText xml:space="preserve"> SET bmkEditionNo "1" </w:instrText>
      </w:r>
      <w:r w:rsidRPr="00867813">
        <w:rPr>
          <w:rFonts w:ascii="Times New Roman" w:hAnsi="Times New Roman"/>
        </w:rPr>
        <w:fldChar w:fldCharType="separate"/>
      </w:r>
      <w:bookmarkStart w:id="4" w:name="bmkEditionNo"/>
      <w:r w:rsidR="00C4304F" w:rsidRPr="00867813">
        <w:rPr>
          <w:rFonts w:ascii="Times New Roman" w:hAnsi="Times New Roman"/>
          <w:noProof/>
        </w:rPr>
        <w:t>1</w:t>
      </w:r>
      <w:bookmarkEnd w:id="4"/>
      <w:r w:rsidRPr="00867813">
        <w:rPr>
          <w:rFonts w:ascii="Times New Roman" w:hAnsi="Times New Roman"/>
        </w:rPr>
        <w:fldChar w:fldCharType="end"/>
      </w:r>
      <w:r w:rsidRPr="00867813">
        <w:rPr>
          <w:rFonts w:ascii="Times New Roman" w:hAnsi="Times New Roman"/>
        </w:rPr>
        <w:fldChar w:fldCharType="begin"/>
      </w:r>
      <w:r w:rsidRPr="00867813">
        <w:rPr>
          <w:rFonts w:ascii="Times New Roman" w:hAnsi="Times New Roman"/>
        </w:rPr>
        <w:instrText xml:space="preserve"> SET bmkReleaseDate "Release Date" </w:instrText>
      </w:r>
      <w:r w:rsidRPr="00867813">
        <w:rPr>
          <w:rFonts w:ascii="Times New Roman" w:hAnsi="Times New Roman"/>
        </w:rPr>
        <w:fldChar w:fldCharType="separate"/>
      </w:r>
      <w:bookmarkStart w:id="5" w:name="bmkReleaseDate"/>
      <w:r w:rsidR="00C4304F" w:rsidRPr="00867813">
        <w:rPr>
          <w:rFonts w:ascii="Times New Roman" w:hAnsi="Times New Roman"/>
          <w:noProof/>
        </w:rPr>
        <w:t>Release Date</w:t>
      </w:r>
      <w:bookmarkEnd w:id="5"/>
      <w:r w:rsidRPr="00867813">
        <w:rPr>
          <w:rFonts w:ascii="Times New Roman" w:hAnsi="Times New Roman"/>
        </w:rPr>
        <w:fldChar w:fldCharType="end"/>
      </w:r>
      <w:r w:rsidRPr="00867813">
        <w:rPr>
          <w:rFonts w:ascii="Times New Roman" w:hAnsi="Times New Roman"/>
        </w:rPr>
        <w:fldChar w:fldCharType="begin"/>
      </w:r>
      <w:r w:rsidRPr="00867813">
        <w:rPr>
          <w:rFonts w:ascii="Times New Roman" w:hAnsi="Times New Roman"/>
        </w:rPr>
        <w:instrText xml:space="preserve"> SET bmkDate "Previous Release Date" </w:instrText>
      </w:r>
      <w:r w:rsidRPr="00867813">
        <w:rPr>
          <w:rFonts w:ascii="Times New Roman" w:hAnsi="Times New Roman"/>
        </w:rPr>
        <w:fldChar w:fldCharType="separate"/>
      </w:r>
      <w:bookmarkStart w:id="6" w:name="bmkDate"/>
      <w:r w:rsidR="00C4304F" w:rsidRPr="00867813">
        <w:rPr>
          <w:rFonts w:ascii="Times New Roman" w:hAnsi="Times New Roman"/>
          <w:noProof/>
        </w:rPr>
        <w:t>Previous Release Date</w:t>
      </w:r>
      <w:bookmarkEnd w:id="6"/>
      <w:r w:rsidRPr="00867813">
        <w:rPr>
          <w:rFonts w:ascii="Times New Roman" w:hAnsi="Times New Roman"/>
        </w:rPr>
        <w:fldChar w:fldCharType="end"/>
      </w:r>
      <w:r w:rsidRPr="00867813">
        <w:rPr>
          <w:rFonts w:ascii="Times New Roman" w:hAnsi="Times New Roman"/>
        </w:rPr>
        <w:fldChar w:fldCharType="begin"/>
      </w:r>
      <w:r w:rsidRPr="00867813">
        <w:rPr>
          <w:rFonts w:ascii="Times New Roman" w:hAnsi="Times New Roman"/>
        </w:rPr>
        <w:instrText xml:space="preserve"> SET bmkPreviousEditionNo "Previous Edition No" </w:instrText>
      </w:r>
      <w:r w:rsidRPr="00867813">
        <w:rPr>
          <w:rFonts w:ascii="Times New Roman" w:hAnsi="Times New Roman"/>
        </w:rPr>
        <w:fldChar w:fldCharType="separate"/>
      </w:r>
      <w:bookmarkStart w:id="7" w:name="bmkPreviousEditionNo"/>
      <w:r w:rsidR="00C4304F" w:rsidRPr="00867813">
        <w:rPr>
          <w:rFonts w:ascii="Times New Roman" w:hAnsi="Times New Roman"/>
          <w:noProof/>
        </w:rPr>
        <w:t>Previous Edition No</w:t>
      </w:r>
      <w:bookmarkEnd w:id="7"/>
      <w:r w:rsidRPr="00867813">
        <w:rPr>
          <w:rFonts w:ascii="Times New Roman" w:hAnsi="Times New Roman"/>
        </w:rPr>
        <w:fldChar w:fldCharType="end"/>
      </w:r>
    </w:p>
    <w:p w14:paraId="33BD8BB4" w14:textId="77777777" w:rsidR="00867813" w:rsidRPr="00867813" w:rsidRDefault="00867813" w:rsidP="00867813">
      <w:pPr>
        <w:pStyle w:val="Paragraph"/>
        <w:spacing w:before="0" w:after="0"/>
        <w:jc w:val="center"/>
        <w:rPr>
          <w:rFonts w:ascii="Times New Roman" w:hAnsi="Times New Roman"/>
          <w:i/>
          <w:color w:val="008000"/>
        </w:rPr>
      </w:pPr>
      <w:bookmarkStart w:id="8" w:name="DeleteChemical"/>
      <w:bookmarkStart w:id="9" w:name="DeleteGeneric"/>
      <w:bookmarkStart w:id="10" w:name="DeleteTrade"/>
      <w:bookmarkEnd w:id="8"/>
      <w:bookmarkEnd w:id="9"/>
      <w:bookmarkEnd w:id="10"/>
      <w:r>
        <w:rPr>
          <w:rFonts w:ascii="Times New Roman" w:hAnsi="Times New Roman"/>
          <w:noProof/>
          <w:spacing w:val="-3"/>
          <w:sz w:val="21"/>
          <w:szCs w:val="21"/>
        </w:rPr>
        <w:lastRenderedPageBreak/>
        <w:drawing>
          <wp:inline distT="0" distB="0" distL="0" distR="0" wp14:anchorId="33BD9065" wp14:editId="33BD9066">
            <wp:extent cx="2895600" cy="8839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883920"/>
                    </a:xfrm>
                    <a:prstGeom prst="rect">
                      <a:avLst/>
                    </a:prstGeom>
                    <a:noFill/>
                    <a:ln>
                      <a:noFill/>
                    </a:ln>
                  </pic:spPr>
                </pic:pic>
              </a:graphicData>
            </a:graphic>
          </wp:inline>
        </w:drawing>
      </w:r>
    </w:p>
    <w:p w14:paraId="33BD8BB5" w14:textId="77777777" w:rsidR="00867813" w:rsidRPr="00867813" w:rsidRDefault="00867813" w:rsidP="00867813">
      <w:pPr>
        <w:pStyle w:val="Paragraph"/>
        <w:spacing w:before="0" w:after="0"/>
        <w:jc w:val="center"/>
        <w:rPr>
          <w:rFonts w:ascii="Times New Roman" w:hAnsi="Times New Roman"/>
          <w:i/>
          <w:color w:val="008000"/>
        </w:rPr>
      </w:pPr>
    </w:p>
    <w:p w14:paraId="33BD8BB6" w14:textId="77777777" w:rsidR="00867813" w:rsidRPr="00867813" w:rsidRDefault="00867813" w:rsidP="00867813">
      <w:pPr>
        <w:pStyle w:val="Paragraph"/>
        <w:spacing w:before="0" w:after="0"/>
        <w:jc w:val="center"/>
        <w:rPr>
          <w:rFonts w:ascii="Times New Roman" w:hAnsi="Times New Roman"/>
          <w:i/>
          <w:color w:val="008000"/>
        </w:rPr>
      </w:pPr>
    </w:p>
    <w:p w14:paraId="33BD8BB7" w14:textId="77777777" w:rsidR="00867813" w:rsidRPr="00867813" w:rsidRDefault="00867813" w:rsidP="00867813">
      <w:pPr>
        <w:pStyle w:val="Paragraph"/>
        <w:spacing w:before="0" w:after="0"/>
        <w:jc w:val="center"/>
        <w:rPr>
          <w:rFonts w:ascii="Times New Roman" w:hAnsi="Times New Roman"/>
          <w:i/>
          <w:color w:val="008000"/>
        </w:rPr>
      </w:pPr>
    </w:p>
    <w:p w14:paraId="33BD8BB8" w14:textId="73D5958E" w:rsidR="00867813" w:rsidRPr="00C761FB" w:rsidRDefault="00867813" w:rsidP="00C761FB">
      <w:pPr>
        <w:jc w:val="center"/>
      </w:pPr>
      <w:r w:rsidRPr="00C761FB">
        <w:t>Market</w:t>
      </w:r>
      <w:r w:rsidR="001D77FE">
        <w:t>ing</w:t>
      </w:r>
      <w:r w:rsidRPr="00C761FB">
        <w:t xml:space="preserve"> </w:t>
      </w:r>
      <w:r w:rsidR="000D405B">
        <w:t>Author</w:t>
      </w:r>
      <w:r w:rsidR="00D61727">
        <w:t>isat</w:t>
      </w:r>
      <w:r w:rsidR="00B07697">
        <w:t>ion</w:t>
      </w:r>
      <w:r w:rsidRPr="00C761FB">
        <w:t xml:space="preserve"> Holder</w:t>
      </w:r>
      <w:r w:rsidR="005C0A00">
        <w:t xml:space="preserve"> / Sponsor</w:t>
      </w:r>
      <w:r w:rsidRPr="00C761FB">
        <w:t>:</w:t>
      </w:r>
    </w:p>
    <w:p w14:paraId="7AAD5C73" w14:textId="03D85937" w:rsidR="005F4899" w:rsidRDefault="00C90060" w:rsidP="005F4899">
      <w:pPr>
        <w:jc w:val="center"/>
      </w:pPr>
      <w:r>
        <w:t>Otsuka Pharmaceutical</w:t>
      </w:r>
      <w:r w:rsidR="005F4899">
        <w:t xml:space="preserve"> Development &amp; Commercialization Inc.</w:t>
      </w:r>
    </w:p>
    <w:p w14:paraId="67C096F8" w14:textId="4C8CD2CD" w:rsidR="005F4899" w:rsidRDefault="00C90060" w:rsidP="005F4899">
      <w:pPr>
        <w:jc w:val="center"/>
      </w:pPr>
      <w:r>
        <w:t>2440 Research Boulevard</w:t>
      </w:r>
    </w:p>
    <w:p w14:paraId="626C9736" w14:textId="77777777" w:rsidR="005F4899" w:rsidRDefault="005F4899" w:rsidP="005F4899">
      <w:pPr>
        <w:jc w:val="center"/>
      </w:pPr>
      <w:r>
        <w:t xml:space="preserve">Rockville, MD 20850 </w:t>
      </w:r>
    </w:p>
    <w:p w14:paraId="33BD8BBB" w14:textId="77777777" w:rsidR="00867813" w:rsidRPr="00867813" w:rsidRDefault="00867813" w:rsidP="00867813">
      <w:pPr>
        <w:pStyle w:val="Paragraph"/>
        <w:tabs>
          <w:tab w:val="left" w:pos="2520"/>
        </w:tabs>
        <w:ind w:left="2520"/>
        <w:rPr>
          <w:rFonts w:ascii="Times New Roman" w:hAnsi="Times New Roman"/>
        </w:rPr>
      </w:pPr>
      <w:r w:rsidRPr="00867813">
        <w:rPr>
          <w:rFonts w:ascii="Times New Roman" w:hAnsi="Times New Roman"/>
          <w:color w:val="FF0000"/>
        </w:rPr>
        <w:br/>
      </w:r>
    </w:p>
    <w:p w14:paraId="35908E41" w14:textId="77777777" w:rsidR="00B6207E" w:rsidRPr="00867813" w:rsidRDefault="00B6207E" w:rsidP="00B6207E">
      <w:pPr>
        <w:pStyle w:val="Paragraph"/>
        <w:tabs>
          <w:tab w:val="left" w:pos="2520"/>
        </w:tabs>
        <w:spacing w:before="0" w:after="0"/>
        <w:jc w:val="center"/>
        <w:rPr>
          <w:rFonts w:ascii="Times New Roman" w:hAnsi="Times New Roman"/>
          <w:bCs/>
          <w:color w:val="FF0000"/>
          <w:sz w:val="32"/>
          <w:szCs w:val="32"/>
        </w:rPr>
      </w:pPr>
      <w:r w:rsidRPr="00867813">
        <w:rPr>
          <w:rFonts w:ascii="Times New Roman" w:hAnsi="Times New Roman"/>
          <w:bCs/>
          <w:color w:val="FF0000"/>
          <w:sz w:val="32"/>
          <w:szCs w:val="32"/>
        </w:rPr>
        <w:t>[Generic name]</w:t>
      </w:r>
    </w:p>
    <w:p w14:paraId="05AE242A" w14:textId="77777777" w:rsidR="00B6207E" w:rsidRPr="00867813" w:rsidRDefault="00B6207E" w:rsidP="00B6207E">
      <w:pPr>
        <w:pStyle w:val="Paragraph"/>
        <w:tabs>
          <w:tab w:val="left" w:pos="2520"/>
        </w:tabs>
        <w:spacing w:before="0" w:after="0"/>
        <w:rPr>
          <w:rFonts w:ascii="Times New Roman" w:hAnsi="Times New Roman"/>
          <w:bCs/>
          <w:color w:val="008000"/>
          <w:sz w:val="32"/>
          <w:szCs w:val="32"/>
        </w:rPr>
      </w:pPr>
    </w:p>
    <w:p w14:paraId="04AE1CDA" w14:textId="77777777" w:rsidR="00B6207E" w:rsidRPr="00867813" w:rsidRDefault="00B6207E" w:rsidP="00B6207E">
      <w:pPr>
        <w:pStyle w:val="Paragraph"/>
        <w:spacing w:after="120"/>
        <w:jc w:val="center"/>
        <w:rPr>
          <w:rFonts w:ascii="Times New Roman" w:hAnsi="Times New Roman"/>
          <w:sz w:val="28"/>
          <w:szCs w:val="28"/>
        </w:rPr>
      </w:pPr>
      <w:r w:rsidRPr="00867813">
        <w:rPr>
          <w:rFonts w:ascii="Times New Roman" w:hAnsi="Times New Roman"/>
          <w:sz w:val="28"/>
          <w:szCs w:val="28"/>
        </w:rPr>
        <w:t>DEVELOPMENT SAFETY UPDATE REPORT (DSUR)</w:t>
      </w:r>
    </w:p>
    <w:p w14:paraId="26959683" w14:textId="79E651FA" w:rsidR="00B6207E" w:rsidRPr="00867813" w:rsidRDefault="00B6207E" w:rsidP="00B6207E">
      <w:pPr>
        <w:pStyle w:val="Paragraph"/>
        <w:jc w:val="center"/>
        <w:rPr>
          <w:rFonts w:ascii="Times New Roman" w:hAnsi="Times New Roman"/>
          <w:color w:val="000000"/>
          <w:sz w:val="32"/>
          <w:szCs w:val="32"/>
        </w:rPr>
      </w:pPr>
      <w:r w:rsidRPr="00867813">
        <w:rPr>
          <w:rFonts w:ascii="Times New Roman" w:hAnsi="Times New Roman"/>
          <w:color w:val="FF0000"/>
          <w:sz w:val="32"/>
        </w:rPr>
        <w:t>[RPT #</w:t>
      </w:r>
      <w:r w:rsidRPr="00867813">
        <w:rPr>
          <w:rFonts w:ascii="Times New Roman" w:hAnsi="Times New Roman"/>
          <w:color w:val="FF0000"/>
          <w:sz w:val="32"/>
          <w:szCs w:val="32"/>
        </w:rPr>
        <w:t>]</w:t>
      </w:r>
    </w:p>
    <w:p w14:paraId="6A68C4A5" w14:textId="4B55D9C4" w:rsidR="00B6207E" w:rsidRPr="00867813" w:rsidRDefault="00B6207E" w:rsidP="00B6207E">
      <w:pPr>
        <w:pStyle w:val="Paragraph"/>
        <w:jc w:val="center"/>
        <w:rPr>
          <w:rFonts w:ascii="Times New Roman" w:hAnsi="Times New Roman"/>
          <w:color w:val="FF0000"/>
          <w:sz w:val="28"/>
          <w:szCs w:val="28"/>
        </w:rPr>
      </w:pPr>
      <w:r w:rsidRPr="00867813">
        <w:rPr>
          <w:rFonts w:ascii="Times New Roman" w:hAnsi="Times New Roman"/>
          <w:sz w:val="28"/>
          <w:szCs w:val="28"/>
        </w:rPr>
        <w:t xml:space="preserve">Reporting Period:  </w:t>
      </w:r>
      <w:r w:rsidRPr="00867813">
        <w:rPr>
          <w:rFonts w:ascii="Times New Roman" w:hAnsi="Times New Roman"/>
          <w:color w:val="FF0000"/>
          <w:sz w:val="28"/>
          <w:szCs w:val="28"/>
        </w:rPr>
        <w:t>[DD</w:t>
      </w:r>
      <w:r w:rsidR="00E62005">
        <w:rPr>
          <w:rFonts w:ascii="Times New Roman" w:hAnsi="Times New Roman"/>
          <w:color w:val="FF0000"/>
          <w:sz w:val="28"/>
          <w:szCs w:val="28"/>
        </w:rPr>
        <w:t xml:space="preserve"> </w:t>
      </w:r>
      <w:r w:rsidRPr="00867813">
        <w:rPr>
          <w:rFonts w:ascii="Times New Roman" w:hAnsi="Times New Roman"/>
          <w:color w:val="FF0000"/>
          <w:sz w:val="28"/>
          <w:szCs w:val="28"/>
        </w:rPr>
        <w:t>M</w:t>
      </w:r>
      <w:r w:rsidR="00E62005">
        <w:rPr>
          <w:rFonts w:ascii="Times New Roman" w:hAnsi="Times New Roman"/>
          <w:color w:val="FF0000"/>
          <w:sz w:val="28"/>
          <w:szCs w:val="28"/>
        </w:rPr>
        <w:t xml:space="preserve">mm </w:t>
      </w:r>
      <w:r w:rsidRPr="00867813">
        <w:rPr>
          <w:rFonts w:ascii="Times New Roman" w:hAnsi="Times New Roman"/>
          <w:color w:val="FF0000"/>
          <w:sz w:val="28"/>
          <w:szCs w:val="28"/>
        </w:rPr>
        <w:t>YYYY]</w:t>
      </w:r>
      <w:r w:rsidRPr="00867813">
        <w:rPr>
          <w:rFonts w:ascii="Times New Roman" w:hAnsi="Times New Roman"/>
          <w:sz w:val="28"/>
          <w:szCs w:val="28"/>
        </w:rPr>
        <w:t xml:space="preserve"> to </w:t>
      </w:r>
      <w:r w:rsidRPr="00867813">
        <w:rPr>
          <w:rFonts w:ascii="Times New Roman" w:hAnsi="Times New Roman"/>
          <w:color w:val="FF0000"/>
          <w:sz w:val="28"/>
          <w:szCs w:val="28"/>
        </w:rPr>
        <w:t>[DD</w:t>
      </w:r>
      <w:r w:rsidR="00E62005">
        <w:rPr>
          <w:rFonts w:ascii="Times New Roman" w:hAnsi="Times New Roman"/>
          <w:color w:val="FF0000"/>
          <w:sz w:val="28"/>
          <w:szCs w:val="28"/>
        </w:rPr>
        <w:t xml:space="preserve"> </w:t>
      </w:r>
      <w:r w:rsidRPr="00C846F6">
        <w:rPr>
          <w:rFonts w:ascii="Times New Roman" w:hAnsi="Times New Roman"/>
          <w:color w:val="FF0000"/>
          <w:sz w:val="28"/>
          <w:szCs w:val="28"/>
          <w:lang w:val="en-GB"/>
        </w:rPr>
        <w:t>M</w:t>
      </w:r>
      <w:r w:rsidR="00E62005" w:rsidRPr="00C846F6">
        <w:rPr>
          <w:rFonts w:ascii="Times New Roman" w:hAnsi="Times New Roman"/>
          <w:color w:val="FF0000"/>
          <w:sz w:val="28"/>
          <w:szCs w:val="28"/>
          <w:lang w:val="en-GB"/>
        </w:rPr>
        <w:t>mm</w:t>
      </w:r>
      <w:r w:rsidR="00E62005">
        <w:rPr>
          <w:rFonts w:ascii="Times New Roman" w:hAnsi="Times New Roman"/>
          <w:color w:val="FF0000"/>
          <w:sz w:val="28"/>
          <w:szCs w:val="28"/>
        </w:rPr>
        <w:t xml:space="preserve"> </w:t>
      </w:r>
      <w:r w:rsidRPr="00867813">
        <w:rPr>
          <w:rFonts w:ascii="Times New Roman" w:hAnsi="Times New Roman"/>
          <w:color w:val="FF0000"/>
          <w:sz w:val="28"/>
          <w:szCs w:val="28"/>
        </w:rPr>
        <w:t>YYYY]</w:t>
      </w:r>
    </w:p>
    <w:p w14:paraId="33BD8BC2" w14:textId="77777777" w:rsidR="00867813" w:rsidRPr="00867813" w:rsidRDefault="00867813" w:rsidP="00867813">
      <w:pPr>
        <w:pStyle w:val="Paragraph"/>
        <w:spacing w:before="0" w:after="0"/>
        <w:rPr>
          <w:rFonts w:ascii="Times New Roman" w:hAnsi="Times New Roman"/>
        </w:rPr>
      </w:pPr>
    </w:p>
    <w:p w14:paraId="33BD8BC3" w14:textId="77777777" w:rsidR="00867813" w:rsidRPr="00867813" w:rsidRDefault="00867813" w:rsidP="00867813">
      <w:pPr>
        <w:pStyle w:val="Paragraph"/>
        <w:jc w:val="center"/>
        <w:rPr>
          <w:rFonts w:ascii="Times New Roman" w:hAnsi="Times New Roman"/>
          <w:i/>
          <w:color w:val="008000"/>
        </w:rPr>
      </w:pPr>
      <w:r w:rsidRPr="00867813">
        <w:rPr>
          <w:rFonts w:ascii="Times New Roman" w:hAnsi="Times New Roman"/>
          <w:i/>
          <w:color w:val="008000"/>
        </w:rPr>
        <w:t xml:space="preserve"> </w:t>
      </w:r>
      <w:r w:rsidRPr="00867813">
        <w:rPr>
          <w:rFonts w:ascii="Times New Roman" w:hAnsi="Times New Roman"/>
          <w:color w:val="000000"/>
        </w:rPr>
        <w:t>Note: This report may contain unblinded clinical trial adverse event data.</w:t>
      </w:r>
    </w:p>
    <w:p w14:paraId="33BD8BC4" w14:textId="63C683FC" w:rsidR="00867813" w:rsidRPr="00C761FB" w:rsidRDefault="00867813" w:rsidP="00C761FB">
      <w:r w:rsidRPr="00C761FB">
        <w:t xml:space="preserve">Information and data submitted herein contains confidential and proprietary information, and is the property of Otsuka Pharmaceutical Company. Regulatory </w:t>
      </w:r>
      <w:r w:rsidRPr="00227C76">
        <w:t>agencies</w:t>
      </w:r>
      <w:r w:rsidRPr="00C761FB">
        <w:t xml:space="preserve"> are not </w:t>
      </w:r>
      <w:r w:rsidR="00DB7C53">
        <w:t>authorised</w:t>
      </w:r>
      <w:r w:rsidRPr="00C761FB">
        <w:t xml:space="preserve"> to make this information and data public without written permission from Otsuka.</w:t>
      </w:r>
    </w:p>
    <w:p w14:paraId="64FCE971" w14:textId="77777777" w:rsidR="005C63DA" w:rsidRPr="00867813" w:rsidRDefault="005C63DA" w:rsidP="005C63DA">
      <w:pPr>
        <w:pStyle w:val="Paragraph"/>
        <w:spacing w:before="0" w:after="0"/>
        <w:rPr>
          <w:rFonts w:ascii="Times New Roman" w:hAnsi="Times New Roman"/>
          <w:color w:val="008000"/>
          <w:sz w:val="20"/>
          <w:szCs w:val="20"/>
        </w:rPr>
      </w:pPr>
    </w:p>
    <w:tbl>
      <w:tblPr>
        <w:tblW w:w="0" w:type="auto"/>
        <w:tblInd w:w="288" w:type="dxa"/>
        <w:tblLook w:val="01E0" w:firstRow="1" w:lastRow="1" w:firstColumn="1" w:lastColumn="1" w:noHBand="0" w:noVBand="0"/>
      </w:tblPr>
      <w:tblGrid>
        <w:gridCol w:w="1387"/>
        <w:gridCol w:w="5232"/>
      </w:tblGrid>
      <w:tr w:rsidR="005C63DA" w:rsidRPr="00867813" w14:paraId="0526CCE4" w14:textId="77777777" w:rsidTr="005C63DA">
        <w:trPr>
          <w:trHeight w:val="64"/>
        </w:trPr>
        <w:tc>
          <w:tcPr>
            <w:tcW w:w="1387" w:type="dxa"/>
            <w:shd w:val="clear" w:color="auto" w:fill="auto"/>
            <w:vAlign w:val="bottom"/>
          </w:tcPr>
          <w:p w14:paraId="55948531" w14:textId="77777777" w:rsidR="005C63DA" w:rsidRPr="00867813" w:rsidRDefault="005C63DA" w:rsidP="005C63DA">
            <w:pPr>
              <w:pStyle w:val="TableCenter"/>
              <w:rPr>
                <w:rFonts w:ascii="Times New Roman" w:hAnsi="Times New Roman"/>
              </w:rPr>
            </w:pPr>
            <w:r w:rsidRPr="00867813">
              <w:rPr>
                <w:rFonts w:ascii="Times New Roman" w:hAnsi="Times New Roman"/>
              </w:rPr>
              <w:t>Signature:</w:t>
            </w:r>
          </w:p>
        </w:tc>
        <w:tc>
          <w:tcPr>
            <w:tcW w:w="5232" w:type="dxa"/>
            <w:tcBorders>
              <w:bottom w:val="single" w:sz="4" w:space="0" w:color="auto"/>
            </w:tcBorders>
            <w:shd w:val="clear" w:color="auto" w:fill="auto"/>
          </w:tcPr>
          <w:p w14:paraId="3DC68D48" w14:textId="77777777" w:rsidR="005C63DA" w:rsidRPr="00053FBE" w:rsidRDefault="005C63DA" w:rsidP="005C63DA">
            <w:pPr>
              <w:pStyle w:val="TableCenter"/>
              <w:rPr>
                <w:rFonts w:ascii="Times New Roman" w:hAnsi="Times New Roman"/>
                <w:color w:val="008000"/>
                <w:sz w:val="18"/>
                <w:szCs w:val="18"/>
              </w:rPr>
            </w:pPr>
            <w:r w:rsidRPr="00053FBE">
              <w:rPr>
                <w:rFonts w:ascii="Times New Roman" w:hAnsi="Times New Roman"/>
                <w:sz w:val="18"/>
                <w:szCs w:val="18"/>
              </w:rPr>
              <w:t xml:space="preserve">Electronically signed </w:t>
            </w:r>
          </w:p>
        </w:tc>
      </w:tr>
      <w:tr w:rsidR="005C63DA" w:rsidRPr="00867813" w14:paraId="6E44738B" w14:textId="77777777" w:rsidTr="005C63DA">
        <w:trPr>
          <w:trHeight w:val="665"/>
        </w:trPr>
        <w:tc>
          <w:tcPr>
            <w:tcW w:w="1387" w:type="dxa"/>
            <w:shd w:val="clear" w:color="auto" w:fill="auto"/>
          </w:tcPr>
          <w:p w14:paraId="3C8EF01D" w14:textId="77777777" w:rsidR="005C63DA" w:rsidRPr="00867813" w:rsidRDefault="005C63DA" w:rsidP="005C63DA">
            <w:pPr>
              <w:pStyle w:val="TableCenter"/>
              <w:rPr>
                <w:rFonts w:ascii="Times New Roman" w:hAnsi="Times New Roman"/>
              </w:rPr>
            </w:pPr>
          </w:p>
        </w:tc>
        <w:tc>
          <w:tcPr>
            <w:tcW w:w="5232" w:type="dxa"/>
            <w:tcBorders>
              <w:top w:val="single" w:sz="4" w:space="0" w:color="auto"/>
              <w:bottom w:val="single" w:sz="4" w:space="0" w:color="auto"/>
            </w:tcBorders>
            <w:shd w:val="clear" w:color="auto" w:fill="auto"/>
            <w:vAlign w:val="bottom"/>
          </w:tcPr>
          <w:p w14:paraId="529E6598" w14:textId="77777777" w:rsidR="005C63DA" w:rsidRDefault="005C63DA" w:rsidP="005C63DA">
            <w:pPr>
              <w:pStyle w:val="TableCenter"/>
              <w:rPr>
                <w:rFonts w:ascii="Times New Roman" w:hAnsi="Times New Roman"/>
                <w:color w:val="FF0000"/>
              </w:rPr>
            </w:pPr>
            <w:r w:rsidRPr="00867813">
              <w:rPr>
                <w:rFonts w:ascii="Times New Roman" w:hAnsi="Times New Roman"/>
                <w:color w:val="FF0000"/>
              </w:rPr>
              <w:t>[Type Name/Title]</w:t>
            </w:r>
            <w:r>
              <w:rPr>
                <w:rFonts w:ascii="Times New Roman" w:hAnsi="Times New Roman"/>
                <w:color w:val="FF0000"/>
              </w:rPr>
              <w:t xml:space="preserve"> - </w:t>
            </w:r>
            <w:r w:rsidRPr="0073073A">
              <w:rPr>
                <w:rFonts w:ascii="Times New Roman" w:hAnsi="Times New Roman"/>
                <w:i/>
                <w:color w:val="00B050"/>
              </w:rPr>
              <w:t>obtained from Medical Safety Physician</w:t>
            </w:r>
            <w:r w:rsidRPr="0073073A">
              <w:rPr>
                <w:rFonts w:ascii="Times New Roman" w:hAnsi="Times New Roman"/>
                <w:color w:val="00B050"/>
              </w:rPr>
              <w:t xml:space="preserve"> </w:t>
            </w:r>
          </w:p>
          <w:p w14:paraId="21AC68FD" w14:textId="77777777" w:rsidR="005C63DA" w:rsidRPr="00867813" w:rsidRDefault="005C63DA" w:rsidP="005C63DA">
            <w:pPr>
              <w:pStyle w:val="TableCenter"/>
              <w:rPr>
                <w:rFonts w:ascii="Times New Roman" w:hAnsi="Times New Roman"/>
                <w:color w:val="FF0000"/>
              </w:rPr>
            </w:pPr>
          </w:p>
        </w:tc>
      </w:tr>
    </w:tbl>
    <w:p w14:paraId="5311A031" w14:textId="77777777" w:rsidR="005C63DA" w:rsidRPr="00867813" w:rsidRDefault="005C63DA" w:rsidP="005C63DA">
      <w:pPr>
        <w:pStyle w:val="Paragraph"/>
        <w:spacing w:before="0" w:after="0"/>
        <w:rPr>
          <w:rFonts w:ascii="Times New Roman" w:hAnsi="Times New Roman"/>
          <w:color w:val="008000"/>
          <w:sz w:val="20"/>
          <w:szCs w:val="20"/>
        </w:rPr>
      </w:pPr>
    </w:p>
    <w:p w14:paraId="663B6C03" w14:textId="77777777" w:rsidR="005C63DA" w:rsidRPr="00867813" w:rsidRDefault="005C63DA" w:rsidP="005C63DA">
      <w:pPr>
        <w:pStyle w:val="Paragraph"/>
        <w:spacing w:before="0" w:after="0"/>
        <w:rPr>
          <w:rFonts w:ascii="Times New Roman" w:hAnsi="Times New Roman"/>
          <w:color w:val="008000"/>
          <w:sz w:val="20"/>
          <w:szCs w:val="20"/>
        </w:rPr>
      </w:pPr>
    </w:p>
    <w:tbl>
      <w:tblPr>
        <w:tblW w:w="0" w:type="auto"/>
        <w:tblInd w:w="288" w:type="dxa"/>
        <w:tblLook w:val="01E0" w:firstRow="1" w:lastRow="1" w:firstColumn="1" w:lastColumn="1" w:noHBand="0" w:noVBand="0"/>
      </w:tblPr>
      <w:tblGrid>
        <w:gridCol w:w="1203"/>
        <w:gridCol w:w="5457"/>
      </w:tblGrid>
      <w:tr w:rsidR="005C63DA" w:rsidRPr="00867813" w14:paraId="30383B2E" w14:textId="77777777" w:rsidTr="005C63DA">
        <w:trPr>
          <w:trHeight w:val="331"/>
        </w:trPr>
        <w:tc>
          <w:tcPr>
            <w:tcW w:w="1203" w:type="dxa"/>
            <w:shd w:val="clear" w:color="auto" w:fill="auto"/>
            <w:vAlign w:val="bottom"/>
          </w:tcPr>
          <w:p w14:paraId="10ABA4BB" w14:textId="77777777" w:rsidR="005C63DA" w:rsidRPr="00867813" w:rsidRDefault="005C63DA" w:rsidP="005C63DA">
            <w:pPr>
              <w:pStyle w:val="TableCenter"/>
              <w:rPr>
                <w:rFonts w:ascii="Times New Roman" w:hAnsi="Times New Roman"/>
              </w:rPr>
            </w:pPr>
            <w:r w:rsidRPr="00867813">
              <w:rPr>
                <w:rFonts w:ascii="Times New Roman" w:hAnsi="Times New Roman"/>
              </w:rPr>
              <w:t>Signature:</w:t>
            </w:r>
          </w:p>
        </w:tc>
        <w:tc>
          <w:tcPr>
            <w:tcW w:w="5457" w:type="dxa"/>
            <w:tcBorders>
              <w:bottom w:val="single" w:sz="4" w:space="0" w:color="auto"/>
            </w:tcBorders>
            <w:shd w:val="clear" w:color="auto" w:fill="auto"/>
          </w:tcPr>
          <w:p w14:paraId="23DB5428" w14:textId="77777777" w:rsidR="005C63DA" w:rsidRPr="00053FBE" w:rsidRDefault="005C63DA" w:rsidP="005C63DA">
            <w:pPr>
              <w:pStyle w:val="TableCenter"/>
              <w:rPr>
                <w:rFonts w:ascii="Times New Roman" w:hAnsi="Times New Roman"/>
                <w:color w:val="008000"/>
                <w:sz w:val="18"/>
                <w:szCs w:val="18"/>
              </w:rPr>
            </w:pPr>
            <w:r w:rsidRPr="00053FBE">
              <w:rPr>
                <w:rFonts w:ascii="Times New Roman" w:hAnsi="Times New Roman"/>
                <w:sz w:val="18"/>
                <w:szCs w:val="18"/>
              </w:rPr>
              <w:t xml:space="preserve">Electronically signed </w:t>
            </w:r>
          </w:p>
        </w:tc>
      </w:tr>
      <w:tr w:rsidR="005C63DA" w:rsidRPr="00867813" w14:paraId="30AF77A2" w14:textId="77777777" w:rsidTr="005C63DA">
        <w:trPr>
          <w:trHeight w:val="58"/>
        </w:trPr>
        <w:tc>
          <w:tcPr>
            <w:tcW w:w="1203" w:type="dxa"/>
            <w:shd w:val="clear" w:color="auto" w:fill="auto"/>
          </w:tcPr>
          <w:p w14:paraId="78431379" w14:textId="77777777" w:rsidR="005C63DA" w:rsidRPr="00867813" w:rsidRDefault="005C63DA" w:rsidP="005C63DA">
            <w:pPr>
              <w:pStyle w:val="TableCenter"/>
              <w:rPr>
                <w:rFonts w:ascii="Times New Roman" w:hAnsi="Times New Roman"/>
              </w:rPr>
            </w:pPr>
          </w:p>
        </w:tc>
        <w:tc>
          <w:tcPr>
            <w:tcW w:w="5457" w:type="dxa"/>
            <w:tcBorders>
              <w:top w:val="single" w:sz="4" w:space="0" w:color="auto"/>
              <w:bottom w:val="single" w:sz="4" w:space="0" w:color="auto"/>
            </w:tcBorders>
            <w:shd w:val="clear" w:color="auto" w:fill="auto"/>
            <w:vAlign w:val="bottom"/>
          </w:tcPr>
          <w:p w14:paraId="404EF8E6" w14:textId="77777777" w:rsidR="005C63DA" w:rsidRPr="00867813" w:rsidRDefault="005C63DA" w:rsidP="005C63DA">
            <w:pPr>
              <w:pStyle w:val="TableCenter"/>
              <w:rPr>
                <w:rFonts w:ascii="Times New Roman" w:hAnsi="Times New Roman"/>
                <w:color w:val="FF0000"/>
              </w:rPr>
            </w:pPr>
            <w:r w:rsidRPr="00867813">
              <w:rPr>
                <w:rFonts w:ascii="Times New Roman" w:hAnsi="Times New Roman"/>
                <w:color w:val="FF0000"/>
              </w:rPr>
              <w:t>[Type Name/Title]</w:t>
            </w:r>
            <w:r>
              <w:rPr>
                <w:rFonts w:ascii="Times New Roman" w:hAnsi="Times New Roman"/>
                <w:color w:val="FF0000"/>
              </w:rPr>
              <w:t xml:space="preserve"> - </w:t>
            </w:r>
            <w:r w:rsidRPr="0073073A">
              <w:rPr>
                <w:rFonts w:ascii="Times New Roman" w:hAnsi="Times New Roman"/>
                <w:i/>
                <w:color w:val="00B050"/>
              </w:rPr>
              <w:t>obtained from EU QPPV</w:t>
            </w:r>
            <w:r w:rsidRPr="0073073A">
              <w:rPr>
                <w:rFonts w:ascii="Times New Roman" w:hAnsi="Times New Roman"/>
                <w:color w:val="00B050"/>
              </w:rPr>
              <w:t xml:space="preserve"> </w:t>
            </w:r>
          </w:p>
        </w:tc>
      </w:tr>
    </w:tbl>
    <w:p w14:paraId="33BD8BC5" w14:textId="21EA7286" w:rsidR="00827B02" w:rsidRDefault="00827B02">
      <w:pPr>
        <w:spacing w:after="0" w:line="240" w:lineRule="auto"/>
        <w:rPr>
          <w:rFonts w:eastAsia="MS Gothic"/>
          <w:sz w:val="20"/>
        </w:rPr>
      </w:pPr>
      <w:r>
        <w:rPr>
          <w:sz w:val="20"/>
        </w:rPr>
        <w:br w:type="page"/>
      </w:r>
    </w:p>
    <w:p w14:paraId="33BD8BD7" w14:textId="77777777" w:rsidR="00867813" w:rsidRPr="00867813" w:rsidRDefault="00867813" w:rsidP="00FC5461">
      <w:pPr>
        <w:sectPr w:rsidR="00867813" w:rsidRPr="00867813" w:rsidSect="00D054E2">
          <w:headerReference w:type="default" r:id="rId13"/>
          <w:footerReference w:type="default" r:id="rId14"/>
          <w:headerReference w:type="first" r:id="rId15"/>
          <w:pgSz w:w="12240" w:h="15840"/>
          <w:pgMar w:top="1440" w:right="1440" w:bottom="1440" w:left="2160" w:header="1080" w:footer="720" w:gutter="0"/>
          <w:paperSrc w:first="2" w:other="2"/>
          <w:cols w:space="720"/>
          <w:docGrid w:linePitch="326"/>
        </w:sectPr>
      </w:pPr>
    </w:p>
    <w:p w14:paraId="33BD8BD8" w14:textId="77777777" w:rsidR="00867813" w:rsidRPr="005C63DA" w:rsidRDefault="00867813" w:rsidP="005C63DA">
      <w:pPr>
        <w:pStyle w:val="Heading1"/>
        <w:numPr>
          <w:ilvl w:val="0"/>
          <w:numId w:val="0"/>
        </w:numPr>
        <w:ind w:left="634" w:hanging="634"/>
      </w:pPr>
      <w:bookmarkStart w:id="11" w:name="_Toc303189150"/>
      <w:bookmarkStart w:id="12" w:name="_Toc447267131"/>
      <w:r w:rsidRPr="005C63DA">
        <w:lastRenderedPageBreak/>
        <w:t xml:space="preserve">EXECUTIVE </w:t>
      </w:r>
      <w:commentRangeStart w:id="13"/>
      <w:r w:rsidRPr="005C63DA">
        <w:t>SUMMARY</w:t>
      </w:r>
      <w:bookmarkEnd w:id="11"/>
      <w:bookmarkEnd w:id="12"/>
      <w:commentRangeEnd w:id="13"/>
      <w:r w:rsidR="00A87336">
        <w:rPr>
          <w:rStyle w:val="CommentReference"/>
          <w:rFonts w:ascii="Times New Roman" w:hAnsi="Times New Roman"/>
          <w:b w:val="0"/>
        </w:rPr>
        <w:commentReference w:id="13"/>
      </w:r>
    </w:p>
    <w:p w14:paraId="33BD8BD9" w14:textId="6E4C679A" w:rsidR="00867813" w:rsidRPr="00D81780" w:rsidRDefault="00867813" w:rsidP="00D81780">
      <w:pPr>
        <w:rPr>
          <w:i/>
          <w:color w:val="00B050"/>
        </w:rPr>
      </w:pPr>
      <w:r w:rsidRPr="00D81780">
        <w:rPr>
          <w:i/>
          <w:color w:val="00B050"/>
        </w:rPr>
        <w:t xml:space="preserve">Lead author(s): Aggregate </w:t>
      </w:r>
      <w:r w:rsidR="00F03BB5">
        <w:rPr>
          <w:i/>
          <w:color w:val="00B050"/>
        </w:rPr>
        <w:t>r</w:t>
      </w:r>
      <w:r w:rsidRPr="00D81780">
        <w:rPr>
          <w:i/>
          <w:color w:val="00B050"/>
        </w:rPr>
        <w:t xml:space="preserve">eporting </w:t>
      </w:r>
      <w:r w:rsidR="00F03BB5">
        <w:rPr>
          <w:i/>
          <w:color w:val="00B050"/>
        </w:rPr>
        <w:t>a</w:t>
      </w:r>
      <w:r w:rsidRPr="00D81780">
        <w:rPr>
          <w:i/>
          <w:color w:val="00B050"/>
        </w:rPr>
        <w:t>ssociate will obtain this information from other sections of the DSUR.</w:t>
      </w:r>
    </w:p>
    <w:p w14:paraId="33BD8BDA" w14:textId="69B530D0" w:rsidR="00867813" w:rsidRPr="00D81780" w:rsidRDefault="00867813" w:rsidP="00D81780">
      <w:pPr>
        <w:rPr>
          <w:i/>
          <w:color w:val="00B050"/>
        </w:rPr>
      </w:pPr>
      <w:r w:rsidRPr="00D81780">
        <w:rPr>
          <w:i/>
          <w:color w:val="00B050"/>
        </w:rPr>
        <w:t xml:space="preserve">Provide a concise summary of the important information contained in the report.  Together with the title page, it can serve as a “stand-alone” document suitable for submission to ethics committees and other stakeholders, if required by national or regional laws or regulations.  Do not include any unblinded information in the Executive Summary.  </w:t>
      </w:r>
    </w:p>
    <w:p w14:paraId="33BD8BDB" w14:textId="18DAE774" w:rsidR="00867813" w:rsidRPr="00D81780" w:rsidRDefault="00867813" w:rsidP="00D81780">
      <w:pPr>
        <w:rPr>
          <w:i/>
          <w:color w:val="00B050"/>
        </w:rPr>
      </w:pPr>
      <w:r w:rsidRPr="00D81780">
        <w:rPr>
          <w:i/>
          <w:color w:val="00B050"/>
        </w:rPr>
        <w:t xml:space="preserve">The following information should be included in the Executive Summary: </w:t>
      </w:r>
    </w:p>
    <w:p w14:paraId="33BD8BDC" w14:textId="35DFDBE0" w:rsidR="00867813" w:rsidRPr="00D81780" w:rsidRDefault="00867813" w:rsidP="00D81780">
      <w:pPr>
        <w:pStyle w:val="ListBullet"/>
        <w:rPr>
          <w:i/>
          <w:color w:val="00B050"/>
        </w:rPr>
      </w:pPr>
      <w:r w:rsidRPr="00D81780">
        <w:rPr>
          <w:i/>
          <w:color w:val="00B050"/>
        </w:rPr>
        <w:t>Introduction</w:t>
      </w:r>
      <w:r w:rsidR="00947D93">
        <w:rPr>
          <w:i/>
          <w:color w:val="00B050"/>
        </w:rPr>
        <w:t>-</w:t>
      </w:r>
      <w:r w:rsidRPr="00D81780">
        <w:rPr>
          <w:i/>
          <w:color w:val="00B050"/>
        </w:rPr>
        <w:t xml:space="preserve"> report number and reporting period</w:t>
      </w:r>
      <w:r w:rsidR="003C6EE7">
        <w:rPr>
          <w:i/>
          <w:color w:val="00B050"/>
        </w:rPr>
        <w:t>;</w:t>
      </w:r>
    </w:p>
    <w:p w14:paraId="33BD8BDD" w14:textId="6802FE55" w:rsidR="00867813" w:rsidRPr="00D81780" w:rsidRDefault="00867813" w:rsidP="00D81780">
      <w:pPr>
        <w:pStyle w:val="ListBullet"/>
        <w:rPr>
          <w:i/>
          <w:color w:val="00B050"/>
        </w:rPr>
      </w:pPr>
      <w:r w:rsidRPr="00D81780">
        <w:rPr>
          <w:i/>
          <w:color w:val="00B050"/>
        </w:rPr>
        <w:t>Investigational product(s)</w:t>
      </w:r>
      <w:r w:rsidR="00947D93">
        <w:rPr>
          <w:i/>
          <w:color w:val="00B050"/>
        </w:rPr>
        <w:t xml:space="preserve"> - </w:t>
      </w:r>
      <w:r w:rsidRPr="00D81780">
        <w:rPr>
          <w:i/>
          <w:color w:val="00B050"/>
        </w:rPr>
        <w:t xml:space="preserve"> mode(s) of action, therapeutic class(es), indication(s), dose(s), route(s) of administration, formulation(s)</w:t>
      </w:r>
      <w:r w:rsidR="003C6EE7">
        <w:rPr>
          <w:i/>
          <w:color w:val="00B050"/>
        </w:rPr>
        <w:t>;</w:t>
      </w:r>
      <w:r w:rsidRPr="00D81780">
        <w:rPr>
          <w:i/>
          <w:color w:val="00B050"/>
        </w:rPr>
        <w:t xml:space="preserve"> </w:t>
      </w:r>
    </w:p>
    <w:p w14:paraId="33BD8BDE" w14:textId="3A2EB75C" w:rsidR="00867813" w:rsidRPr="00D81780" w:rsidRDefault="00867813" w:rsidP="00D81780">
      <w:pPr>
        <w:pStyle w:val="ListBullet"/>
        <w:rPr>
          <w:i/>
          <w:color w:val="00B050"/>
        </w:rPr>
      </w:pPr>
      <w:r w:rsidRPr="00D81780">
        <w:rPr>
          <w:i/>
          <w:color w:val="00B050"/>
        </w:rPr>
        <w:t>Estimated cumulative exposure of clinical trial subjects</w:t>
      </w:r>
      <w:r w:rsidR="003C6EE7">
        <w:rPr>
          <w:i/>
          <w:color w:val="00B050"/>
        </w:rPr>
        <w:t>;</w:t>
      </w:r>
      <w:r w:rsidRPr="00D81780">
        <w:rPr>
          <w:i/>
          <w:color w:val="00B050"/>
        </w:rPr>
        <w:t xml:space="preserve"> </w:t>
      </w:r>
    </w:p>
    <w:p w14:paraId="33BD8BDF" w14:textId="55E3FA8A" w:rsidR="00867813" w:rsidRPr="00D81780" w:rsidRDefault="00867813" w:rsidP="00D81780">
      <w:pPr>
        <w:pStyle w:val="ListBullet"/>
        <w:rPr>
          <w:i/>
          <w:color w:val="00B050"/>
        </w:rPr>
      </w:pPr>
      <w:r w:rsidRPr="00D81780">
        <w:rPr>
          <w:i/>
          <w:color w:val="00B050"/>
        </w:rPr>
        <w:t>Marketing approval(s)? (yes/no)</w:t>
      </w:r>
      <w:r w:rsidR="00947D93">
        <w:rPr>
          <w:i/>
          <w:color w:val="00B050"/>
        </w:rPr>
        <w:t>-</w:t>
      </w:r>
      <w:r w:rsidRPr="00D81780">
        <w:rPr>
          <w:i/>
          <w:color w:val="00B050"/>
        </w:rPr>
        <w:t xml:space="preserve"> If yes, number of countries</w:t>
      </w:r>
      <w:r w:rsidR="003C6EE7">
        <w:rPr>
          <w:i/>
          <w:color w:val="00B050"/>
        </w:rPr>
        <w:t>;</w:t>
      </w:r>
      <w:r w:rsidRPr="00D81780">
        <w:rPr>
          <w:i/>
          <w:color w:val="00B050"/>
        </w:rPr>
        <w:t xml:space="preserve"> </w:t>
      </w:r>
    </w:p>
    <w:p w14:paraId="33BD8BE0" w14:textId="4D704B33" w:rsidR="00867813" w:rsidRPr="00D81780" w:rsidRDefault="00867813" w:rsidP="00D81780">
      <w:pPr>
        <w:pStyle w:val="ListBullet"/>
        <w:rPr>
          <w:i/>
          <w:color w:val="00B050"/>
        </w:rPr>
      </w:pPr>
      <w:r w:rsidRPr="00D81780">
        <w:rPr>
          <w:i/>
          <w:color w:val="00B050"/>
        </w:rPr>
        <w:t>Summary of overall safety assessment (based on Section 18 of the DSUR)</w:t>
      </w:r>
      <w:r w:rsidR="003C6EE7">
        <w:rPr>
          <w:i/>
          <w:color w:val="00B050"/>
        </w:rPr>
        <w:t>;</w:t>
      </w:r>
      <w:r w:rsidRPr="00D81780">
        <w:rPr>
          <w:i/>
          <w:color w:val="00B050"/>
        </w:rPr>
        <w:t xml:space="preserve"> </w:t>
      </w:r>
    </w:p>
    <w:p w14:paraId="33BD8BE1" w14:textId="0E2F525C" w:rsidR="00867813" w:rsidRPr="00D81780" w:rsidRDefault="00867813" w:rsidP="00D81780">
      <w:pPr>
        <w:pStyle w:val="ListBullet"/>
        <w:rPr>
          <w:i/>
          <w:color w:val="00B050"/>
        </w:rPr>
      </w:pPr>
      <w:r w:rsidRPr="00D81780">
        <w:rPr>
          <w:i/>
          <w:color w:val="00B050"/>
        </w:rPr>
        <w:t>Summary of important risks (based on Section 19 of the DSUR)</w:t>
      </w:r>
      <w:r w:rsidR="003C6EE7">
        <w:rPr>
          <w:i/>
          <w:color w:val="00B050"/>
        </w:rPr>
        <w:t>;</w:t>
      </w:r>
      <w:r w:rsidRPr="00D81780">
        <w:rPr>
          <w:i/>
          <w:color w:val="00B050"/>
        </w:rPr>
        <w:t xml:space="preserve"> </w:t>
      </w:r>
    </w:p>
    <w:p w14:paraId="33BD8BE2" w14:textId="0247DAF0" w:rsidR="00867813" w:rsidRPr="00D81780" w:rsidRDefault="00867813" w:rsidP="00D81780">
      <w:pPr>
        <w:pStyle w:val="ListBullet"/>
        <w:rPr>
          <w:i/>
          <w:color w:val="00B050"/>
        </w:rPr>
      </w:pPr>
      <w:r w:rsidRPr="00D81780">
        <w:rPr>
          <w:i/>
          <w:color w:val="00B050"/>
        </w:rPr>
        <w:t>Actions taken for safety reasons including significant changes to IB</w:t>
      </w:r>
      <w:r w:rsidR="003C6EE7">
        <w:rPr>
          <w:i/>
          <w:color w:val="00B050"/>
        </w:rPr>
        <w:t>;</w:t>
      </w:r>
      <w:r w:rsidRPr="00D81780">
        <w:rPr>
          <w:i/>
          <w:color w:val="00B050"/>
        </w:rPr>
        <w:t xml:space="preserve"> </w:t>
      </w:r>
    </w:p>
    <w:p w14:paraId="33BD8BE3" w14:textId="32801340" w:rsidR="00867813" w:rsidRPr="00D81780" w:rsidRDefault="00867813" w:rsidP="00D81780">
      <w:pPr>
        <w:pStyle w:val="ListBullet"/>
        <w:rPr>
          <w:i/>
          <w:color w:val="00B050"/>
        </w:rPr>
      </w:pPr>
      <w:r w:rsidRPr="00D81780">
        <w:rPr>
          <w:i/>
          <w:color w:val="00B050"/>
        </w:rPr>
        <w:t>Conclusions</w:t>
      </w:r>
      <w:r w:rsidR="003C6EE7">
        <w:rPr>
          <w:i/>
          <w:color w:val="00B050"/>
        </w:rPr>
        <w:t>.</w:t>
      </w:r>
    </w:p>
    <w:p w14:paraId="33BD8BE4" w14:textId="77777777" w:rsidR="00867813" w:rsidRPr="00867813" w:rsidRDefault="00867813" w:rsidP="00867813">
      <w:pPr>
        <w:pStyle w:val="ListBullet"/>
        <w:numPr>
          <w:ilvl w:val="0"/>
          <w:numId w:val="0"/>
        </w:numPr>
        <w:ind w:left="1440"/>
        <w:jc w:val="both"/>
        <w:rPr>
          <w:color w:val="339966"/>
        </w:rPr>
      </w:pPr>
    </w:p>
    <w:p w14:paraId="6582422B" w14:textId="3ADF39DF" w:rsidR="005E7B75" w:rsidRPr="005E7B75" w:rsidRDefault="005E7B75" w:rsidP="005E7B75">
      <w:pPr>
        <w:rPr>
          <w:color w:val="FF0000"/>
        </w:rPr>
      </w:pPr>
      <w:r w:rsidRPr="005E7B75">
        <w:t xml:space="preserve">This is the </w:t>
      </w:r>
      <w:r w:rsidRPr="005E7B75">
        <w:rPr>
          <w:color w:val="FF0000"/>
        </w:rPr>
        <w:t>[#]</w:t>
      </w:r>
      <w:r w:rsidRPr="005E7B75">
        <w:t xml:space="preserve"> annual </w:t>
      </w:r>
      <w:r w:rsidR="00BB40D2">
        <w:t>d</w:t>
      </w:r>
      <w:r w:rsidRPr="005E7B75">
        <w:t xml:space="preserve">evelopment </w:t>
      </w:r>
      <w:r w:rsidR="00BB40D2">
        <w:t>s</w:t>
      </w:r>
      <w:r w:rsidRPr="005E7B75">
        <w:t xml:space="preserve">afety </w:t>
      </w:r>
      <w:r w:rsidR="00BB40D2">
        <w:t>u</w:t>
      </w:r>
      <w:r w:rsidRPr="005E7B75">
        <w:t xml:space="preserve">pdate </w:t>
      </w:r>
      <w:r w:rsidR="00BB40D2">
        <w:t>r</w:t>
      </w:r>
      <w:r w:rsidRPr="005E7B75">
        <w:t xml:space="preserve">eport (DSUR) for </w:t>
      </w:r>
      <w:r w:rsidRPr="005E7B75">
        <w:rPr>
          <w:color w:val="FF0000"/>
        </w:rPr>
        <w:t>[product name]</w:t>
      </w:r>
      <w:r w:rsidRPr="005E7B75">
        <w:t xml:space="preserve">, </w:t>
      </w:r>
      <w:r w:rsidR="00F43D78">
        <w:t>summarising</w:t>
      </w:r>
      <w:r w:rsidRPr="005E7B75">
        <w:t xml:space="preserve"> safety data received by Otsuka from </w:t>
      </w:r>
      <w:r w:rsidRPr="005E7B75">
        <w:rPr>
          <w:color w:val="FF0000"/>
        </w:rPr>
        <w:t>[DD</w:t>
      </w:r>
      <w:r w:rsidR="001B643D">
        <w:rPr>
          <w:color w:val="FF0000"/>
        </w:rPr>
        <w:t xml:space="preserve"> </w:t>
      </w:r>
      <w:r w:rsidRPr="005E7B75">
        <w:rPr>
          <w:color w:val="FF0000"/>
        </w:rPr>
        <w:t>M</w:t>
      </w:r>
      <w:r w:rsidR="005A463D">
        <w:rPr>
          <w:color w:val="FF0000"/>
        </w:rPr>
        <w:t>mm</w:t>
      </w:r>
      <w:r w:rsidR="001B643D">
        <w:rPr>
          <w:color w:val="FF0000"/>
        </w:rPr>
        <w:t xml:space="preserve"> </w:t>
      </w:r>
      <w:r w:rsidRPr="005E7B75">
        <w:rPr>
          <w:color w:val="FF0000"/>
        </w:rPr>
        <w:t xml:space="preserve">YYYY] </w:t>
      </w:r>
      <w:r w:rsidRPr="005E7B75">
        <w:t xml:space="preserve">to </w:t>
      </w:r>
      <w:r w:rsidRPr="005E7B75">
        <w:rPr>
          <w:color w:val="FF0000"/>
        </w:rPr>
        <w:t>[DD</w:t>
      </w:r>
      <w:r w:rsidR="001B643D">
        <w:rPr>
          <w:color w:val="FF0000"/>
        </w:rPr>
        <w:t xml:space="preserve"> </w:t>
      </w:r>
      <w:r w:rsidRPr="005E7B75">
        <w:rPr>
          <w:color w:val="FF0000"/>
        </w:rPr>
        <w:t>M</w:t>
      </w:r>
      <w:r w:rsidR="005A463D">
        <w:rPr>
          <w:color w:val="FF0000"/>
        </w:rPr>
        <w:t>mm</w:t>
      </w:r>
      <w:r w:rsidR="001B643D">
        <w:rPr>
          <w:color w:val="FF0000"/>
        </w:rPr>
        <w:t xml:space="preserve"> </w:t>
      </w:r>
      <w:r w:rsidRPr="005E7B75">
        <w:rPr>
          <w:color w:val="FF0000"/>
        </w:rPr>
        <w:t xml:space="preserve">YYYY]. </w:t>
      </w:r>
      <w:r w:rsidRPr="005E7B75">
        <w:rPr>
          <w:i/>
          <w:color w:val="00B050"/>
        </w:rPr>
        <w:t xml:space="preserve">(from </w:t>
      </w:r>
      <w:r w:rsidR="00D01711">
        <w:rPr>
          <w:i/>
          <w:color w:val="00B050"/>
        </w:rPr>
        <w:t>t</w:t>
      </w:r>
      <w:r w:rsidRPr="005E7B75">
        <w:rPr>
          <w:i/>
          <w:color w:val="00B050"/>
        </w:rPr>
        <w:t xml:space="preserve">itle </w:t>
      </w:r>
      <w:r w:rsidR="00D01711">
        <w:rPr>
          <w:i/>
          <w:color w:val="00B050"/>
        </w:rPr>
        <w:t>p</w:t>
      </w:r>
      <w:r w:rsidRPr="005E7B75">
        <w:rPr>
          <w:i/>
          <w:color w:val="00B050"/>
        </w:rPr>
        <w:t>age)</w:t>
      </w:r>
    </w:p>
    <w:p w14:paraId="33BD8BE6" w14:textId="77777777" w:rsidR="00867813" w:rsidRPr="00867813" w:rsidRDefault="00867813" w:rsidP="00867813">
      <w:pPr>
        <w:pStyle w:val="ListBullet"/>
        <w:numPr>
          <w:ilvl w:val="0"/>
          <w:numId w:val="0"/>
        </w:numPr>
        <w:jc w:val="both"/>
      </w:pPr>
    </w:p>
    <w:p w14:paraId="33BD8BE7" w14:textId="77777777" w:rsidR="00867813" w:rsidRPr="00D81780" w:rsidRDefault="00867813" w:rsidP="00072107">
      <w:pPr>
        <w:rPr>
          <w:i/>
          <w:color w:val="00B050"/>
        </w:rPr>
      </w:pPr>
      <w:r w:rsidRPr="007F57C5">
        <w:rPr>
          <w:color w:val="FF0000"/>
        </w:rPr>
        <w:t>[Product name]</w:t>
      </w:r>
      <w:r w:rsidRPr="00072107">
        <w:t xml:space="preserve"> </w:t>
      </w:r>
      <w:r w:rsidRPr="0073073A">
        <w:t xml:space="preserve">is a(n) </w:t>
      </w:r>
      <w:r w:rsidRPr="007F57C5">
        <w:rPr>
          <w:color w:val="FF0000"/>
        </w:rPr>
        <w:t>[</w:t>
      </w:r>
      <w:bookmarkStart w:id="14" w:name="OLE_LINK1"/>
      <w:bookmarkStart w:id="15" w:name="OLE_LINK2"/>
      <w:r w:rsidRPr="007F57C5">
        <w:rPr>
          <w:color w:val="FF0000"/>
        </w:rPr>
        <w:t>mode of action and/or therapeutic class</w:t>
      </w:r>
      <w:bookmarkEnd w:id="14"/>
      <w:bookmarkEnd w:id="15"/>
      <w:r w:rsidRPr="007F57C5">
        <w:rPr>
          <w:color w:val="FF0000"/>
        </w:rPr>
        <w:t>] [indicated/being evaluated]</w:t>
      </w:r>
      <w:r w:rsidRPr="0073073A">
        <w:t xml:space="preserve"> for the treatment of </w:t>
      </w:r>
      <w:r w:rsidRPr="00072107">
        <w:rPr>
          <w:color w:val="FF0000"/>
        </w:rPr>
        <w:t xml:space="preserve">[add indications].  </w:t>
      </w:r>
      <w:r w:rsidRPr="0073073A">
        <w:t xml:space="preserve">The usual dose of </w:t>
      </w:r>
      <w:r w:rsidRPr="00072107">
        <w:rPr>
          <w:color w:val="FF0000"/>
        </w:rPr>
        <w:t xml:space="preserve">[product name] </w:t>
      </w:r>
      <w:r w:rsidRPr="0073073A">
        <w:t xml:space="preserve">in subjects is </w:t>
      </w:r>
      <w:r w:rsidRPr="00072107">
        <w:rPr>
          <w:color w:val="FF0000"/>
        </w:rPr>
        <w:t xml:space="preserve">[add all dosing information; grouped by populations, if appropriate].  </w:t>
      </w:r>
      <w:r w:rsidRPr="00D81780">
        <w:rPr>
          <w:i/>
          <w:color w:val="00B050"/>
        </w:rPr>
        <w:t>(from Section 1)</w:t>
      </w:r>
    </w:p>
    <w:p w14:paraId="33BD8BE8" w14:textId="77777777" w:rsidR="00867813" w:rsidRPr="00867813" w:rsidRDefault="00867813" w:rsidP="00867813">
      <w:pPr>
        <w:pStyle w:val="ListBullet"/>
        <w:numPr>
          <w:ilvl w:val="0"/>
          <w:numId w:val="0"/>
        </w:numPr>
        <w:jc w:val="both"/>
      </w:pPr>
    </w:p>
    <w:p w14:paraId="33BD8BE9" w14:textId="77777777" w:rsidR="00867813" w:rsidRPr="00072107" w:rsidRDefault="00867813" w:rsidP="00072107">
      <w:pPr>
        <w:rPr>
          <w:color w:val="FF0000"/>
        </w:rPr>
      </w:pPr>
      <w:commentRangeStart w:id="16"/>
      <w:r w:rsidRPr="00D81780">
        <w:t>Overall</w:t>
      </w:r>
      <w:commentRangeEnd w:id="16"/>
      <w:r w:rsidR="00057E1B">
        <w:rPr>
          <w:rStyle w:val="CommentReference"/>
        </w:rPr>
        <w:commentReference w:id="16"/>
      </w:r>
      <w:r w:rsidRPr="00D81780">
        <w:t xml:space="preserve">, there have been approximately </w:t>
      </w:r>
      <w:r w:rsidRPr="00072107">
        <w:rPr>
          <w:color w:val="FF0000"/>
        </w:rPr>
        <w:t xml:space="preserve">[###] </w:t>
      </w:r>
      <w:r w:rsidRPr="00D81780">
        <w:t xml:space="preserve">subjects treated with </w:t>
      </w:r>
      <w:r w:rsidRPr="00072107">
        <w:rPr>
          <w:color w:val="FF0000"/>
        </w:rPr>
        <w:t>[product name]</w:t>
      </w:r>
    </w:p>
    <w:p w14:paraId="33BD8BEA" w14:textId="77777777" w:rsidR="00867813" w:rsidRPr="00072107" w:rsidRDefault="00867813" w:rsidP="00072107">
      <w:pPr>
        <w:rPr>
          <w:i/>
          <w:color w:val="00B050"/>
        </w:rPr>
      </w:pPr>
      <w:r w:rsidRPr="00072107">
        <w:rPr>
          <w:i/>
          <w:color w:val="00B050"/>
        </w:rPr>
        <w:t xml:space="preserve">OR </w:t>
      </w:r>
    </w:p>
    <w:p w14:paraId="33BD8BEB" w14:textId="77777777" w:rsidR="00867813" w:rsidRPr="00D81780" w:rsidRDefault="00867813" w:rsidP="0027691C">
      <w:pPr>
        <w:rPr>
          <w:i/>
          <w:color w:val="00B050"/>
        </w:rPr>
      </w:pPr>
      <w:r w:rsidRPr="00D81780">
        <w:t xml:space="preserve">Overall, there have been approximately </w:t>
      </w:r>
      <w:r w:rsidRPr="0027691C">
        <w:rPr>
          <w:i/>
          <w:color w:val="FF0000"/>
        </w:rPr>
        <w:t>[####]</w:t>
      </w:r>
      <w:r w:rsidRPr="0073073A">
        <w:rPr>
          <w:i/>
        </w:rPr>
        <w:t xml:space="preserve"> </w:t>
      </w:r>
      <w:r w:rsidRPr="00D81780">
        <w:t xml:space="preserve">patient-years of treatment with </w:t>
      </w:r>
      <w:r w:rsidRPr="0027691C">
        <w:rPr>
          <w:color w:val="FF0000"/>
        </w:rPr>
        <w:t>[product name].</w:t>
      </w:r>
      <w:r w:rsidRPr="00D81780">
        <w:t xml:space="preserve">  </w:t>
      </w:r>
      <w:r w:rsidRPr="00D81780">
        <w:rPr>
          <w:i/>
          <w:color w:val="00B050"/>
        </w:rPr>
        <w:t>(from Section 6.1)</w:t>
      </w:r>
    </w:p>
    <w:p w14:paraId="33BD8BEC" w14:textId="77777777" w:rsidR="00867813" w:rsidRPr="00867813" w:rsidRDefault="00867813" w:rsidP="00867813">
      <w:pPr>
        <w:pStyle w:val="ListBullet"/>
        <w:numPr>
          <w:ilvl w:val="0"/>
          <w:numId w:val="0"/>
        </w:numPr>
        <w:jc w:val="both"/>
        <w:rPr>
          <w:color w:val="0000FF"/>
        </w:rPr>
      </w:pPr>
    </w:p>
    <w:p w14:paraId="33BD8BED" w14:textId="79D1838D" w:rsidR="00867813" w:rsidRPr="00D81780" w:rsidRDefault="00867813" w:rsidP="0027691C">
      <w:r w:rsidRPr="00D81780">
        <w:lastRenderedPageBreak/>
        <w:t xml:space="preserve">The cumulative number of patients treated with marketed </w:t>
      </w:r>
      <w:r w:rsidRPr="0027691C">
        <w:rPr>
          <w:color w:val="FF0000"/>
        </w:rPr>
        <w:t xml:space="preserve">[product name] </w:t>
      </w:r>
      <w:r w:rsidRPr="00D81780">
        <w:t xml:space="preserve">worldwide from </w:t>
      </w:r>
      <w:r w:rsidRPr="0027691C">
        <w:rPr>
          <w:color w:val="FF0000"/>
        </w:rPr>
        <w:t>[DD</w:t>
      </w:r>
      <w:r w:rsidR="001B643D">
        <w:rPr>
          <w:color w:val="FF0000"/>
        </w:rPr>
        <w:t xml:space="preserve"> </w:t>
      </w:r>
      <w:r w:rsidRPr="0027691C">
        <w:rPr>
          <w:color w:val="FF0000"/>
        </w:rPr>
        <w:t>M</w:t>
      </w:r>
      <w:r w:rsidR="005A463D">
        <w:rPr>
          <w:color w:val="FF0000"/>
        </w:rPr>
        <w:t>mm</w:t>
      </w:r>
      <w:r w:rsidR="001B643D">
        <w:rPr>
          <w:color w:val="FF0000"/>
        </w:rPr>
        <w:t xml:space="preserve"> </w:t>
      </w:r>
      <w:r w:rsidRPr="0027691C">
        <w:rPr>
          <w:color w:val="FF0000"/>
        </w:rPr>
        <w:t xml:space="preserve">YYYY] </w:t>
      </w:r>
      <w:r w:rsidRPr="00D81780">
        <w:t xml:space="preserve">to </w:t>
      </w:r>
      <w:r w:rsidRPr="0027691C">
        <w:rPr>
          <w:color w:val="FF0000"/>
        </w:rPr>
        <w:t>[DD</w:t>
      </w:r>
      <w:r w:rsidR="001B643D">
        <w:rPr>
          <w:color w:val="FF0000"/>
        </w:rPr>
        <w:t xml:space="preserve"> </w:t>
      </w:r>
      <w:r w:rsidRPr="0027691C">
        <w:rPr>
          <w:color w:val="FF0000"/>
        </w:rPr>
        <w:t>M</w:t>
      </w:r>
      <w:r w:rsidR="005A463D">
        <w:rPr>
          <w:color w:val="FF0000"/>
        </w:rPr>
        <w:t>mm</w:t>
      </w:r>
      <w:r w:rsidR="001B643D">
        <w:rPr>
          <w:color w:val="FF0000"/>
        </w:rPr>
        <w:t xml:space="preserve"> </w:t>
      </w:r>
      <w:r w:rsidRPr="0027691C">
        <w:rPr>
          <w:color w:val="FF0000"/>
        </w:rPr>
        <w:t xml:space="preserve">YYYY] </w:t>
      </w:r>
      <w:r w:rsidRPr="00D81780">
        <w:t xml:space="preserve">was approximately </w:t>
      </w:r>
      <w:r w:rsidRPr="0027691C">
        <w:rPr>
          <w:color w:val="FF0000"/>
        </w:rPr>
        <w:t>[##]</w:t>
      </w:r>
      <w:r w:rsidRPr="00D81780">
        <w:t xml:space="preserve">. </w:t>
      </w:r>
    </w:p>
    <w:p w14:paraId="3E5B4D19" w14:textId="77777777" w:rsidR="00570911" w:rsidRDefault="00570911" w:rsidP="0027691C">
      <w:pPr>
        <w:rPr>
          <w:i/>
          <w:color w:val="00B050"/>
        </w:rPr>
      </w:pPr>
      <w:r w:rsidRPr="0027691C">
        <w:rPr>
          <w:i/>
          <w:color w:val="00B050"/>
        </w:rPr>
        <w:t xml:space="preserve">OR </w:t>
      </w:r>
    </w:p>
    <w:p w14:paraId="6162677A" w14:textId="5992A48C" w:rsidR="00570911" w:rsidRDefault="00570911" w:rsidP="0027691C">
      <w:pPr>
        <w:rPr>
          <w:i/>
          <w:color w:val="00B050"/>
        </w:rPr>
      </w:pPr>
      <w:r>
        <w:t>Cumulatively</w:t>
      </w:r>
      <w:r w:rsidRPr="00D81780">
        <w:t xml:space="preserve">, there have been approximately </w:t>
      </w:r>
      <w:r w:rsidRPr="0027691C">
        <w:rPr>
          <w:i/>
          <w:color w:val="FF0000"/>
        </w:rPr>
        <w:t>[####]</w:t>
      </w:r>
      <w:r w:rsidRPr="0073073A">
        <w:rPr>
          <w:i/>
        </w:rPr>
        <w:t xml:space="preserve"> </w:t>
      </w:r>
      <w:r w:rsidRPr="00D81780">
        <w:t xml:space="preserve">patient-years of treatment with marketed </w:t>
      </w:r>
      <w:r w:rsidRPr="0027691C">
        <w:rPr>
          <w:color w:val="FF0000"/>
        </w:rPr>
        <w:t>[product name].</w:t>
      </w:r>
      <w:r w:rsidRPr="00D81780">
        <w:t xml:space="preserve">  </w:t>
      </w:r>
      <w:r w:rsidRPr="00D81780">
        <w:rPr>
          <w:i/>
          <w:color w:val="00B050"/>
        </w:rPr>
        <w:t>(from Section 6.</w:t>
      </w:r>
      <w:r>
        <w:rPr>
          <w:i/>
          <w:color w:val="00B050"/>
        </w:rPr>
        <w:t>2</w:t>
      </w:r>
      <w:r w:rsidRPr="00D81780">
        <w:rPr>
          <w:i/>
          <w:color w:val="00B050"/>
        </w:rPr>
        <w:t>)</w:t>
      </w:r>
    </w:p>
    <w:p w14:paraId="33BD8BEF" w14:textId="799E0400" w:rsidR="00867813" w:rsidRPr="00867813" w:rsidRDefault="00867813" w:rsidP="009E2673">
      <w:r w:rsidRPr="0027691C">
        <w:rPr>
          <w:i/>
          <w:color w:val="00B050"/>
        </w:rPr>
        <w:t>AND/OR</w:t>
      </w:r>
    </w:p>
    <w:p w14:paraId="33BD8BF0" w14:textId="7794F3DD" w:rsidR="00867813" w:rsidRPr="00D81780" w:rsidRDefault="00867813" w:rsidP="0027691C">
      <w:r w:rsidRPr="00D81780">
        <w:t xml:space="preserve">During the reporting period, the number of patients treated with marketed </w:t>
      </w:r>
      <w:r w:rsidRPr="0027691C">
        <w:rPr>
          <w:color w:val="FF0000"/>
        </w:rPr>
        <w:t xml:space="preserve">[product name] </w:t>
      </w:r>
      <w:r w:rsidRPr="00D81780">
        <w:t xml:space="preserve">worldwide was approximately </w:t>
      </w:r>
      <w:r w:rsidRPr="0027691C">
        <w:rPr>
          <w:color w:val="FF0000"/>
        </w:rPr>
        <w:t>[##]</w:t>
      </w:r>
      <w:r w:rsidRPr="00D81780">
        <w:t xml:space="preserve">.  </w:t>
      </w:r>
      <w:r w:rsidRPr="0027691C">
        <w:rPr>
          <w:i/>
          <w:color w:val="00B050"/>
        </w:rPr>
        <w:t>(from Section 6.2; include appropriate information as available.  If product is not marketed, delete this entire bullet.)</w:t>
      </w:r>
    </w:p>
    <w:p w14:paraId="33BD8BF1" w14:textId="57782865" w:rsidR="00867813" w:rsidRDefault="00570911" w:rsidP="00867813">
      <w:pPr>
        <w:pStyle w:val="ListBullet"/>
        <w:numPr>
          <w:ilvl w:val="0"/>
          <w:numId w:val="0"/>
        </w:numPr>
        <w:jc w:val="both"/>
        <w:rPr>
          <w:i/>
          <w:color w:val="00B050"/>
        </w:rPr>
      </w:pPr>
      <w:r w:rsidRPr="0027691C">
        <w:rPr>
          <w:i/>
          <w:color w:val="00B050"/>
        </w:rPr>
        <w:t>OR</w:t>
      </w:r>
    </w:p>
    <w:p w14:paraId="37B2988A" w14:textId="0CDAE236" w:rsidR="00570911" w:rsidRDefault="00570911" w:rsidP="00867813">
      <w:pPr>
        <w:pStyle w:val="ListBullet"/>
        <w:numPr>
          <w:ilvl w:val="0"/>
          <w:numId w:val="0"/>
        </w:numPr>
        <w:jc w:val="both"/>
      </w:pPr>
      <w:r w:rsidRPr="00D81780">
        <w:t>During the reporting period, the</w:t>
      </w:r>
      <w:r>
        <w:t xml:space="preserve">re were </w:t>
      </w:r>
      <w:r w:rsidRPr="0027691C">
        <w:rPr>
          <w:i/>
          <w:color w:val="FF0000"/>
        </w:rPr>
        <w:t>[####]</w:t>
      </w:r>
      <w:r w:rsidRPr="0073073A">
        <w:rPr>
          <w:i/>
        </w:rPr>
        <w:t xml:space="preserve"> </w:t>
      </w:r>
      <w:r w:rsidRPr="00D81780">
        <w:t>patient-years of treatment</w:t>
      </w:r>
      <w:r>
        <w:t xml:space="preserve"> with marketed </w:t>
      </w:r>
      <w:r>
        <w:rPr>
          <w:color w:val="FF0000"/>
        </w:rPr>
        <w:t>[product name].</w:t>
      </w:r>
      <w:r>
        <w:t xml:space="preserve"> </w:t>
      </w:r>
    </w:p>
    <w:p w14:paraId="260C4EEF" w14:textId="77777777" w:rsidR="00570911" w:rsidRPr="00867813" w:rsidRDefault="00570911" w:rsidP="00867813">
      <w:pPr>
        <w:pStyle w:val="ListBullet"/>
        <w:numPr>
          <w:ilvl w:val="0"/>
          <w:numId w:val="0"/>
        </w:numPr>
        <w:jc w:val="both"/>
        <w:rPr>
          <w:color w:val="0000FF"/>
        </w:rPr>
      </w:pPr>
    </w:p>
    <w:p w14:paraId="33BD8BF2" w14:textId="64256C1E" w:rsidR="00867813" w:rsidRPr="00D81780" w:rsidRDefault="00867813" w:rsidP="0027691C">
      <w:r w:rsidRPr="00D81780">
        <w:t xml:space="preserve">At the time of this report, </w:t>
      </w:r>
      <w:r w:rsidRPr="0027691C">
        <w:rPr>
          <w:color w:val="FF0000"/>
        </w:rPr>
        <w:t xml:space="preserve">[product name] </w:t>
      </w:r>
      <w:r w:rsidRPr="00D81780">
        <w:t xml:space="preserve">has not been submitted for </w:t>
      </w:r>
      <w:r w:rsidR="003E31B2">
        <w:t>m</w:t>
      </w:r>
      <w:r w:rsidRPr="00D81780">
        <w:t xml:space="preserve">arketing </w:t>
      </w:r>
      <w:r w:rsidR="000D405B">
        <w:t>author</w:t>
      </w:r>
      <w:r w:rsidR="00D61727">
        <w:t>isat</w:t>
      </w:r>
      <w:r w:rsidR="00B07697">
        <w:t>ion</w:t>
      </w:r>
      <w:r w:rsidRPr="00D81780">
        <w:t xml:space="preserve">. </w:t>
      </w:r>
      <w:r w:rsidRPr="0027691C">
        <w:rPr>
          <w:i/>
          <w:color w:val="00B050"/>
        </w:rPr>
        <w:t>(from Section 2)</w:t>
      </w:r>
    </w:p>
    <w:p w14:paraId="33BD8BF3" w14:textId="77777777" w:rsidR="00867813" w:rsidRPr="0027691C" w:rsidRDefault="00867813" w:rsidP="0027691C">
      <w:pPr>
        <w:rPr>
          <w:i/>
          <w:color w:val="00B050"/>
        </w:rPr>
      </w:pPr>
      <w:r w:rsidRPr="0027691C">
        <w:rPr>
          <w:i/>
          <w:color w:val="00B050"/>
        </w:rPr>
        <w:t>OR</w:t>
      </w:r>
    </w:p>
    <w:p w14:paraId="33BD8BF4" w14:textId="77777777" w:rsidR="00867813" w:rsidRPr="00A939FE" w:rsidRDefault="00867813" w:rsidP="0027691C">
      <w:pPr>
        <w:rPr>
          <w:color w:val="00B050"/>
        </w:rPr>
      </w:pPr>
      <w:r w:rsidRPr="0027691C">
        <w:rPr>
          <w:color w:val="FF0000"/>
        </w:rPr>
        <w:t xml:space="preserve">[Product name] </w:t>
      </w:r>
      <w:r w:rsidRPr="00D81780">
        <w:t xml:space="preserve">was first approved in </w:t>
      </w:r>
      <w:r w:rsidRPr="0027691C">
        <w:rPr>
          <w:color w:val="FF0000"/>
        </w:rPr>
        <w:t xml:space="preserve">[add country and date] </w:t>
      </w:r>
      <w:r w:rsidRPr="00D81780">
        <w:t xml:space="preserve">and is currently registered and approved in </w:t>
      </w:r>
      <w:r w:rsidRPr="0027691C">
        <w:rPr>
          <w:color w:val="FF0000"/>
        </w:rPr>
        <w:t>[#]</w:t>
      </w:r>
      <w:r w:rsidRPr="00D81780">
        <w:t xml:space="preserve"> countries, </w:t>
      </w:r>
      <w:r w:rsidRPr="0027691C">
        <w:rPr>
          <w:i/>
          <w:color w:val="00B050"/>
        </w:rPr>
        <w:t>[group by indication/population, if appropriate].</w:t>
      </w:r>
    </w:p>
    <w:p w14:paraId="33BD8BF5" w14:textId="77777777" w:rsidR="00867813" w:rsidRPr="00867813" w:rsidRDefault="00867813" w:rsidP="00867813">
      <w:pPr>
        <w:pStyle w:val="ListBullet"/>
        <w:numPr>
          <w:ilvl w:val="0"/>
          <w:numId w:val="0"/>
        </w:numPr>
        <w:jc w:val="both"/>
        <w:rPr>
          <w:i/>
          <w:color w:val="008000"/>
        </w:rPr>
      </w:pPr>
    </w:p>
    <w:p w14:paraId="33BD8BF6" w14:textId="501B6F1C" w:rsidR="00867813" w:rsidRPr="0073073A" w:rsidRDefault="00867813" w:rsidP="00D91A57">
      <w:pPr>
        <w:rPr>
          <w:color w:val="0070C0"/>
        </w:rPr>
      </w:pPr>
      <w:r w:rsidRPr="00D81780">
        <w:t xml:space="preserve">During the reporting period of this DSUR, there </w:t>
      </w:r>
      <w:r w:rsidRPr="0073073A">
        <w:rPr>
          <w:color w:val="0070C0"/>
        </w:rPr>
        <w:t xml:space="preserve">[were/were no] </w:t>
      </w:r>
      <w:r w:rsidRPr="00D81780">
        <w:t xml:space="preserve">safety related updates to the </w:t>
      </w:r>
      <w:r w:rsidR="003E31B2">
        <w:t>i</w:t>
      </w:r>
      <w:r w:rsidRPr="00D81780">
        <w:t xml:space="preserve">nvestigator’s </w:t>
      </w:r>
      <w:r w:rsidR="003E31B2">
        <w:t>b</w:t>
      </w:r>
      <w:r w:rsidRPr="00D81780">
        <w:t xml:space="preserve">rochure (IB) for </w:t>
      </w:r>
      <w:r w:rsidRPr="0027691C">
        <w:rPr>
          <w:color w:val="FF0000"/>
        </w:rPr>
        <w:t>[product name]</w:t>
      </w:r>
      <w:r w:rsidRPr="00D81780">
        <w:t xml:space="preserve">.  </w:t>
      </w:r>
      <w:r w:rsidRPr="00A939FE">
        <w:rPr>
          <w:i/>
          <w:color w:val="00B050"/>
        </w:rPr>
        <w:t>If this is the first time that the appended IB includes the RSI section, ONLY include the following statement the first time the IB includes the new RSI section:</w:t>
      </w:r>
      <w:r w:rsidRPr="00A939FE">
        <w:rPr>
          <w:color w:val="00B050"/>
        </w:rPr>
        <w:t xml:space="preserve"> </w:t>
      </w:r>
      <w:r w:rsidRPr="00D81780">
        <w:t xml:space="preserve">In adherence with CT-3 regulations, the IB has been updated to include a </w:t>
      </w:r>
      <w:r w:rsidR="00EA5B2F">
        <w:t>r</w:t>
      </w:r>
      <w:r w:rsidRPr="00D81780">
        <w:t xml:space="preserve">eference </w:t>
      </w:r>
      <w:r w:rsidR="00EA5B2F">
        <w:t>s</w:t>
      </w:r>
      <w:r w:rsidRPr="00D81780">
        <w:t xml:space="preserve">afety </w:t>
      </w:r>
      <w:r w:rsidR="00EA5B2F">
        <w:t>i</w:t>
      </w:r>
      <w:r w:rsidRPr="00D81780">
        <w:t xml:space="preserve">nformation (RSI) section.  </w:t>
      </w:r>
      <w:r w:rsidRPr="00D91A57">
        <w:rPr>
          <w:i/>
          <w:color w:val="00B050"/>
        </w:rPr>
        <w:t xml:space="preserve">[List only significant changes to IB </w:t>
      </w:r>
      <w:r w:rsidR="00FE5EE5" w:rsidRPr="00D91A57">
        <w:rPr>
          <w:i/>
          <w:color w:val="00B050"/>
        </w:rPr>
        <w:t>here]</w:t>
      </w:r>
      <w:r w:rsidRPr="00D91A57">
        <w:rPr>
          <w:color w:val="00B050"/>
        </w:rPr>
        <w:t xml:space="preserve">  </w:t>
      </w:r>
      <w:r w:rsidRPr="0073073A">
        <w:rPr>
          <w:color w:val="0070C0"/>
        </w:rPr>
        <w:t xml:space="preserve">These updates are discussed in Section 4 Changes to the Reference Safety Information.  </w:t>
      </w:r>
    </w:p>
    <w:p w14:paraId="33BD8BF7" w14:textId="77777777" w:rsidR="00867813" w:rsidRPr="00867813" w:rsidRDefault="00867813" w:rsidP="00867813">
      <w:pPr>
        <w:pStyle w:val="ListBullet"/>
        <w:numPr>
          <w:ilvl w:val="0"/>
          <w:numId w:val="0"/>
        </w:numPr>
        <w:jc w:val="both"/>
      </w:pPr>
    </w:p>
    <w:p w14:paraId="33BD8BF8" w14:textId="75DB6CF7" w:rsidR="00867813" w:rsidRPr="00A33DCD" w:rsidRDefault="00867813" w:rsidP="0027691C">
      <w:pPr>
        <w:rPr>
          <w:rStyle w:val="InstructionText"/>
          <w:i w:val="0"/>
          <w:vanish w:val="0"/>
          <w:color w:val="00B050"/>
        </w:rPr>
      </w:pPr>
      <w:r w:rsidRPr="0073073A">
        <w:rPr>
          <w:color w:val="0070C0"/>
        </w:rPr>
        <w:t xml:space="preserve">The following have been identified as important potential risks:  </w:t>
      </w:r>
      <w:r w:rsidRPr="0027691C">
        <w:rPr>
          <w:color w:val="FF0000"/>
        </w:rPr>
        <w:t xml:space="preserve">[add cumulative risks from </w:t>
      </w:r>
      <w:r w:rsidR="004B7A68">
        <w:rPr>
          <w:color w:val="FF0000"/>
        </w:rPr>
        <w:t>s</w:t>
      </w:r>
      <w:r w:rsidRPr="0027691C">
        <w:rPr>
          <w:color w:val="FF0000"/>
        </w:rPr>
        <w:t>ection 19</w:t>
      </w:r>
      <w:r w:rsidRPr="00C846F6">
        <w:rPr>
          <w:color w:val="FF0000"/>
        </w:rPr>
        <w:t>]</w:t>
      </w:r>
      <w:r w:rsidRPr="0027691C">
        <w:t xml:space="preserve">.  </w:t>
      </w:r>
      <w:r w:rsidRPr="0027691C">
        <w:rPr>
          <w:i/>
          <w:color w:val="00B050"/>
        </w:rPr>
        <w:t>Differentiate what is new for the reporting period versus what was previously identified.</w:t>
      </w:r>
    </w:p>
    <w:p w14:paraId="33BD8BF9" w14:textId="7DF02C4C" w:rsidR="00867813" w:rsidRPr="00287FD4" w:rsidRDefault="00A34499" w:rsidP="0027691C">
      <w:r w:rsidRPr="00D91A57">
        <w:rPr>
          <w:color w:val="FF0000"/>
        </w:rPr>
        <w:t>[</w:t>
      </w:r>
      <w:r w:rsidR="00867813" w:rsidRPr="00D91A57">
        <w:rPr>
          <w:color w:val="FF0000"/>
        </w:rPr>
        <w:t xml:space="preserve">Add summary statement from Section 20, </w:t>
      </w:r>
      <w:r w:rsidR="00BB40D2">
        <w:rPr>
          <w:color w:val="FF0000"/>
        </w:rPr>
        <w:t>c</w:t>
      </w:r>
      <w:r w:rsidR="00867813" w:rsidRPr="00D91A57">
        <w:rPr>
          <w:color w:val="FF0000"/>
        </w:rPr>
        <w:t xml:space="preserve">onclusions regarding actions that have been or will be taken to address emerging issues].  </w:t>
      </w:r>
      <w:r w:rsidR="00867813" w:rsidRPr="00287FD4">
        <w:t xml:space="preserve">As with all Otsuka products, the safety profile of </w:t>
      </w:r>
      <w:r w:rsidR="00867813" w:rsidRPr="0027691C">
        <w:rPr>
          <w:color w:val="FF0000"/>
        </w:rPr>
        <w:t xml:space="preserve">[product name] </w:t>
      </w:r>
      <w:r w:rsidR="00867813" w:rsidRPr="00287FD4">
        <w:t xml:space="preserve">is monitored on a continuing basis.  </w:t>
      </w:r>
      <w:r w:rsidR="00867813" w:rsidRPr="0027691C">
        <w:rPr>
          <w:i/>
          <w:color w:val="00B050"/>
        </w:rPr>
        <w:t>(from Section 3)</w:t>
      </w:r>
    </w:p>
    <w:p w14:paraId="33BD8BFA" w14:textId="77777777" w:rsidR="00867813" w:rsidRPr="00867813" w:rsidRDefault="00867813" w:rsidP="00867813">
      <w:pPr>
        <w:pStyle w:val="Paragraph"/>
        <w:jc w:val="both"/>
        <w:rPr>
          <w:rFonts w:ascii="Times New Roman" w:hAnsi="Times New Roman"/>
        </w:rPr>
      </w:pPr>
    </w:p>
    <w:p w14:paraId="33BD8BFB" w14:textId="77777777" w:rsidR="00867813" w:rsidRPr="00867813" w:rsidRDefault="00867813" w:rsidP="00867813">
      <w:pPr>
        <w:pStyle w:val="Paragraph"/>
        <w:jc w:val="both"/>
        <w:rPr>
          <w:rFonts w:ascii="Times New Roman" w:hAnsi="Times New Roman"/>
          <w:color w:val="FF0000"/>
        </w:rPr>
        <w:sectPr w:rsidR="00867813" w:rsidRPr="00867813" w:rsidSect="00D054E2">
          <w:headerReference w:type="default" r:id="rId18"/>
          <w:pgSz w:w="12240" w:h="15840"/>
          <w:pgMar w:top="1440" w:right="1440" w:bottom="1440" w:left="2160" w:header="1080" w:footer="720" w:gutter="0"/>
          <w:paperSrc w:first="2" w:other="2"/>
          <w:cols w:space="720"/>
          <w:docGrid w:linePitch="326"/>
        </w:sectPr>
      </w:pPr>
    </w:p>
    <w:p w14:paraId="33BD8BFD" w14:textId="4B01A2A3" w:rsidR="00867813" w:rsidRPr="001E7720" w:rsidRDefault="0028457F" w:rsidP="004B30D5">
      <w:pPr>
        <w:pStyle w:val="Heading1"/>
        <w:numPr>
          <w:ilvl w:val="0"/>
          <w:numId w:val="0"/>
        </w:numPr>
        <w:ind w:left="634" w:hanging="634"/>
      </w:pPr>
      <w:bookmarkStart w:id="17" w:name="_Toc447267132"/>
      <w:bookmarkStart w:id="18" w:name="_Toc303189153"/>
      <w:r w:rsidRPr="001E7720">
        <w:lastRenderedPageBreak/>
        <w:t>TABLE OF CONTENTS</w:t>
      </w:r>
      <w:bookmarkEnd w:id="17"/>
    </w:p>
    <w:p w14:paraId="33BD8BFE" w14:textId="77777777" w:rsidR="00867813" w:rsidRPr="00D91A57" w:rsidRDefault="00867813" w:rsidP="00D91A57">
      <w:pPr>
        <w:rPr>
          <w:i/>
          <w:color w:val="00B050"/>
        </w:rPr>
      </w:pPr>
      <w:r w:rsidRPr="00D91A57">
        <w:rPr>
          <w:i/>
          <w:color w:val="00B050"/>
        </w:rPr>
        <w:t xml:space="preserve">Aggregate Reporting Associate is responsible for updating the TOC.  </w:t>
      </w:r>
    </w:p>
    <w:p w14:paraId="6D460EF7" w14:textId="77777777" w:rsidR="005B3397" w:rsidRDefault="00867813">
      <w:pPr>
        <w:pStyle w:val="TOC1"/>
        <w:rPr>
          <w:rFonts w:asciiTheme="minorHAnsi" w:eastAsiaTheme="minorEastAsia" w:hAnsiTheme="minorHAnsi" w:cstheme="minorBidi"/>
          <w:b w:val="0"/>
          <w:noProof/>
          <w:sz w:val="22"/>
          <w:szCs w:val="22"/>
          <w:lang w:eastAsia="en-GB"/>
        </w:rPr>
      </w:pPr>
      <w:r w:rsidRPr="00867813">
        <w:rPr>
          <w:b w:val="0"/>
          <w:caps/>
          <w:szCs w:val="20"/>
        </w:rPr>
        <w:fldChar w:fldCharType="begin"/>
      </w:r>
      <w:r w:rsidRPr="00867813">
        <w:rPr>
          <w:b w:val="0"/>
        </w:rPr>
        <w:instrText xml:space="preserve"> TOC \o "1-4" \h \z </w:instrText>
      </w:r>
      <w:r w:rsidRPr="00867813">
        <w:rPr>
          <w:b w:val="0"/>
          <w:caps/>
          <w:szCs w:val="20"/>
        </w:rPr>
        <w:fldChar w:fldCharType="separate"/>
      </w:r>
      <w:hyperlink w:anchor="_Toc447267131" w:history="1">
        <w:r w:rsidR="005B3397" w:rsidRPr="00D4338B">
          <w:rPr>
            <w:rStyle w:val="Hyperlink"/>
            <w:noProof/>
          </w:rPr>
          <w:t>EXECUTIVE SUMMARY</w:t>
        </w:r>
        <w:r w:rsidR="005B3397">
          <w:rPr>
            <w:noProof/>
            <w:webHidden/>
          </w:rPr>
          <w:tab/>
        </w:r>
        <w:r w:rsidR="005B3397">
          <w:rPr>
            <w:noProof/>
            <w:webHidden/>
          </w:rPr>
          <w:fldChar w:fldCharType="begin"/>
        </w:r>
        <w:r w:rsidR="005B3397">
          <w:rPr>
            <w:noProof/>
            <w:webHidden/>
          </w:rPr>
          <w:instrText xml:space="preserve"> PAGEREF _Toc447267131 \h </w:instrText>
        </w:r>
        <w:r w:rsidR="005B3397">
          <w:rPr>
            <w:noProof/>
            <w:webHidden/>
          </w:rPr>
        </w:r>
        <w:r w:rsidR="005B3397">
          <w:rPr>
            <w:noProof/>
            <w:webHidden/>
          </w:rPr>
          <w:fldChar w:fldCharType="separate"/>
        </w:r>
        <w:r w:rsidR="005B3397">
          <w:rPr>
            <w:noProof/>
            <w:webHidden/>
          </w:rPr>
          <w:t>3</w:t>
        </w:r>
        <w:r w:rsidR="005B3397">
          <w:rPr>
            <w:noProof/>
            <w:webHidden/>
          </w:rPr>
          <w:fldChar w:fldCharType="end"/>
        </w:r>
      </w:hyperlink>
    </w:p>
    <w:p w14:paraId="33B90CD2"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32" w:history="1">
        <w:r w:rsidR="005B3397" w:rsidRPr="00D4338B">
          <w:rPr>
            <w:rStyle w:val="Hyperlink"/>
            <w:noProof/>
          </w:rPr>
          <w:t>TABLE OF CONTENTS</w:t>
        </w:r>
        <w:r w:rsidR="005B3397">
          <w:rPr>
            <w:noProof/>
            <w:webHidden/>
          </w:rPr>
          <w:tab/>
        </w:r>
        <w:r w:rsidR="005B3397">
          <w:rPr>
            <w:noProof/>
            <w:webHidden/>
          </w:rPr>
          <w:fldChar w:fldCharType="begin"/>
        </w:r>
        <w:r w:rsidR="005B3397">
          <w:rPr>
            <w:noProof/>
            <w:webHidden/>
          </w:rPr>
          <w:instrText xml:space="preserve"> PAGEREF _Toc447267132 \h </w:instrText>
        </w:r>
        <w:r w:rsidR="005B3397">
          <w:rPr>
            <w:noProof/>
            <w:webHidden/>
          </w:rPr>
        </w:r>
        <w:r w:rsidR="005B3397">
          <w:rPr>
            <w:noProof/>
            <w:webHidden/>
          </w:rPr>
          <w:fldChar w:fldCharType="separate"/>
        </w:r>
        <w:r w:rsidR="005B3397">
          <w:rPr>
            <w:noProof/>
            <w:webHidden/>
          </w:rPr>
          <w:t>6</w:t>
        </w:r>
        <w:r w:rsidR="005B3397">
          <w:rPr>
            <w:noProof/>
            <w:webHidden/>
          </w:rPr>
          <w:fldChar w:fldCharType="end"/>
        </w:r>
      </w:hyperlink>
    </w:p>
    <w:p w14:paraId="5D2DAE20"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33" w:history="1">
        <w:r w:rsidR="005B3397" w:rsidRPr="00D4338B">
          <w:rPr>
            <w:rStyle w:val="Hyperlink"/>
            <w:noProof/>
          </w:rPr>
          <w:t>LIST OF IN-TEXT TABLES</w:t>
        </w:r>
        <w:r w:rsidR="005B3397">
          <w:rPr>
            <w:noProof/>
            <w:webHidden/>
          </w:rPr>
          <w:tab/>
        </w:r>
        <w:r w:rsidR="005B3397">
          <w:rPr>
            <w:noProof/>
            <w:webHidden/>
          </w:rPr>
          <w:fldChar w:fldCharType="begin"/>
        </w:r>
        <w:r w:rsidR="005B3397">
          <w:rPr>
            <w:noProof/>
            <w:webHidden/>
          </w:rPr>
          <w:instrText xml:space="preserve"> PAGEREF _Toc447267133 \h </w:instrText>
        </w:r>
        <w:r w:rsidR="005B3397">
          <w:rPr>
            <w:noProof/>
            <w:webHidden/>
          </w:rPr>
        </w:r>
        <w:r w:rsidR="005B3397">
          <w:rPr>
            <w:noProof/>
            <w:webHidden/>
          </w:rPr>
          <w:fldChar w:fldCharType="separate"/>
        </w:r>
        <w:r w:rsidR="005B3397">
          <w:rPr>
            <w:noProof/>
            <w:webHidden/>
          </w:rPr>
          <w:t>9</w:t>
        </w:r>
        <w:r w:rsidR="005B3397">
          <w:rPr>
            <w:noProof/>
            <w:webHidden/>
          </w:rPr>
          <w:fldChar w:fldCharType="end"/>
        </w:r>
      </w:hyperlink>
    </w:p>
    <w:p w14:paraId="3C7DF9A9"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34" w:history="1">
        <w:r w:rsidR="005B3397" w:rsidRPr="00D4338B">
          <w:rPr>
            <w:rStyle w:val="Hyperlink"/>
            <w:noProof/>
          </w:rPr>
          <w:t>LIST OF ABBREVIATIONS, ACRONYMS, AND DEFINITION OF TERMS</w:t>
        </w:r>
        <w:r w:rsidR="005B3397">
          <w:rPr>
            <w:noProof/>
            <w:webHidden/>
          </w:rPr>
          <w:tab/>
        </w:r>
        <w:r w:rsidR="005B3397">
          <w:rPr>
            <w:noProof/>
            <w:webHidden/>
          </w:rPr>
          <w:fldChar w:fldCharType="begin"/>
        </w:r>
        <w:r w:rsidR="005B3397">
          <w:rPr>
            <w:noProof/>
            <w:webHidden/>
          </w:rPr>
          <w:instrText xml:space="preserve"> PAGEREF _Toc447267134 \h </w:instrText>
        </w:r>
        <w:r w:rsidR="005B3397">
          <w:rPr>
            <w:noProof/>
            <w:webHidden/>
          </w:rPr>
        </w:r>
        <w:r w:rsidR="005B3397">
          <w:rPr>
            <w:noProof/>
            <w:webHidden/>
          </w:rPr>
          <w:fldChar w:fldCharType="separate"/>
        </w:r>
        <w:r w:rsidR="005B3397">
          <w:rPr>
            <w:noProof/>
            <w:webHidden/>
          </w:rPr>
          <w:t>10</w:t>
        </w:r>
        <w:r w:rsidR="005B3397">
          <w:rPr>
            <w:noProof/>
            <w:webHidden/>
          </w:rPr>
          <w:fldChar w:fldCharType="end"/>
        </w:r>
      </w:hyperlink>
    </w:p>
    <w:p w14:paraId="47DFA1C9"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35" w:history="1">
        <w:r w:rsidR="005B3397" w:rsidRPr="00D4338B">
          <w:rPr>
            <w:rStyle w:val="Hyperlink"/>
            <w:noProof/>
          </w:rPr>
          <w:t>1</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Introduction</w:t>
        </w:r>
        <w:r w:rsidR="005B3397">
          <w:rPr>
            <w:noProof/>
            <w:webHidden/>
          </w:rPr>
          <w:tab/>
        </w:r>
        <w:r w:rsidR="005B3397">
          <w:rPr>
            <w:noProof/>
            <w:webHidden/>
          </w:rPr>
          <w:fldChar w:fldCharType="begin"/>
        </w:r>
        <w:r w:rsidR="005B3397">
          <w:rPr>
            <w:noProof/>
            <w:webHidden/>
          </w:rPr>
          <w:instrText xml:space="preserve"> PAGEREF _Toc447267135 \h </w:instrText>
        </w:r>
        <w:r w:rsidR="005B3397">
          <w:rPr>
            <w:noProof/>
            <w:webHidden/>
          </w:rPr>
        </w:r>
        <w:r w:rsidR="005B3397">
          <w:rPr>
            <w:noProof/>
            <w:webHidden/>
          </w:rPr>
          <w:fldChar w:fldCharType="separate"/>
        </w:r>
        <w:r w:rsidR="005B3397">
          <w:rPr>
            <w:noProof/>
            <w:webHidden/>
          </w:rPr>
          <w:t>12</w:t>
        </w:r>
        <w:r w:rsidR="005B3397">
          <w:rPr>
            <w:noProof/>
            <w:webHidden/>
          </w:rPr>
          <w:fldChar w:fldCharType="end"/>
        </w:r>
      </w:hyperlink>
    </w:p>
    <w:p w14:paraId="694E6A3E"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37" w:history="1">
        <w:r w:rsidR="005B3397" w:rsidRPr="00D4338B">
          <w:rPr>
            <w:rStyle w:val="Hyperlink"/>
            <w:noProof/>
          </w:rPr>
          <w:t>2</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Worldwide Marketing Approval Status</w:t>
        </w:r>
        <w:r w:rsidR="005B3397">
          <w:rPr>
            <w:noProof/>
            <w:webHidden/>
          </w:rPr>
          <w:tab/>
        </w:r>
        <w:r w:rsidR="005B3397">
          <w:rPr>
            <w:noProof/>
            <w:webHidden/>
          </w:rPr>
          <w:fldChar w:fldCharType="begin"/>
        </w:r>
        <w:r w:rsidR="005B3397">
          <w:rPr>
            <w:noProof/>
            <w:webHidden/>
          </w:rPr>
          <w:instrText xml:space="preserve"> PAGEREF _Toc447267137 \h </w:instrText>
        </w:r>
        <w:r w:rsidR="005B3397">
          <w:rPr>
            <w:noProof/>
            <w:webHidden/>
          </w:rPr>
        </w:r>
        <w:r w:rsidR="005B3397">
          <w:rPr>
            <w:noProof/>
            <w:webHidden/>
          </w:rPr>
          <w:fldChar w:fldCharType="separate"/>
        </w:r>
        <w:r w:rsidR="005B3397">
          <w:rPr>
            <w:noProof/>
            <w:webHidden/>
          </w:rPr>
          <w:t>13</w:t>
        </w:r>
        <w:r w:rsidR="005B3397">
          <w:rPr>
            <w:noProof/>
            <w:webHidden/>
          </w:rPr>
          <w:fldChar w:fldCharType="end"/>
        </w:r>
      </w:hyperlink>
    </w:p>
    <w:p w14:paraId="004EBEA5" w14:textId="77777777" w:rsidR="005B3397" w:rsidRDefault="00922AB8">
      <w:pPr>
        <w:pStyle w:val="TOC2"/>
        <w:rPr>
          <w:rFonts w:asciiTheme="minorHAnsi" w:eastAsiaTheme="minorEastAsia" w:hAnsiTheme="minorHAnsi" w:cstheme="minorBidi"/>
          <w:noProof/>
          <w:sz w:val="22"/>
          <w:szCs w:val="22"/>
          <w:lang w:eastAsia="en-GB"/>
        </w:rPr>
      </w:pPr>
      <w:hyperlink w:anchor="_Toc447267138" w:history="1">
        <w:r w:rsidR="005B3397" w:rsidRPr="00D4338B">
          <w:rPr>
            <w:rStyle w:val="Hyperlink"/>
            <w:noProof/>
          </w:rPr>
          <w:t>2.1</w:t>
        </w:r>
        <w:r w:rsidR="005B3397">
          <w:rPr>
            <w:rFonts w:asciiTheme="minorHAnsi" w:eastAsiaTheme="minorEastAsia" w:hAnsiTheme="minorHAnsi" w:cstheme="minorBidi"/>
            <w:noProof/>
            <w:sz w:val="22"/>
            <w:szCs w:val="22"/>
            <w:lang w:eastAsia="en-GB"/>
          </w:rPr>
          <w:tab/>
        </w:r>
        <w:r w:rsidR="005B3397" w:rsidRPr="00D4338B">
          <w:rPr>
            <w:rStyle w:val="Hyperlink"/>
            <w:noProof/>
          </w:rPr>
          <w:t>Marketing Authorisation Status (EU)</w:t>
        </w:r>
        <w:r w:rsidR="005B3397">
          <w:rPr>
            <w:noProof/>
            <w:webHidden/>
          </w:rPr>
          <w:tab/>
        </w:r>
        <w:r w:rsidR="005B3397">
          <w:rPr>
            <w:noProof/>
            <w:webHidden/>
          </w:rPr>
          <w:fldChar w:fldCharType="begin"/>
        </w:r>
        <w:r w:rsidR="005B3397">
          <w:rPr>
            <w:noProof/>
            <w:webHidden/>
          </w:rPr>
          <w:instrText xml:space="preserve"> PAGEREF _Toc447267138 \h </w:instrText>
        </w:r>
        <w:r w:rsidR="005B3397">
          <w:rPr>
            <w:noProof/>
            <w:webHidden/>
          </w:rPr>
        </w:r>
        <w:r w:rsidR="005B3397">
          <w:rPr>
            <w:noProof/>
            <w:webHidden/>
          </w:rPr>
          <w:fldChar w:fldCharType="separate"/>
        </w:r>
        <w:r w:rsidR="005B3397">
          <w:rPr>
            <w:noProof/>
            <w:webHidden/>
          </w:rPr>
          <w:t>13</w:t>
        </w:r>
        <w:r w:rsidR="005B3397">
          <w:rPr>
            <w:noProof/>
            <w:webHidden/>
          </w:rPr>
          <w:fldChar w:fldCharType="end"/>
        </w:r>
      </w:hyperlink>
    </w:p>
    <w:p w14:paraId="67F4658E" w14:textId="77777777" w:rsidR="005B3397" w:rsidRDefault="00922AB8">
      <w:pPr>
        <w:pStyle w:val="TOC2"/>
        <w:rPr>
          <w:rFonts w:asciiTheme="minorHAnsi" w:eastAsiaTheme="minorEastAsia" w:hAnsiTheme="minorHAnsi" w:cstheme="minorBidi"/>
          <w:noProof/>
          <w:sz w:val="22"/>
          <w:szCs w:val="22"/>
          <w:lang w:eastAsia="en-GB"/>
        </w:rPr>
      </w:pPr>
      <w:hyperlink w:anchor="_Toc447267139" w:history="1">
        <w:r w:rsidR="005B3397" w:rsidRPr="00D4338B">
          <w:rPr>
            <w:rStyle w:val="Hyperlink"/>
            <w:noProof/>
          </w:rPr>
          <w:t>2.2</w:t>
        </w:r>
        <w:r w:rsidR="005B3397">
          <w:rPr>
            <w:rFonts w:asciiTheme="minorHAnsi" w:eastAsiaTheme="minorEastAsia" w:hAnsiTheme="minorHAnsi" w:cstheme="minorBidi"/>
            <w:noProof/>
            <w:sz w:val="22"/>
            <w:szCs w:val="22"/>
            <w:lang w:eastAsia="en-GB"/>
          </w:rPr>
          <w:tab/>
        </w:r>
        <w:r w:rsidR="005B3397" w:rsidRPr="00D4338B">
          <w:rPr>
            <w:rStyle w:val="Hyperlink"/>
            <w:noProof/>
          </w:rPr>
          <w:t>Marketing Authorisation Status (US)</w:t>
        </w:r>
        <w:r w:rsidR="005B3397">
          <w:rPr>
            <w:noProof/>
            <w:webHidden/>
          </w:rPr>
          <w:tab/>
        </w:r>
        <w:r w:rsidR="005B3397">
          <w:rPr>
            <w:noProof/>
            <w:webHidden/>
          </w:rPr>
          <w:fldChar w:fldCharType="begin"/>
        </w:r>
        <w:r w:rsidR="005B3397">
          <w:rPr>
            <w:noProof/>
            <w:webHidden/>
          </w:rPr>
          <w:instrText xml:space="preserve"> PAGEREF _Toc447267139 \h </w:instrText>
        </w:r>
        <w:r w:rsidR="005B3397">
          <w:rPr>
            <w:noProof/>
            <w:webHidden/>
          </w:rPr>
        </w:r>
        <w:r w:rsidR="005B3397">
          <w:rPr>
            <w:noProof/>
            <w:webHidden/>
          </w:rPr>
          <w:fldChar w:fldCharType="separate"/>
        </w:r>
        <w:r w:rsidR="005B3397">
          <w:rPr>
            <w:noProof/>
            <w:webHidden/>
          </w:rPr>
          <w:t>14</w:t>
        </w:r>
        <w:r w:rsidR="005B3397">
          <w:rPr>
            <w:noProof/>
            <w:webHidden/>
          </w:rPr>
          <w:fldChar w:fldCharType="end"/>
        </w:r>
      </w:hyperlink>
    </w:p>
    <w:p w14:paraId="25E8D979" w14:textId="77777777" w:rsidR="005B3397" w:rsidRDefault="00922AB8">
      <w:pPr>
        <w:pStyle w:val="TOC2"/>
        <w:rPr>
          <w:rFonts w:asciiTheme="minorHAnsi" w:eastAsiaTheme="minorEastAsia" w:hAnsiTheme="minorHAnsi" w:cstheme="minorBidi"/>
          <w:noProof/>
          <w:sz w:val="22"/>
          <w:szCs w:val="22"/>
          <w:lang w:eastAsia="en-GB"/>
        </w:rPr>
      </w:pPr>
      <w:hyperlink w:anchor="_Toc447267140" w:history="1">
        <w:r w:rsidR="005B3397" w:rsidRPr="00D4338B">
          <w:rPr>
            <w:rStyle w:val="Hyperlink"/>
            <w:noProof/>
          </w:rPr>
          <w:t>2.3</w:t>
        </w:r>
        <w:r w:rsidR="005B3397">
          <w:rPr>
            <w:rFonts w:asciiTheme="minorHAnsi" w:eastAsiaTheme="minorEastAsia" w:hAnsiTheme="minorHAnsi" w:cstheme="minorBidi"/>
            <w:noProof/>
            <w:sz w:val="22"/>
            <w:szCs w:val="22"/>
            <w:lang w:eastAsia="en-GB"/>
          </w:rPr>
          <w:tab/>
        </w:r>
        <w:r w:rsidR="005B3397" w:rsidRPr="00D4338B">
          <w:rPr>
            <w:rStyle w:val="Hyperlink"/>
            <w:noProof/>
          </w:rPr>
          <w:t>Marketing Authorisation Status (Asia)</w:t>
        </w:r>
        <w:r w:rsidR="005B3397">
          <w:rPr>
            <w:noProof/>
            <w:webHidden/>
          </w:rPr>
          <w:tab/>
        </w:r>
        <w:r w:rsidR="005B3397">
          <w:rPr>
            <w:noProof/>
            <w:webHidden/>
          </w:rPr>
          <w:fldChar w:fldCharType="begin"/>
        </w:r>
        <w:r w:rsidR="005B3397">
          <w:rPr>
            <w:noProof/>
            <w:webHidden/>
          </w:rPr>
          <w:instrText xml:space="preserve"> PAGEREF _Toc447267140 \h </w:instrText>
        </w:r>
        <w:r w:rsidR="005B3397">
          <w:rPr>
            <w:noProof/>
            <w:webHidden/>
          </w:rPr>
        </w:r>
        <w:r w:rsidR="005B3397">
          <w:rPr>
            <w:noProof/>
            <w:webHidden/>
          </w:rPr>
          <w:fldChar w:fldCharType="separate"/>
        </w:r>
        <w:r w:rsidR="005B3397">
          <w:rPr>
            <w:noProof/>
            <w:webHidden/>
          </w:rPr>
          <w:t>14</w:t>
        </w:r>
        <w:r w:rsidR="005B3397">
          <w:rPr>
            <w:noProof/>
            <w:webHidden/>
          </w:rPr>
          <w:fldChar w:fldCharType="end"/>
        </w:r>
      </w:hyperlink>
    </w:p>
    <w:p w14:paraId="70EBB37F" w14:textId="77777777" w:rsidR="005B3397" w:rsidRDefault="00922AB8">
      <w:pPr>
        <w:pStyle w:val="TOC2"/>
        <w:rPr>
          <w:rFonts w:asciiTheme="minorHAnsi" w:eastAsiaTheme="minorEastAsia" w:hAnsiTheme="minorHAnsi" w:cstheme="minorBidi"/>
          <w:noProof/>
          <w:sz w:val="22"/>
          <w:szCs w:val="22"/>
          <w:lang w:eastAsia="en-GB"/>
        </w:rPr>
      </w:pPr>
      <w:hyperlink w:anchor="_Toc447267141" w:history="1">
        <w:r w:rsidR="005B3397" w:rsidRPr="00D4338B">
          <w:rPr>
            <w:rStyle w:val="Hyperlink"/>
            <w:noProof/>
          </w:rPr>
          <w:t>2.4</w:t>
        </w:r>
        <w:r w:rsidR="005B3397">
          <w:rPr>
            <w:rFonts w:asciiTheme="minorHAnsi" w:eastAsiaTheme="minorEastAsia" w:hAnsiTheme="minorHAnsi" w:cstheme="minorBidi"/>
            <w:noProof/>
            <w:sz w:val="22"/>
            <w:szCs w:val="22"/>
            <w:lang w:eastAsia="en-GB"/>
          </w:rPr>
          <w:tab/>
        </w:r>
        <w:r w:rsidR="005B3397" w:rsidRPr="00D4338B">
          <w:rPr>
            <w:rStyle w:val="Hyperlink"/>
            <w:noProof/>
          </w:rPr>
          <w:t>Marketing Authorisation Status (Rest of World)</w:t>
        </w:r>
        <w:r w:rsidR="005B3397">
          <w:rPr>
            <w:noProof/>
            <w:webHidden/>
          </w:rPr>
          <w:tab/>
        </w:r>
        <w:r w:rsidR="005B3397">
          <w:rPr>
            <w:noProof/>
            <w:webHidden/>
          </w:rPr>
          <w:fldChar w:fldCharType="begin"/>
        </w:r>
        <w:r w:rsidR="005B3397">
          <w:rPr>
            <w:noProof/>
            <w:webHidden/>
          </w:rPr>
          <w:instrText xml:space="preserve"> PAGEREF _Toc447267141 \h </w:instrText>
        </w:r>
        <w:r w:rsidR="005B3397">
          <w:rPr>
            <w:noProof/>
            <w:webHidden/>
          </w:rPr>
        </w:r>
        <w:r w:rsidR="005B3397">
          <w:rPr>
            <w:noProof/>
            <w:webHidden/>
          </w:rPr>
          <w:fldChar w:fldCharType="separate"/>
        </w:r>
        <w:r w:rsidR="005B3397">
          <w:rPr>
            <w:noProof/>
            <w:webHidden/>
          </w:rPr>
          <w:t>14</w:t>
        </w:r>
        <w:r w:rsidR="005B3397">
          <w:rPr>
            <w:noProof/>
            <w:webHidden/>
          </w:rPr>
          <w:fldChar w:fldCharType="end"/>
        </w:r>
      </w:hyperlink>
    </w:p>
    <w:p w14:paraId="1D52065A"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42" w:history="1">
        <w:r w:rsidR="005B3397" w:rsidRPr="00D4338B">
          <w:rPr>
            <w:rStyle w:val="Hyperlink"/>
            <w:noProof/>
          </w:rPr>
          <w:t>3</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Action Taken in the Reporting Period for Safety Reasons</w:t>
        </w:r>
        <w:r w:rsidR="005B3397">
          <w:rPr>
            <w:noProof/>
            <w:webHidden/>
          </w:rPr>
          <w:tab/>
        </w:r>
        <w:r w:rsidR="005B3397">
          <w:rPr>
            <w:noProof/>
            <w:webHidden/>
          </w:rPr>
          <w:fldChar w:fldCharType="begin"/>
        </w:r>
        <w:r w:rsidR="005B3397">
          <w:rPr>
            <w:noProof/>
            <w:webHidden/>
          </w:rPr>
          <w:instrText xml:space="preserve"> PAGEREF _Toc447267142 \h </w:instrText>
        </w:r>
        <w:r w:rsidR="005B3397">
          <w:rPr>
            <w:noProof/>
            <w:webHidden/>
          </w:rPr>
        </w:r>
        <w:r w:rsidR="005B3397">
          <w:rPr>
            <w:noProof/>
            <w:webHidden/>
          </w:rPr>
          <w:fldChar w:fldCharType="separate"/>
        </w:r>
        <w:r w:rsidR="005B3397">
          <w:rPr>
            <w:noProof/>
            <w:webHidden/>
          </w:rPr>
          <w:t>14</w:t>
        </w:r>
        <w:r w:rsidR="005B3397">
          <w:rPr>
            <w:noProof/>
            <w:webHidden/>
          </w:rPr>
          <w:fldChar w:fldCharType="end"/>
        </w:r>
      </w:hyperlink>
    </w:p>
    <w:p w14:paraId="6ECA5DDE" w14:textId="77777777" w:rsidR="005B3397" w:rsidRDefault="00922AB8">
      <w:pPr>
        <w:pStyle w:val="TOC2"/>
        <w:rPr>
          <w:rFonts w:asciiTheme="minorHAnsi" w:eastAsiaTheme="minorEastAsia" w:hAnsiTheme="minorHAnsi" w:cstheme="minorBidi"/>
          <w:noProof/>
          <w:sz w:val="22"/>
          <w:szCs w:val="22"/>
          <w:lang w:eastAsia="en-GB"/>
        </w:rPr>
      </w:pPr>
      <w:hyperlink w:anchor="_Toc447267143" w:history="1">
        <w:r w:rsidR="005B3397" w:rsidRPr="00D4338B">
          <w:rPr>
            <w:rStyle w:val="Hyperlink"/>
            <w:noProof/>
          </w:rPr>
          <w:t>3.1</w:t>
        </w:r>
        <w:r w:rsidR="005B3397">
          <w:rPr>
            <w:rFonts w:asciiTheme="minorHAnsi" w:eastAsiaTheme="minorEastAsia" w:hAnsiTheme="minorHAnsi" w:cstheme="minorBidi"/>
            <w:noProof/>
            <w:sz w:val="22"/>
            <w:szCs w:val="22"/>
            <w:lang w:eastAsia="en-GB"/>
          </w:rPr>
          <w:tab/>
        </w:r>
        <w:r w:rsidR="005B3397" w:rsidRPr="00D4338B">
          <w:rPr>
            <w:rStyle w:val="Hyperlink"/>
            <w:noProof/>
          </w:rPr>
          <w:t>Actions Taken in the Reporting Interval for Safety Reasons (EU)</w:t>
        </w:r>
        <w:r w:rsidR="005B3397">
          <w:rPr>
            <w:noProof/>
            <w:webHidden/>
          </w:rPr>
          <w:tab/>
        </w:r>
        <w:r w:rsidR="005B3397">
          <w:rPr>
            <w:noProof/>
            <w:webHidden/>
          </w:rPr>
          <w:fldChar w:fldCharType="begin"/>
        </w:r>
        <w:r w:rsidR="005B3397">
          <w:rPr>
            <w:noProof/>
            <w:webHidden/>
          </w:rPr>
          <w:instrText xml:space="preserve"> PAGEREF _Toc447267143 \h </w:instrText>
        </w:r>
        <w:r w:rsidR="005B3397">
          <w:rPr>
            <w:noProof/>
            <w:webHidden/>
          </w:rPr>
        </w:r>
        <w:r w:rsidR="005B3397">
          <w:rPr>
            <w:noProof/>
            <w:webHidden/>
          </w:rPr>
          <w:fldChar w:fldCharType="separate"/>
        </w:r>
        <w:r w:rsidR="005B3397">
          <w:rPr>
            <w:noProof/>
            <w:webHidden/>
          </w:rPr>
          <w:t>17</w:t>
        </w:r>
        <w:r w:rsidR="005B3397">
          <w:rPr>
            <w:noProof/>
            <w:webHidden/>
          </w:rPr>
          <w:fldChar w:fldCharType="end"/>
        </w:r>
      </w:hyperlink>
    </w:p>
    <w:p w14:paraId="6480102C" w14:textId="77777777" w:rsidR="005B3397" w:rsidRDefault="00922AB8">
      <w:pPr>
        <w:pStyle w:val="TOC2"/>
        <w:rPr>
          <w:rFonts w:asciiTheme="minorHAnsi" w:eastAsiaTheme="minorEastAsia" w:hAnsiTheme="minorHAnsi" w:cstheme="minorBidi"/>
          <w:noProof/>
          <w:sz w:val="22"/>
          <w:szCs w:val="22"/>
          <w:lang w:eastAsia="en-GB"/>
        </w:rPr>
      </w:pPr>
      <w:hyperlink w:anchor="_Toc447267144" w:history="1">
        <w:r w:rsidR="005B3397" w:rsidRPr="00D4338B">
          <w:rPr>
            <w:rStyle w:val="Hyperlink"/>
            <w:noProof/>
          </w:rPr>
          <w:t>3.2</w:t>
        </w:r>
        <w:r w:rsidR="005B3397">
          <w:rPr>
            <w:rFonts w:asciiTheme="minorHAnsi" w:eastAsiaTheme="minorEastAsia" w:hAnsiTheme="minorHAnsi" w:cstheme="minorBidi"/>
            <w:noProof/>
            <w:sz w:val="22"/>
            <w:szCs w:val="22"/>
            <w:lang w:eastAsia="en-GB"/>
          </w:rPr>
          <w:tab/>
        </w:r>
        <w:r w:rsidR="005B3397" w:rsidRPr="00D4338B">
          <w:rPr>
            <w:rStyle w:val="Hyperlink"/>
            <w:noProof/>
          </w:rPr>
          <w:t>Actions Taken in the Reporting Interval for Safety Reasons (US)</w:t>
        </w:r>
        <w:r w:rsidR="005B3397">
          <w:rPr>
            <w:noProof/>
            <w:webHidden/>
          </w:rPr>
          <w:tab/>
        </w:r>
        <w:r w:rsidR="005B3397">
          <w:rPr>
            <w:noProof/>
            <w:webHidden/>
          </w:rPr>
          <w:fldChar w:fldCharType="begin"/>
        </w:r>
        <w:r w:rsidR="005B3397">
          <w:rPr>
            <w:noProof/>
            <w:webHidden/>
          </w:rPr>
          <w:instrText xml:space="preserve"> PAGEREF _Toc447267144 \h </w:instrText>
        </w:r>
        <w:r w:rsidR="005B3397">
          <w:rPr>
            <w:noProof/>
            <w:webHidden/>
          </w:rPr>
        </w:r>
        <w:r w:rsidR="005B3397">
          <w:rPr>
            <w:noProof/>
            <w:webHidden/>
          </w:rPr>
          <w:fldChar w:fldCharType="separate"/>
        </w:r>
        <w:r w:rsidR="005B3397">
          <w:rPr>
            <w:noProof/>
            <w:webHidden/>
          </w:rPr>
          <w:t>17</w:t>
        </w:r>
        <w:r w:rsidR="005B3397">
          <w:rPr>
            <w:noProof/>
            <w:webHidden/>
          </w:rPr>
          <w:fldChar w:fldCharType="end"/>
        </w:r>
      </w:hyperlink>
    </w:p>
    <w:p w14:paraId="1FF951DC" w14:textId="77777777" w:rsidR="005B3397" w:rsidRDefault="00922AB8">
      <w:pPr>
        <w:pStyle w:val="TOC2"/>
        <w:rPr>
          <w:rFonts w:asciiTheme="minorHAnsi" w:eastAsiaTheme="minorEastAsia" w:hAnsiTheme="minorHAnsi" w:cstheme="minorBidi"/>
          <w:noProof/>
          <w:sz w:val="22"/>
          <w:szCs w:val="22"/>
          <w:lang w:eastAsia="en-GB"/>
        </w:rPr>
      </w:pPr>
      <w:hyperlink w:anchor="_Toc447267145" w:history="1">
        <w:r w:rsidR="005B3397" w:rsidRPr="00D4338B">
          <w:rPr>
            <w:rStyle w:val="Hyperlink"/>
            <w:noProof/>
          </w:rPr>
          <w:t>3.3</w:t>
        </w:r>
        <w:r w:rsidR="005B3397">
          <w:rPr>
            <w:rFonts w:asciiTheme="minorHAnsi" w:eastAsiaTheme="minorEastAsia" w:hAnsiTheme="minorHAnsi" w:cstheme="minorBidi"/>
            <w:noProof/>
            <w:sz w:val="22"/>
            <w:szCs w:val="22"/>
            <w:lang w:eastAsia="en-GB"/>
          </w:rPr>
          <w:tab/>
        </w:r>
        <w:r w:rsidR="005B3397" w:rsidRPr="00D4338B">
          <w:rPr>
            <w:rStyle w:val="Hyperlink"/>
            <w:noProof/>
          </w:rPr>
          <w:t>Actions Taken in the Reporting Interval for Safety Reasons (Asia)</w:t>
        </w:r>
        <w:r w:rsidR="005B3397">
          <w:rPr>
            <w:noProof/>
            <w:webHidden/>
          </w:rPr>
          <w:tab/>
        </w:r>
        <w:r w:rsidR="005B3397">
          <w:rPr>
            <w:noProof/>
            <w:webHidden/>
          </w:rPr>
          <w:fldChar w:fldCharType="begin"/>
        </w:r>
        <w:r w:rsidR="005B3397">
          <w:rPr>
            <w:noProof/>
            <w:webHidden/>
          </w:rPr>
          <w:instrText xml:space="preserve"> PAGEREF _Toc447267145 \h </w:instrText>
        </w:r>
        <w:r w:rsidR="005B3397">
          <w:rPr>
            <w:noProof/>
            <w:webHidden/>
          </w:rPr>
        </w:r>
        <w:r w:rsidR="005B3397">
          <w:rPr>
            <w:noProof/>
            <w:webHidden/>
          </w:rPr>
          <w:fldChar w:fldCharType="separate"/>
        </w:r>
        <w:r w:rsidR="005B3397">
          <w:rPr>
            <w:noProof/>
            <w:webHidden/>
          </w:rPr>
          <w:t>17</w:t>
        </w:r>
        <w:r w:rsidR="005B3397">
          <w:rPr>
            <w:noProof/>
            <w:webHidden/>
          </w:rPr>
          <w:fldChar w:fldCharType="end"/>
        </w:r>
      </w:hyperlink>
    </w:p>
    <w:p w14:paraId="3AC631A6" w14:textId="77777777" w:rsidR="005B3397" w:rsidRDefault="00922AB8">
      <w:pPr>
        <w:pStyle w:val="TOC2"/>
        <w:rPr>
          <w:rFonts w:asciiTheme="minorHAnsi" w:eastAsiaTheme="minorEastAsia" w:hAnsiTheme="minorHAnsi" w:cstheme="minorBidi"/>
          <w:noProof/>
          <w:sz w:val="22"/>
          <w:szCs w:val="22"/>
          <w:lang w:eastAsia="en-GB"/>
        </w:rPr>
      </w:pPr>
      <w:hyperlink w:anchor="_Toc447267146" w:history="1">
        <w:r w:rsidR="005B3397" w:rsidRPr="00D4338B">
          <w:rPr>
            <w:rStyle w:val="Hyperlink"/>
            <w:noProof/>
          </w:rPr>
          <w:t>3.4</w:t>
        </w:r>
        <w:r w:rsidR="005B3397">
          <w:rPr>
            <w:rFonts w:asciiTheme="minorHAnsi" w:eastAsiaTheme="minorEastAsia" w:hAnsiTheme="minorHAnsi" w:cstheme="minorBidi"/>
            <w:noProof/>
            <w:sz w:val="22"/>
            <w:szCs w:val="22"/>
            <w:lang w:eastAsia="en-GB"/>
          </w:rPr>
          <w:tab/>
        </w:r>
        <w:r w:rsidR="005B3397" w:rsidRPr="00D4338B">
          <w:rPr>
            <w:rStyle w:val="Hyperlink"/>
            <w:caps/>
            <w:noProof/>
          </w:rPr>
          <w:t>A</w:t>
        </w:r>
        <w:r w:rsidR="005B3397" w:rsidRPr="00D4338B">
          <w:rPr>
            <w:rStyle w:val="Hyperlink"/>
            <w:noProof/>
          </w:rPr>
          <w:t>ctions Taken in the Reporting Interval for Safety Reasons (Rest of World)</w:t>
        </w:r>
        <w:r w:rsidR="005B3397">
          <w:rPr>
            <w:noProof/>
            <w:webHidden/>
          </w:rPr>
          <w:tab/>
        </w:r>
        <w:r w:rsidR="005B3397">
          <w:rPr>
            <w:noProof/>
            <w:webHidden/>
          </w:rPr>
          <w:fldChar w:fldCharType="begin"/>
        </w:r>
        <w:r w:rsidR="005B3397">
          <w:rPr>
            <w:noProof/>
            <w:webHidden/>
          </w:rPr>
          <w:instrText xml:space="preserve"> PAGEREF _Toc447267146 \h </w:instrText>
        </w:r>
        <w:r w:rsidR="005B3397">
          <w:rPr>
            <w:noProof/>
            <w:webHidden/>
          </w:rPr>
        </w:r>
        <w:r w:rsidR="005B3397">
          <w:rPr>
            <w:noProof/>
            <w:webHidden/>
          </w:rPr>
          <w:fldChar w:fldCharType="separate"/>
        </w:r>
        <w:r w:rsidR="005B3397">
          <w:rPr>
            <w:noProof/>
            <w:webHidden/>
          </w:rPr>
          <w:t>17</w:t>
        </w:r>
        <w:r w:rsidR="005B3397">
          <w:rPr>
            <w:noProof/>
            <w:webHidden/>
          </w:rPr>
          <w:fldChar w:fldCharType="end"/>
        </w:r>
      </w:hyperlink>
    </w:p>
    <w:p w14:paraId="606B8724"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47" w:history="1">
        <w:r w:rsidR="005B3397" w:rsidRPr="00D4338B">
          <w:rPr>
            <w:rStyle w:val="Hyperlink"/>
            <w:noProof/>
          </w:rPr>
          <w:t>4</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Changes to Reference Safety Information</w:t>
        </w:r>
        <w:r w:rsidR="005B3397">
          <w:rPr>
            <w:noProof/>
            <w:webHidden/>
          </w:rPr>
          <w:tab/>
        </w:r>
        <w:r w:rsidR="005B3397">
          <w:rPr>
            <w:noProof/>
            <w:webHidden/>
          </w:rPr>
          <w:fldChar w:fldCharType="begin"/>
        </w:r>
        <w:r w:rsidR="005B3397">
          <w:rPr>
            <w:noProof/>
            <w:webHidden/>
          </w:rPr>
          <w:instrText xml:space="preserve"> PAGEREF _Toc447267147 \h </w:instrText>
        </w:r>
        <w:r w:rsidR="005B3397">
          <w:rPr>
            <w:noProof/>
            <w:webHidden/>
          </w:rPr>
        </w:r>
        <w:r w:rsidR="005B3397">
          <w:rPr>
            <w:noProof/>
            <w:webHidden/>
          </w:rPr>
          <w:fldChar w:fldCharType="separate"/>
        </w:r>
        <w:r w:rsidR="005B3397">
          <w:rPr>
            <w:noProof/>
            <w:webHidden/>
          </w:rPr>
          <w:t>17</w:t>
        </w:r>
        <w:r w:rsidR="005B3397">
          <w:rPr>
            <w:noProof/>
            <w:webHidden/>
          </w:rPr>
          <w:fldChar w:fldCharType="end"/>
        </w:r>
      </w:hyperlink>
    </w:p>
    <w:p w14:paraId="182C681E"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48" w:history="1">
        <w:r w:rsidR="005B3397" w:rsidRPr="00D4338B">
          <w:rPr>
            <w:rStyle w:val="Hyperlink"/>
            <w:noProof/>
          </w:rPr>
          <w:t>5</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Status of Clinical Trials Ongoing and Completed during the Reporting Period</w:t>
        </w:r>
        <w:r w:rsidR="005B3397">
          <w:rPr>
            <w:noProof/>
            <w:webHidden/>
          </w:rPr>
          <w:tab/>
        </w:r>
        <w:r w:rsidR="005B3397">
          <w:rPr>
            <w:noProof/>
            <w:webHidden/>
          </w:rPr>
          <w:fldChar w:fldCharType="begin"/>
        </w:r>
        <w:r w:rsidR="005B3397">
          <w:rPr>
            <w:noProof/>
            <w:webHidden/>
          </w:rPr>
          <w:instrText xml:space="preserve"> PAGEREF _Toc447267148 \h </w:instrText>
        </w:r>
        <w:r w:rsidR="005B3397">
          <w:rPr>
            <w:noProof/>
            <w:webHidden/>
          </w:rPr>
        </w:r>
        <w:r w:rsidR="005B3397">
          <w:rPr>
            <w:noProof/>
            <w:webHidden/>
          </w:rPr>
          <w:fldChar w:fldCharType="separate"/>
        </w:r>
        <w:r w:rsidR="005B3397">
          <w:rPr>
            <w:noProof/>
            <w:webHidden/>
          </w:rPr>
          <w:t>19</w:t>
        </w:r>
        <w:r w:rsidR="005B3397">
          <w:rPr>
            <w:noProof/>
            <w:webHidden/>
          </w:rPr>
          <w:fldChar w:fldCharType="end"/>
        </w:r>
      </w:hyperlink>
    </w:p>
    <w:p w14:paraId="7AA2F9EC"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49" w:history="1">
        <w:r w:rsidR="005B3397" w:rsidRPr="00D4338B">
          <w:rPr>
            <w:rStyle w:val="Hyperlink"/>
            <w:noProof/>
          </w:rPr>
          <w:t>6</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Estimated Cumulative Exposure</w:t>
        </w:r>
        <w:r w:rsidR="005B3397">
          <w:rPr>
            <w:noProof/>
            <w:webHidden/>
          </w:rPr>
          <w:tab/>
        </w:r>
        <w:r w:rsidR="005B3397">
          <w:rPr>
            <w:noProof/>
            <w:webHidden/>
          </w:rPr>
          <w:fldChar w:fldCharType="begin"/>
        </w:r>
        <w:r w:rsidR="005B3397">
          <w:rPr>
            <w:noProof/>
            <w:webHidden/>
          </w:rPr>
          <w:instrText xml:space="preserve"> PAGEREF _Toc447267149 \h </w:instrText>
        </w:r>
        <w:r w:rsidR="005B3397">
          <w:rPr>
            <w:noProof/>
            <w:webHidden/>
          </w:rPr>
        </w:r>
        <w:r w:rsidR="005B3397">
          <w:rPr>
            <w:noProof/>
            <w:webHidden/>
          </w:rPr>
          <w:fldChar w:fldCharType="separate"/>
        </w:r>
        <w:r w:rsidR="005B3397">
          <w:rPr>
            <w:noProof/>
            <w:webHidden/>
          </w:rPr>
          <w:t>20</w:t>
        </w:r>
        <w:r w:rsidR="005B3397">
          <w:rPr>
            <w:noProof/>
            <w:webHidden/>
          </w:rPr>
          <w:fldChar w:fldCharType="end"/>
        </w:r>
      </w:hyperlink>
    </w:p>
    <w:p w14:paraId="595AC752" w14:textId="77777777" w:rsidR="005B3397" w:rsidRDefault="00922AB8">
      <w:pPr>
        <w:pStyle w:val="TOC2"/>
        <w:rPr>
          <w:rFonts w:asciiTheme="minorHAnsi" w:eastAsiaTheme="minorEastAsia" w:hAnsiTheme="minorHAnsi" w:cstheme="minorBidi"/>
          <w:noProof/>
          <w:sz w:val="22"/>
          <w:szCs w:val="22"/>
          <w:lang w:eastAsia="en-GB"/>
        </w:rPr>
      </w:pPr>
      <w:hyperlink w:anchor="_Toc447267150" w:history="1">
        <w:r w:rsidR="005B3397" w:rsidRPr="00D4338B">
          <w:rPr>
            <w:rStyle w:val="Hyperlink"/>
            <w:noProof/>
          </w:rPr>
          <w:t>6.1</w:t>
        </w:r>
        <w:r w:rsidR="005B3397">
          <w:rPr>
            <w:rFonts w:asciiTheme="minorHAnsi" w:eastAsiaTheme="minorEastAsia" w:hAnsiTheme="minorHAnsi" w:cstheme="minorBidi"/>
            <w:noProof/>
            <w:sz w:val="22"/>
            <w:szCs w:val="22"/>
            <w:lang w:eastAsia="en-GB"/>
          </w:rPr>
          <w:tab/>
        </w:r>
        <w:r w:rsidR="005B3397" w:rsidRPr="00D4338B">
          <w:rPr>
            <w:rStyle w:val="Hyperlink"/>
            <w:noProof/>
          </w:rPr>
          <w:t>Cumulative Subject Exposure in the Development Programme</w:t>
        </w:r>
        <w:r w:rsidR="005B3397">
          <w:rPr>
            <w:noProof/>
            <w:webHidden/>
          </w:rPr>
          <w:tab/>
        </w:r>
        <w:r w:rsidR="005B3397">
          <w:rPr>
            <w:noProof/>
            <w:webHidden/>
          </w:rPr>
          <w:fldChar w:fldCharType="begin"/>
        </w:r>
        <w:r w:rsidR="005B3397">
          <w:rPr>
            <w:noProof/>
            <w:webHidden/>
          </w:rPr>
          <w:instrText xml:space="preserve"> PAGEREF _Toc447267150 \h </w:instrText>
        </w:r>
        <w:r w:rsidR="005B3397">
          <w:rPr>
            <w:noProof/>
            <w:webHidden/>
          </w:rPr>
        </w:r>
        <w:r w:rsidR="005B3397">
          <w:rPr>
            <w:noProof/>
            <w:webHidden/>
          </w:rPr>
          <w:fldChar w:fldCharType="separate"/>
        </w:r>
        <w:r w:rsidR="005B3397">
          <w:rPr>
            <w:noProof/>
            <w:webHidden/>
          </w:rPr>
          <w:t>21</w:t>
        </w:r>
        <w:r w:rsidR="005B3397">
          <w:rPr>
            <w:noProof/>
            <w:webHidden/>
          </w:rPr>
          <w:fldChar w:fldCharType="end"/>
        </w:r>
      </w:hyperlink>
    </w:p>
    <w:p w14:paraId="0A9D86E9" w14:textId="77777777" w:rsidR="005B3397" w:rsidRDefault="00922AB8">
      <w:pPr>
        <w:pStyle w:val="TOC2"/>
        <w:rPr>
          <w:rFonts w:asciiTheme="minorHAnsi" w:eastAsiaTheme="minorEastAsia" w:hAnsiTheme="minorHAnsi" w:cstheme="minorBidi"/>
          <w:noProof/>
          <w:sz w:val="22"/>
          <w:szCs w:val="22"/>
          <w:lang w:eastAsia="en-GB"/>
        </w:rPr>
      </w:pPr>
      <w:hyperlink w:anchor="_Toc447267151" w:history="1">
        <w:r w:rsidR="005B3397" w:rsidRPr="00D4338B">
          <w:rPr>
            <w:rStyle w:val="Hyperlink"/>
            <w:noProof/>
          </w:rPr>
          <w:t>6.2</w:t>
        </w:r>
        <w:r w:rsidR="005B3397">
          <w:rPr>
            <w:rFonts w:asciiTheme="minorHAnsi" w:eastAsiaTheme="minorEastAsia" w:hAnsiTheme="minorHAnsi" w:cstheme="minorBidi"/>
            <w:noProof/>
            <w:sz w:val="22"/>
            <w:szCs w:val="22"/>
            <w:lang w:eastAsia="en-GB"/>
          </w:rPr>
          <w:tab/>
        </w:r>
        <w:r w:rsidR="005B3397" w:rsidRPr="00D4338B">
          <w:rPr>
            <w:rStyle w:val="Hyperlink"/>
            <w:noProof/>
          </w:rPr>
          <w:t>Patient Exposure from Marketing Experience</w:t>
        </w:r>
        <w:r w:rsidR="005B3397">
          <w:rPr>
            <w:noProof/>
            <w:webHidden/>
          </w:rPr>
          <w:tab/>
        </w:r>
        <w:r w:rsidR="005B3397">
          <w:rPr>
            <w:noProof/>
            <w:webHidden/>
          </w:rPr>
          <w:fldChar w:fldCharType="begin"/>
        </w:r>
        <w:r w:rsidR="005B3397">
          <w:rPr>
            <w:noProof/>
            <w:webHidden/>
          </w:rPr>
          <w:instrText xml:space="preserve"> PAGEREF _Toc447267151 \h </w:instrText>
        </w:r>
        <w:r w:rsidR="005B3397">
          <w:rPr>
            <w:noProof/>
            <w:webHidden/>
          </w:rPr>
        </w:r>
        <w:r w:rsidR="005B3397">
          <w:rPr>
            <w:noProof/>
            <w:webHidden/>
          </w:rPr>
          <w:fldChar w:fldCharType="separate"/>
        </w:r>
        <w:r w:rsidR="005B3397">
          <w:rPr>
            <w:noProof/>
            <w:webHidden/>
          </w:rPr>
          <w:t>23</w:t>
        </w:r>
        <w:r w:rsidR="005B3397">
          <w:rPr>
            <w:noProof/>
            <w:webHidden/>
          </w:rPr>
          <w:fldChar w:fldCharType="end"/>
        </w:r>
      </w:hyperlink>
    </w:p>
    <w:p w14:paraId="584D3E42"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52" w:history="1">
        <w:r w:rsidR="005B3397" w:rsidRPr="00D4338B">
          <w:rPr>
            <w:rStyle w:val="Hyperlink"/>
            <w:noProof/>
          </w:rPr>
          <w:t>7</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Data in Line Listings and Summary Tabulations</w:t>
        </w:r>
        <w:r w:rsidR="005B3397">
          <w:rPr>
            <w:noProof/>
            <w:webHidden/>
          </w:rPr>
          <w:tab/>
        </w:r>
        <w:r w:rsidR="005B3397">
          <w:rPr>
            <w:noProof/>
            <w:webHidden/>
          </w:rPr>
          <w:fldChar w:fldCharType="begin"/>
        </w:r>
        <w:r w:rsidR="005B3397">
          <w:rPr>
            <w:noProof/>
            <w:webHidden/>
          </w:rPr>
          <w:instrText xml:space="preserve"> PAGEREF _Toc447267152 \h </w:instrText>
        </w:r>
        <w:r w:rsidR="005B3397">
          <w:rPr>
            <w:noProof/>
            <w:webHidden/>
          </w:rPr>
        </w:r>
        <w:r w:rsidR="005B3397">
          <w:rPr>
            <w:noProof/>
            <w:webHidden/>
          </w:rPr>
          <w:fldChar w:fldCharType="separate"/>
        </w:r>
        <w:r w:rsidR="005B3397">
          <w:rPr>
            <w:noProof/>
            <w:webHidden/>
          </w:rPr>
          <w:t>24</w:t>
        </w:r>
        <w:r w:rsidR="005B3397">
          <w:rPr>
            <w:noProof/>
            <w:webHidden/>
          </w:rPr>
          <w:fldChar w:fldCharType="end"/>
        </w:r>
      </w:hyperlink>
    </w:p>
    <w:p w14:paraId="265A4ADC" w14:textId="77777777" w:rsidR="005B3397" w:rsidRDefault="00922AB8">
      <w:pPr>
        <w:pStyle w:val="TOC2"/>
        <w:rPr>
          <w:rFonts w:asciiTheme="minorHAnsi" w:eastAsiaTheme="minorEastAsia" w:hAnsiTheme="minorHAnsi" w:cstheme="minorBidi"/>
          <w:noProof/>
          <w:sz w:val="22"/>
          <w:szCs w:val="22"/>
          <w:lang w:eastAsia="en-GB"/>
        </w:rPr>
      </w:pPr>
      <w:hyperlink w:anchor="_Toc447267153" w:history="1">
        <w:r w:rsidR="005B3397" w:rsidRPr="00D4338B">
          <w:rPr>
            <w:rStyle w:val="Hyperlink"/>
            <w:noProof/>
          </w:rPr>
          <w:t>7.1</w:t>
        </w:r>
        <w:r w:rsidR="005B3397">
          <w:rPr>
            <w:rFonts w:asciiTheme="minorHAnsi" w:eastAsiaTheme="minorEastAsia" w:hAnsiTheme="minorHAnsi" w:cstheme="minorBidi"/>
            <w:noProof/>
            <w:sz w:val="22"/>
            <w:szCs w:val="22"/>
            <w:lang w:eastAsia="en-GB"/>
          </w:rPr>
          <w:tab/>
        </w:r>
        <w:r w:rsidR="005B3397" w:rsidRPr="00D4338B">
          <w:rPr>
            <w:rStyle w:val="Hyperlink"/>
            <w:noProof/>
          </w:rPr>
          <w:t>Reference Information</w:t>
        </w:r>
        <w:r w:rsidR="005B3397">
          <w:rPr>
            <w:noProof/>
            <w:webHidden/>
          </w:rPr>
          <w:tab/>
        </w:r>
        <w:r w:rsidR="005B3397">
          <w:rPr>
            <w:noProof/>
            <w:webHidden/>
          </w:rPr>
          <w:fldChar w:fldCharType="begin"/>
        </w:r>
        <w:r w:rsidR="005B3397">
          <w:rPr>
            <w:noProof/>
            <w:webHidden/>
          </w:rPr>
          <w:instrText xml:space="preserve"> PAGEREF _Toc447267153 \h </w:instrText>
        </w:r>
        <w:r w:rsidR="005B3397">
          <w:rPr>
            <w:noProof/>
            <w:webHidden/>
          </w:rPr>
        </w:r>
        <w:r w:rsidR="005B3397">
          <w:rPr>
            <w:noProof/>
            <w:webHidden/>
          </w:rPr>
          <w:fldChar w:fldCharType="separate"/>
        </w:r>
        <w:r w:rsidR="005B3397">
          <w:rPr>
            <w:noProof/>
            <w:webHidden/>
          </w:rPr>
          <w:t>25</w:t>
        </w:r>
        <w:r w:rsidR="005B3397">
          <w:rPr>
            <w:noProof/>
            <w:webHidden/>
          </w:rPr>
          <w:fldChar w:fldCharType="end"/>
        </w:r>
      </w:hyperlink>
    </w:p>
    <w:p w14:paraId="70F6AE70" w14:textId="77777777" w:rsidR="005B3397" w:rsidRDefault="00922AB8">
      <w:pPr>
        <w:pStyle w:val="TOC2"/>
        <w:rPr>
          <w:rFonts w:asciiTheme="minorHAnsi" w:eastAsiaTheme="minorEastAsia" w:hAnsiTheme="minorHAnsi" w:cstheme="minorBidi"/>
          <w:noProof/>
          <w:sz w:val="22"/>
          <w:szCs w:val="22"/>
          <w:lang w:eastAsia="en-GB"/>
        </w:rPr>
      </w:pPr>
      <w:hyperlink w:anchor="_Toc447267154" w:history="1">
        <w:r w:rsidR="005B3397" w:rsidRPr="00D4338B">
          <w:rPr>
            <w:rStyle w:val="Hyperlink"/>
            <w:noProof/>
          </w:rPr>
          <w:t>7.2</w:t>
        </w:r>
        <w:r w:rsidR="005B3397">
          <w:rPr>
            <w:rFonts w:asciiTheme="minorHAnsi" w:eastAsiaTheme="minorEastAsia" w:hAnsiTheme="minorHAnsi" w:cstheme="minorBidi"/>
            <w:noProof/>
            <w:sz w:val="22"/>
            <w:szCs w:val="22"/>
            <w:lang w:eastAsia="en-GB"/>
          </w:rPr>
          <w:tab/>
        </w:r>
        <w:r w:rsidR="005B3397" w:rsidRPr="00D4338B">
          <w:rPr>
            <w:rStyle w:val="Hyperlink"/>
            <w:noProof/>
          </w:rPr>
          <w:t>Interval Line Listings of Serious Adverse Reactions during the Reporting Period</w:t>
        </w:r>
        <w:r w:rsidR="005B3397">
          <w:rPr>
            <w:noProof/>
            <w:webHidden/>
          </w:rPr>
          <w:tab/>
        </w:r>
        <w:r w:rsidR="005B3397">
          <w:rPr>
            <w:noProof/>
            <w:webHidden/>
          </w:rPr>
          <w:fldChar w:fldCharType="begin"/>
        </w:r>
        <w:r w:rsidR="005B3397">
          <w:rPr>
            <w:noProof/>
            <w:webHidden/>
          </w:rPr>
          <w:instrText xml:space="preserve"> PAGEREF _Toc447267154 \h </w:instrText>
        </w:r>
        <w:r w:rsidR="005B3397">
          <w:rPr>
            <w:noProof/>
            <w:webHidden/>
          </w:rPr>
        </w:r>
        <w:r w:rsidR="005B3397">
          <w:rPr>
            <w:noProof/>
            <w:webHidden/>
          </w:rPr>
          <w:fldChar w:fldCharType="separate"/>
        </w:r>
        <w:r w:rsidR="005B3397">
          <w:rPr>
            <w:noProof/>
            <w:webHidden/>
          </w:rPr>
          <w:t>26</w:t>
        </w:r>
        <w:r w:rsidR="005B3397">
          <w:rPr>
            <w:noProof/>
            <w:webHidden/>
          </w:rPr>
          <w:fldChar w:fldCharType="end"/>
        </w:r>
      </w:hyperlink>
    </w:p>
    <w:p w14:paraId="428EFAB2" w14:textId="77777777" w:rsidR="005B3397" w:rsidRDefault="00922AB8">
      <w:pPr>
        <w:pStyle w:val="TOC2"/>
        <w:rPr>
          <w:rFonts w:asciiTheme="minorHAnsi" w:eastAsiaTheme="minorEastAsia" w:hAnsiTheme="minorHAnsi" w:cstheme="minorBidi"/>
          <w:noProof/>
          <w:sz w:val="22"/>
          <w:szCs w:val="22"/>
          <w:lang w:eastAsia="en-GB"/>
        </w:rPr>
      </w:pPr>
      <w:hyperlink w:anchor="_Toc447267155" w:history="1">
        <w:r w:rsidR="005B3397" w:rsidRPr="00D4338B">
          <w:rPr>
            <w:rStyle w:val="Hyperlink"/>
            <w:noProof/>
          </w:rPr>
          <w:t>7.3</w:t>
        </w:r>
        <w:r w:rsidR="005B3397">
          <w:rPr>
            <w:rFonts w:asciiTheme="minorHAnsi" w:eastAsiaTheme="minorEastAsia" w:hAnsiTheme="minorHAnsi" w:cstheme="minorBidi"/>
            <w:noProof/>
            <w:sz w:val="22"/>
            <w:szCs w:val="22"/>
            <w:lang w:eastAsia="en-GB"/>
          </w:rPr>
          <w:tab/>
        </w:r>
        <w:r w:rsidR="005B3397" w:rsidRPr="00D4338B">
          <w:rPr>
            <w:rStyle w:val="Hyperlink"/>
            <w:noProof/>
          </w:rPr>
          <w:t>Cumulative Summary Tabulations of Serious Adverse Events</w:t>
        </w:r>
        <w:r w:rsidR="005B3397">
          <w:rPr>
            <w:noProof/>
            <w:webHidden/>
          </w:rPr>
          <w:tab/>
        </w:r>
        <w:r w:rsidR="005B3397">
          <w:rPr>
            <w:noProof/>
            <w:webHidden/>
          </w:rPr>
          <w:fldChar w:fldCharType="begin"/>
        </w:r>
        <w:r w:rsidR="005B3397">
          <w:rPr>
            <w:noProof/>
            <w:webHidden/>
          </w:rPr>
          <w:instrText xml:space="preserve"> PAGEREF _Toc447267155 \h </w:instrText>
        </w:r>
        <w:r w:rsidR="005B3397">
          <w:rPr>
            <w:noProof/>
            <w:webHidden/>
          </w:rPr>
        </w:r>
        <w:r w:rsidR="005B3397">
          <w:rPr>
            <w:noProof/>
            <w:webHidden/>
          </w:rPr>
          <w:fldChar w:fldCharType="separate"/>
        </w:r>
        <w:r w:rsidR="005B3397">
          <w:rPr>
            <w:noProof/>
            <w:webHidden/>
          </w:rPr>
          <w:t>26</w:t>
        </w:r>
        <w:r w:rsidR="005B3397">
          <w:rPr>
            <w:noProof/>
            <w:webHidden/>
          </w:rPr>
          <w:fldChar w:fldCharType="end"/>
        </w:r>
      </w:hyperlink>
    </w:p>
    <w:p w14:paraId="023449D2"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56" w:history="1">
        <w:r w:rsidR="005B3397" w:rsidRPr="00D4338B">
          <w:rPr>
            <w:rStyle w:val="Hyperlink"/>
            <w:noProof/>
          </w:rPr>
          <w:t>8</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Significant Findings from Clinical Trials during the Reporting Period</w:t>
        </w:r>
        <w:r w:rsidR="005B3397">
          <w:rPr>
            <w:noProof/>
            <w:webHidden/>
          </w:rPr>
          <w:tab/>
        </w:r>
        <w:r w:rsidR="005B3397">
          <w:rPr>
            <w:noProof/>
            <w:webHidden/>
          </w:rPr>
          <w:fldChar w:fldCharType="begin"/>
        </w:r>
        <w:r w:rsidR="005B3397">
          <w:rPr>
            <w:noProof/>
            <w:webHidden/>
          </w:rPr>
          <w:instrText xml:space="preserve"> PAGEREF _Toc447267156 \h </w:instrText>
        </w:r>
        <w:r w:rsidR="005B3397">
          <w:rPr>
            <w:noProof/>
            <w:webHidden/>
          </w:rPr>
        </w:r>
        <w:r w:rsidR="005B3397">
          <w:rPr>
            <w:noProof/>
            <w:webHidden/>
          </w:rPr>
          <w:fldChar w:fldCharType="separate"/>
        </w:r>
        <w:r w:rsidR="005B3397">
          <w:rPr>
            <w:noProof/>
            <w:webHidden/>
          </w:rPr>
          <w:t>27</w:t>
        </w:r>
        <w:r w:rsidR="005B3397">
          <w:rPr>
            <w:noProof/>
            <w:webHidden/>
          </w:rPr>
          <w:fldChar w:fldCharType="end"/>
        </w:r>
      </w:hyperlink>
    </w:p>
    <w:p w14:paraId="2B00B7E2" w14:textId="77777777" w:rsidR="005B3397" w:rsidRDefault="00922AB8">
      <w:pPr>
        <w:pStyle w:val="TOC2"/>
        <w:rPr>
          <w:rFonts w:asciiTheme="minorHAnsi" w:eastAsiaTheme="minorEastAsia" w:hAnsiTheme="minorHAnsi" w:cstheme="minorBidi"/>
          <w:noProof/>
          <w:sz w:val="22"/>
          <w:szCs w:val="22"/>
          <w:lang w:eastAsia="en-GB"/>
        </w:rPr>
      </w:pPr>
      <w:hyperlink w:anchor="_Toc447267157" w:history="1">
        <w:r w:rsidR="005B3397" w:rsidRPr="00D4338B">
          <w:rPr>
            <w:rStyle w:val="Hyperlink"/>
            <w:noProof/>
          </w:rPr>
          <w:t>8.1</w:t>
        </w:r>
        <w:r w:rsidR="005B3397">
          <w:rPr>
            <w:rFonts w:asciiTheme="minorHAnsi" w:eastAsiaTheme="minorEastAsia" w:hAnsiTheme="minorHAnsi" w:cstheme="minorBidi"/>
            <w:noProof/>
            <w:sz w:val="22"/>
            <w:szCs w:val="22"/>
            <w:lang w:eastAsia="en-GB"/>
          </w:rPr>
          <w:tab/>
        </w:r>
        <w:r w:rsidR="005B3397" w:rsidRPr="00D4338B">
          <w:rPr>
            <w:rStyle w:val="Hyperlink"/>
            <w:noProof/>
          </w:rPr>
          <w:t>Completed Clinical Trials</w:t>
        </w:r>
        <w:r w:rsidR="005B3397">
          <w:rPr>
            <w:noProof/>
            <w:webHidden/>
          </w:rPr>
          <w:tab/>
        </w:r>
        <w:r w:rsidR="005B3397">
          <w:rPr>
            <w:noProof/>
            <w:webHidden/>
          </w:rPr>
          <w:fldChar w:fldCharType="begin"/>
        </w:r>
        <w:r w:rsidR="005B3397">
          <w:rPr>
            <w:noProof/>
            <w:webHidden/>
          </w:rPr>
          <w:instrText xml:space="preserve"> PAGEREF _Toc447267157 \h </w:instrText>
        </w:r>
        <w:r w:rsidR="005B3397">
          <w:rPr>
            <w:noProof/>
            <w:webHidden/>
          </w:rPr>
        </w:r>
        <w:r w:rsidR="005B3397">
          <w:rPr>
            <w:noProof/>
            <w:webHidden/>
          </w:rPr>
          <w:fldChar w:fldCharType="separate"/>
        </w:r>
        <w:r w:rsidR="005B3397">
          <w:rPr>
            <w:noProof/>
            <w:webHidden/>
          </w:rPr>
          <w:t>28</w:t>
        </w:r>
        <w:r w:rsidR="005B3397">
          <w:rPr>
            <w:noProof/>
            <w:webHidden/>
          </w:rPr>
          <w:fldChar w:fldCharType="end"/>
        </w:r>
      </w:hyperlink>
    </w:p>
    <w:p w14:paraId="559B3497" w14:textId="77777777" w:rsidR="005B3397" w:rsidRDefault="00922AB8">
      <w:pPr>
        <w:pStyle w:val="TOC3"/>
        <w:rPr>
          <w:rFonts w:asciiTheme="minorHAnsi" w:eastAsiaTheme="minorEastAsia" w:hAnsiTheme="minorHAnsi" w:cstheme="minorBidi"/>
          <w:noProof/>
          <w:sz w:val="22"/>
          <w:szCs w:val="22"/>
          <w:lang w:eastAsia="en-GB"/>
        </w:rPr>
      </w:pPr>
      <w:hyperlink w:anchor="_Toc447267158" w:history="1">
        <w:r w:rsidR="005B3397" w:rsidRPr="00D4338B">
          <w:rPr>
            <w:rStyle w:val="Hyperlink"/>
            <w:noProof/>
          </w:rPr>
          <w:t>8.1.1</w:t>
        </w:r>
        <w:r w:rsidR="005B3397">
          <w:rPr>
            <w:rFonts w:asciiTheme="minorHAnsi" w:eastAsiaTheme="minorEastAsia" w:hAnsiTheme="minorHAnsi" w:cstheme="minorBidi"/>
            <w:noProof/>
            <w:sz w:val="22"/>
            <w:szCs w:val="22"/>
            <w:lang w:eastAsia="en-GB"/>
          </w:rPr>
          <w:tab/>
        </w:r>
        <w:r w:rsidR="005B3397" w:rsidRPr="00D4338B">
          <w:rPr>
            <w:rStyle w:val="Hyperlink"/>
            <w:noProof/>
          </w:rPr>
          <w:t>Completed Clinical Trials (EU)</w:t>
        </w:r>
        <w:r w:rsidR="005B3397">
          <w:rPr>
            <w:noProof/>
            <w:webHidden/>
          </w:rPr>
          <w:tab/>
        </w:r>
        <w:r w:rsidR="005B3397">
          <w:rPr>
            <w:noProof/>
            <w:webHidden/>
          </w:rPr>
          <w:fldChar w:fldCharType="begin"/>
        </w:r>
        <w:r w:rsidR="005B3397">
          <w:rPr>
            <w:noProof/>
            <w:webHidden/>
          </w:rPr>
          <w:instrText xml:space="preserve"> PAGEREF _Toc447267158 \h </w:instrText>
        </w:r>
        <w:r w:rsidR="005B3397">
          <w:rPr>
            <w:noProof/>
            <w:webHidden/>
          </w:rPr>
        </w:r>
        <w:r w:rsidR="005B3397">
          <w:rPr>
            <w:noProof/>
            <w:webHidden/>
          </w:rPr>
          <w:fldChar w:fldCharType="separate"/>
        </w:r>
        <w:r w:rsidR="005B3397">
          <w:rPr>
            <w:noProof/>
            <w:webHidden/>
          </w:rPr>
          <w:t>30</w:t>
        </w:r>
        <w:r w:rsidR="005B3397">
          <w:rPr>
            <w:noProof/>
            <w:webHidden/>
          </w:rPr>
          <w:fldChar w:fldCharType="end"/>
        </w:r>
      </w:hyperlink>
    </w:p>
    <w:p w14:paraId="3E3D6D62" w14:textId="77777777" w:rsidR="005B3397" w:rsidRDefault="00922AB8">
      <w:pPr>
        <w:pStyle w:val="TOC3"/>
        <w:rPr>
          <w:rFonts w:asciiTheme="minorHAnsi" w:eastAsiaTheme="minorEastAsia" w:hAnsiTheme="minorHAnsi" w:cstheme="minorBidi"/>
          <w:noProof/>
          <w:sz w:val="22"/>
          <w:szCs w:val="22"/>
          <w:lang w:eastAsia="en-GB"/>
        </w:rPr>
      </w:pPr>
      <w:hyperlink w:anchor="_Toc447267159" w:history="1">
        <w:r w:rsidR="005B3397" w:rsidRPr="00D4338B">
          <w:rPr>
            <w:rStyle w:val="Hyperlink"/>
            <w:noProof/>
          </w:rPr>
          <w:t>8.1.2</w:t>
        </w:r>
        <w:r w:rsidR="005B3397">
          <w:rPr>
            <w:rFonts w:asciiTheme="minorHAnsi" w:eastAsiaTheme="minorEastAsia" w:hAnsiTheme="minorHAnsi" w:cstheme="minorBidi"/>
            <w:noProof/>
            <w:sz w:val="22"/>
            <w:szCs w:val="22"/>
            <w:lang w:eastAsia="en-GB"/>
          </w:rPr>
          <w:tab/>
        </w:r>
        <w:r w:rsidR="005B3397" w:rsidRPr="00D4338B">
          <w:rPr>
            <w:rStyle w:val="Hyperlink"/>
            <w:noProof/>
          </w:rPr>
          <w:t>Completed Clinical Trials (US)</w:t>
        </w:r>
        <w:r w:rsidR="005B3397">
          <w:rPr>
            <w:noProof/>
            <w:webHidden/>
          </w:rPr>
          <w:tab/>
        </w:r>
        <w:r w:rsidR="005B3397">
          <w:rPr>
            <w:noProof/>
            <w:webHidden/>
          </w:rPr>
          <w:fldChar w:fldCharType="begin"/>
        </w:r>
        <w:r w:rsidR="005B3397">
          <w:rPr>
            <w:noProof/>
            <w:webHidden/>
          </w:rPr>
          <w:instrText xml:space="preserve"> PAGEREF _Toc447267159 \h </w:instrText>
        </w:r>
        <w:r w:rsidR="005B3397">
          <w:rPr>
            <w:noProof/>
            <w:webHidden/>
          </w:rPr>
        </w:r>
        <w:r w:rsidR="005B3397">
          <w:rPr>
            <w:noProof/>
            <w:webHidden/>
          </w:rPr>
          <w:fldChar w:fldCharType="separate"/>
        </w:r>
        <w:r w:rsidR="005B3397">
          <w:rPr>
            <w:noProof/>
            <w:webHidden/>
          </w:rPr>
          <w:t>30</w:t>
        </w:r>
        <w:r w:rsidR="005B3397">
          <w:rPr>
            <w:noProof/>
            <w:webHidden/>
          </w:rPr>
          <w:fldChar w:fldCharType="end"/>
        </w:r>
      </w:hyperlink>
    </w:p>
    <w:p w14:paraId="559A0AFD" w14:textId="77777777" w:rsidR="005B3397" w:rsidRDefault="00922AB8">
      <w:pPr>
        <w:pStyle w:val="TOC3"/>
        <w:rPr>
          <w:rFonts w:asciiTheme="minorHAnsi" w:eastAsiaTheme="minorEastAsia" w:hAnsiTheme="minorHAnsi" w:cstheme="minorBidi"/>
          <w:noProof/>
          <w:sz w:val="22"/>
          <w:szCs w:val="22"/>
          <w:lang w:eastAsia="en-GB"/>
        </w:rPr>
      </w:pPr>
      <w:hyperlink w:anchor="_Toc447267160" w:history="1">
        <w:r w:rsidR="005B3397" w:rsidRPr="00D4338B">
          <w:rPr>
            <w:rStyle w:val="Hyperlink"/>
            <w:noProof/>
          </w:rPr>
          <w:t>8.1.3</w:t>
        </w:r>
        <w:r w:rsidR="005B3397">
          <w:rPr>
            <w:rFonts w:asciiTheme="minorHAnsi" w:eastAsiaTheme="minorEastAsia" w:hAnsiTheme="minorHAnsi" w:cstheme="minorBidi"/>
            <w:noProof/>
            <w:sz w:val="22"/>
            <w:szCs w:val="22"/>
            <w:lang w:eastAsia="en-GB"/>
          </w:rPr>
          <w:tab/>
        </w:r>
        <w:r w:rsidR="005B3397" w:rsidRPr="00D4338B">
          <w:rPr>
            <w:rStyle w:val="Hyperlink"/>
            <w:noProof/>
          </w:rPr>
          <w:t>Completed Clinical Trials (Asia)</w:t>
        </w:r>
        <w:r w:rsidR="005B3397">
          <w:rPr>
            <w:noProof/>
            <w:webHidden/>
          </w:rPr>
          <w:tab/>
        </w:r>
        <w:r w:rsidR="005B3397">
          <w:rPr>
            <w:noProof/>
            <w:webHidden/>
          </w:rPr>
          <w:fldChar w:fldCharType="begin"/>
        </w:r>
        <w:r w:rsidR="005B3397">
          <w:rPr>
            <w:noProof/>
            <w:webHidden/>
          </w:rPr>
          <w:instrText xml:space="preserve"> PAGEREF _Toc447267160 \h </w:instrText>
        </w:r>
        <w:r w:rsidR="005B3397">
          <w:rPr>
            <w:noProof/>
            <w:webHidden/>
          </w:rPr>
        </w:r>
        <w:r w:rsidR="005B3397">
          <w:rPr>
            <w:noProof/>
            <w:webHidden/>
          </w:rPr>
          <w:fldChar w:fldCharType="separate"/>
        </w:r>
        <w:r w:rsidR="005B3397">
          <w:rPr>
            <w:noProof/>
            <w:webHidden/>
          </w:rPr>
          <w:t>30</w:t>
        </w:r>
        <w:r w:rsidR="005B3397">
          <w:rPr>
            <w:noProof/>
            <w:webHidden/>
          </w:rPr>
          <w:fldChar w:fldCharType="end"/>
        </w:r>
      </w:hyperlink>
    </w:p>
    <w:p w14:paraId="11A46334" w14:textId="77777777" w:rsidR="005B3397" w:rsidRDefault="00922AB8">
      <w:pPr>
        <w:pStyle w:val="TOC3"/>
        <w:rPr>
          <w:rFonts w:asciiTheme="minorHAnsi" w:eastAsiaTheme="minorEastAsia" w:hAnsiTheme="minorHAnsi" w:cstheme="minorBidi"/>
          <w:noProof/>
          <w:sz w:val="22"/>
          <w:szCs w:val="22"/>
          <w:lang w:eastAsia="en-GB"/>
        </w:rPr>
      </w:pPr>
      <w:hyperlink w:anchor="_Toc447267161" w:history="1">
        <w:r w:rsidR="005B3397" w:rsidRPr="00D4338B">
          <w:rPr>
            <w:rStyle w:val="Hyperlink"/>
            <w:noProof/>
          </w:rPr>
          <w:t>8.1.4</w:t>
        </w:r>
        <w:r w:rsidR="005B3397">
          <w:rPr>
            <w:rFonts w:asciiTheme="minorHAnsi" w:eastAsiaTheme="minorEastAsia" w:hAnsiTheme="minorHAnsi" w:cstheme="minorBidi"/>
            <w:noProof/>
            <w:sz w:val="22"/>
            <w:szCs w:val="22"/>
            <w:lang w:eastAsia="en-GB"/>
          </w:rPr>
          <w:tab/>
        </w:r>
        <w:r w:rsidR="005B3397" w:rsidRPr="00D4338B">
          <w:rPr>
            <w:rStyle w:val="Hyperlink"/>
            <w:noProof/>
          </w:rPr>
          <w:t>Completed Clinical Trials (Rest of World)</w:t>
        </w:r>
        <w:r w:rsidR="005B3397">
          <w:rPr>
            <w:noProof/>
            <w:webHidden/>
          </w:rPr>
          <w:tab/>
        </w:r>
        <w:r w:rsidR="005B3397">
          <w:rPr>
            <w:noProof/>
            <w:webHidden/>
          </w:rPr>
          <w:fldChar w:fldCharType="begin"/>
        </w:r>
        <w:r w:rsidR="005B3397">
          <w:rPr>
            <w:noProof/>
            <w:webHidden/>
          </w:rPr>
          <w:instrText xml:space="preserve"> PAGEREF _Toc447267161 \h </w:instrText>
        </w:r>
        <w:r w:rsidR="005B3397">
          <w:rPr>
            <w:noProof/>
            <w:webHidden/>
          </w:rPr>
        </w:r>
        <w:r w:rsidR="005B3397">
          <w:rPr>
            <w:noProof/>
            <w:webHidden/>
          </w:rPr>
          <w:fldChar w:fldCharType="separate"/>
        </w:r>
        <w:r w:rsidR="005B3397">
          <w:rPr>
            <w:noProof/>
            <w:webHidden/>
          </w:rPr>
          <w:t>31</w:t>
        </w:r>
        <w:r w:rsidR="005B3397">
          <w:rPr>
            <w:noProof/>
            <w:webHidden/>
          </w:rPr>
          <w:fldChar w:fldCharType="end"/>
        </w:r>
      </w:hyperlink>
    </w:p>
    <w:p w14:paraId="6A7E8CD1" w14:textId="77777777" w:rsidR="005B3397" w:rsidRDefault="00922AB8">
      <w:pPr>
        <w:pStyle w:val="TOC2"/>
        <w:rPr>
          <w:rFonts w:asciiTheme="minorHAnsi" w:eastAsiaTheme="minorEastAsia" w:hAnsiTheme="minorHAnsi" w:cstheme="minorBidi"/>
          <w:noProof/>
          <w:sz w:val="22"/>
          <w:szCs w:val="22"/>
          <w:lang w:eastAsia="en-GB"/>
        </w:rPr>
      </w:pPr>
      <w:hyperlink w:anchor="_Toc447267162" w:history="1">
        <w:r w:rsidR="005B3397" w:rsidRPr="00D4338B">
          <w:rPr>
            <w:rStyle w:val="Hyperlink"/>
            <w:noProof/>
          </w:rPr>
          <w:t>8.2</w:t>
        </w:r>
        <w:r w:rsidR="005B3397">
          <w:rPr>
            <w:rFonts w:asciiTheme="minorHAnsi" w:eastAsiaTheme="minorEastAsia" w:hAnsiTheme="minorHAnsi" w:cstheme="minorBidi"/>
            <w:noProof/>
            <w:sz w:val="22"/>
            <w:szCs w:val="22"/>
            <w:lang w:eastAsia="en-GB"/>
          </w:rPr>
          <w:tab/>
        </w:r>
        <w:r w:rsidR="005B3397" w:rsidRPr="00D4338B">
          <w:rPr>
            <w:rStyle w:val="Hyperlink"/>
            <w:noProof/>
          </w:rPr>
          <w:t>Ongoing Clinical Trials</w:t>
        </w:r>
        <w:r w:rsidR="005B3397">
          <w:rPr>
            <w:noProof/>
            <w:webHidden/>
          </w:rPr>
          <w:tab/>
        </w:r>
        <w:r w:rsidR="005B3397">
          <w:rPr>
            <w:noProof/>
            <w:webHidden/>
          </w:rPr>
          <w:fldChar w:fldCharType="begin"/>
        </w:r>
        <w:r w:rsidR="005B3397">
          <w:rPr>
            <w:noProof/>
            <w:webHidden/>
          </w:rPr>
          <w:instrText xml:space="preserve"> PAGEREF _Toc447267162 \h </w:instrText>
        </w:r>
        <w:r w:rsidR="005B3397">
          <w:rPr>
            <w:noProof/>
            <w:webHidden/>
          </w:rPr>
        </w:r>
        <w:r w:rsidR="005B3397">
          <w:rPr>
            <w:noProof/>
            <w:webHidden/>
          </w:rPr>
          <w:fldChar w:fldCharType="separate"/>
        </w:r>
        <w:r w:rsidR="005B3397">
          <w:rPr>
            <w:noProof/>
            <w:webHidden/>
          </w:rPr>
          <w:t>31</w:t>
        </w:r>
        <w:r w:rsidR="005B3397">
          <w:rPr>
            <w:noProof/>
            <w:webHidden/>
          </w:rPr>
          <w:fldChar w:fldCharType="end"/>
        </w:r>
      </w:hyperlink>
    </w:p>
    <w:p w14:paraId="13ED2058" w14:textId="77777777" w:rsidR="005B3397" w:rsidRDefault="00922AB8">
      <w:pPr>
        <w:pStyle w:val="TOC3"/>
        <w:rPr>
          <w:rFonts w:asciiTheme="minorHAnsi" w:eastAsiaTheme="minorEastAsia" w:hAnsiTheme="minorHAnsi" w:cstheme="minorBidi"/>
          <w:noProof/>
          <w:sz w:val="22"/>
          <w:szCs w:val="22"/>
          <w:lang w:eastAsia="en-GB"/>
        </w:rPr>
      </w:pPr>
      <w:hyperlink w:anchor="_Toc447267163" w:history="1">
        <w:r w:rsidR="005B3397" w:rsidRPr="00D4338B">
          <w:rPr>
            <w:rStyle w:val="Hyperlink"/>
            <w:noProof/>
          </w:rPr>
          <w:t>8.2.1</w:t>
        </w:r>
        <w:r w:rsidR="005B3397">
          <w:rPr>
            <w:rFonts w:asciiTheme="minorHAnsi" w:eastAsiaTheme="minorEastAsia" w:hAnsiTheme="minorHAnsi" w:cstheme="minorBidi"/>
            <w:noProof/>
            <w:sz w:val="22"/>
            <w:szCs w:val="22"/>
            <w:lang w:eastAsia="en-GB"/>
          </w:rPr>
          <w:tab/>
        </w:r>
        <w:r w:rsidR="005B3397" w:rsidRPr="00D4338B">
          <w:rPr>
            <w:rStyle w:val="Hyperlink"/>
            <w:noProof/>
          </w:rPr>
          <w:t>Ongoing Clinical Trials (EU)</w:t>
        </w:r>
        <w:r w:rsidR="005B3397">
          <w:rPr>
            <w:noProof/>
            <w:webHidden/>
          </w:rPr>
          <w:tab/>
        </w:r>
        <w:r w:rsidR="005B3397">
          <w:rPr>
            <w:noProof/>
            <w:webHidden/>
          </w:rPr>
          <w:fldChar w:fldCharType="begin"/>
        </w:r>
        <w:r w:rsidR="005B3397">
          <w:rPr>
            <w:noProof/>
            <w:webHidden/>
          </w:rPr>
          <w:instrText xml:space="preserve"> PAGEREF _Toc447267163 \h </w:instrText>
        </w:r>
        <w:r w:rsidR="005B3397">
          <w:rPr>
            <w:noProof/>
            <w:webHidden/>
          </w:rPr>
        </w:r>
        <w:r w:rsidR="005B3397">
          <w:rPr>
            <w:noProof/>
            <w:webHidden/>
          </w:rPr>
          <w:fldChar w:fldCharType="separate"/>
        </w:r>
        <w:r w:rsidR="005B3397">
          <w:rPr>
            <w:noProof/>
            <w:webHidden/>
          </w:rPr>
          <w:t>33</w:t>
        </w:r>
        <w:r w:rsidR="005B3397">
          <w:rPr>
            <w:noProof/>
            <w:webHidden/>
          </w:rPr>
          <w:fldChar w:fldCharType="end"/>
        </w:r>
      </w:hyperlink>
    </w:p>
    <w:p w14:paraId="0AFE9176" w14:textId="77777777" w:rsidR="005B3397" w:rsidRDefault="00922AB8">
      <w:pPr>
        <w:pStyle w:val="TOC3"/>
        <w:rPr>
          <w:rFonts w:asciiTheme="minorHAnsi" w:eastAsiaTheme="minorEastAsia" w:hAnsiTheme="minorHAnsi" w:cstheme="minorBidi"/>
          <w:noProof/>
          <w:sz w:val="22"/>
          <w:szCs w:val="22"/>
          <w:lang w:eastAsia="en-GB"/>
        </w:rPr>
      </w:pPr>
      <w:hyperlink w:anchor="_Toc447267164" w:history="1">
        <w:r w:rsidR="005B3397" w:rsidRPr="00D4338B">
          <w:rPr>
            <w:rStyle w:val="Hyperlink"/>
            <w:noProof/>
          </w:rPr>
          <w:t>8.2.2</w:t>
        </w:r>
        <w:r w:rsidR="005B3397">
          <w:rPr>
            <w:rFonts w:asciiTheme="minorHAnsi" w:eastAsiaTheme="minorEastAsia" w:hAnsiTheme="minorHAnsi" w:cstheme="minorBidi"/>
            <w:noProof/>
            <w:sz w:val="22"/>
            <w:szCs w:val="22"/>
            <w:lang w:eastAsia="en-GB"/>
          </w:rPr>
          <w:tab/>
        </w:r>
        <w:r w:rsidR="005B3397" w:rsidRPr="00D4338B">
          <w:rPr>
            <w:rStyle w:val="Hyperlink"/>
            <w:noProof/>
          </w:rPr>
          <w:t>Ongoing Clinical Trials (US)</w:t>
        </w:r>
        <w:r w:rsidR="005B3397">
          <w:rPr>
            <w:noProof/>
            <w:webHidden/>
          </w:rPr>
          <w:tab/>
        </w:r>
        <w:r w:rsidR="005B3397">
          <w:rPr>
            <w:noProof/>
            <w:webHidden/>
          </w:rPr>
          <w:fldChar w:fldCharType="begin"/>
        </w:r>
        <w:r w:rsidR="005B3397">
          <w:rPr>
            <w:noProof/>
            <w:webHidden/>
          </w:rPr>
          <w:instrText xml:space="preserve"> PAGEREF _Toc447267164 \h </w:instrText>
        </w:r>
        <w:r w:rsidR="005B3397">
          <w:rPr>
            <w:noProof/>
            <w:webHidden/>
          </w:rPr>
        </w:r>
        <w:r w:rsidR="005B3397">
          <w:rPr>
            <w:noProof/>
            <w:webHidden/>
          </w:rPr>
          <w:fldChar w:fldCharType="separate"/>
        </w:r>
        <w:r w:rsidR="005B3397">
          <w:rPr>
            <w:noProof/>
            <w:webHidden/>
          </w:rPr>
          <w:t>34</w:t>
        </w:r>
        <w:r w:rsidR="005B3397">
          <w:rPr>
            <w:noProof/>
            <w:webHidden/>
          </w:rPr>
          <w:fldChar w:fldCharType="end"/>
        </w:r>
      </w:hyperlink>
    </w:p>
    <w:p w14:paraId="631F05E6" w14:textId="77777777" w:rsidR="005B3397" w:rsidRDefault="00922AB8">
      <w:pPr>
        <w:pStyle w:val="TOC3"/>
        <w:rPr>
          <w:rFonts w:asciiTheme="minorHAnsi" w:eastAsiaTheme="minorEastAsia" w:hAnsiTheme="minorHAnsi" w:cstheme="minorBidi"/>
          <w:noProof/>
          <w:sz w:val="22"/>
          <w:szCs w:val="22"/>
          <w:lang w:eastAsia="en-GB"/>
        </w:rPr>
      </w:pPr>
      <w:hyperlink w:anchor="_Toc447267165" w:history="1">
        <w:r w:rsidR="005B3397" w:rsidRPr="00D4338B">
          <w:rPr>
            <w:rStyle w:val="Hyperlink"/>
            <w:noProof/>
          </w:rPr>
          <w:t>8.2.3</w:t>
        </w:r>
        <w:r w:rsidR="005B3397">
          <w:rPr>
            <w:rFonts w:asciiTheme="minorHAnsi" w:eastAsiaTheme="minorEastAsia" w:hAnsiTheme="minorHAnsi" w:cstheme="minorBidi"/>
            <w:noProof/>
            <w:sz w:val="22"/>
            <w:szCs w:val="22"/>
            <w:lang w:eastAsia="en-GB"/>
          </w:rPr>
          <w:tab/>
        </w:r>
        <w:r w:rsidR="005B3397" w:rsidRPr="00D4338B">
          <w:rPr>
            <w:rStyle w:val="Hyperlink"/>
            <w:noProof/>
          </w:rPr>
          <w:t>Ongoing Clinical Trials (Asia)</w:t>
        </w:r>
        <w:r w:rsidR="005B3397">
          <w:rPr>
            <w:noProof/>
            <w:webHidden/>
          </w:rPr>
          <w:tab/>
        </w:r>
        <w:r w:rsidR="005B3397">
          <w:rPr>
            <w:noProof/>
            <w:webHidden/>
          </w:rPr>
          <w:fldChar w:fldCharType="begin"/>
        </w:r>
        <w:r w:rsidR="005B3397">
          <w:rPr>
            <w:noProof/>
            <w:webHidden/>
          </w:rPr>
          <w:instrText xml:space="preserve"> PAGEREF _Toc447267165 \h </w:instrText>
        </w:r>
        <w:r w:rsidR="005B3397">
          <w:rPr>
            <w:noProof/>
            <w:webHidden/>
          </w:rPr>
        </w:r>
        <w:r w:rsidR="005B3397">
          <w:rPr>
            <w:noProof/>
            <w:webHidden/>
          </w:rPr>
          <w:fldChar w:fldCharType="separate"/>
        </w:r>
        <w:r w:rsidR="005B3397">
          <w:rPr>
            <w:noProof/>
            <w:webHidden/>
          </w:rPr>
          <w:t>34</w:t>
        </w:r>
        <w:r w:rsidR="005B3397">
          <w:rPr>
            <w:noProof/>
            <w:webHidden/>
          </w:rPr>
          <w:fldChar w:fldCharType="end"/>
        </w:r>
      </w:hyperlink>
    </w:p>
    <w:p w14:paraId="383244F0" w14:textId="77777777" w:rsidR="005B3397" w:rsidRDefault="00922AB8">
      <w:pPr>
        <w:pStyle w:val="TOC3"/>
        <w:rPr>
          <w:rFonts w:asciiTheme="minorHAnsi" w:eastAsiaTheme="minorEastAsia" w:hAnsiTheme="minorHAnsi" w:cstheme="minorBidi"/>
          <w:noProof/>
          <w:sz w:val="22"/>
          <w:szCs w:val="22"/>
          <w:lang w:eastAsia="en-GB"/>
        </w:rPr>
      </w:pPr>
      <w:hyperlink w:anchor="_Toc447267166" w:history="1">
        <w:r w:rsidR="005B3397" w:rsidRPr="00D4338B">
          <w:rPr>
            <w:rStyle w:val="Hyperlink"/>
            <w:noProof/>
          </w:rPr>
          <w:t>8.2.4</w:t>
        </w:r>
        <w:r w:rsidR="005B3397">
          <w:rPr>
            <w:rFonts w:asciiTheme="minorHAnsi" w:eastAsiaTheme="minorEastAsia" w:hAnsiTheme="minorHAnsi" w:cstheme="minorBidi"/>
            <w:noProof/>
            <w:sz w:val="22"/>
            <w:szCs w:val="22"/>
            <w:lang w:eastAsia="en-GB"/>
          </w:rPr>
          <w:tab/>
        </w:r>
        <w:r w:rsidR="005B3397" w:rsidRPr="00D4338B">
          <w:rPr>
            <w:rStyle w:val="Hyperlink"/>
            <w:noProof/>
          </w:rPr>
          <w:t>Ongoing Clinical Trials (Rest of World)</w:t>
        </w:r>
        <w:r w:rsidR="005B3397">
          <w:rPr>
            <w:noProof/>
            <w:webHidden/>
          </w:rPr>
          <w:tab/>
        </w:r>
        <w:r w:rsidR="005B3397">
          <w:rPr>
            <w:noProof/>
            <w:webHidden/>
          </w:rPr>
          <w:fldChar w:fldCharType="begin"/>
        </w:r>
        <w:r w:rsidR="005B3397">
          <w:rPr>
            <w:noProof/>
            <w:webHidden/>
          </w:rPr>
          <w:instrText xml:space="preserve"> PAGEREF _Toc447267166 \h </w:instrText>
        </w:r>
        <w:r w:rsidR="005B3397">
          <w:rPr>
            <w:noProof/>
            <w:webHidden/>
          </w:rPr>
        </w:r>
        <w:r w:rsidR="005B3397">
          <w:rPr>
            <w:noProof/>
            <w:webHidden/>
          </w:rPr>
          <w:fldChar w:fldCharType="separate"/>
        </w:r>
        <w:r w:rsidR="005B3397">
          <w:rPr>
            <w:noProof/>
            <w:webHidden/>
          </w:rPr>
          <w:t>34</w:t>
        </w:r>
        <w:r w:rsidR="005B3397">
          <w:rPr>
            <w:noProof/>
            <w:webHidden/>
          </w:rPr>
          <w:fldChar w:fldCharType="end"/>
        </w:r>
      </w:hyperlink>
    </w:p>
    <w:p w14:paraId="7B8B72BE" w14:textId="77777777" w:rsidR="005B3397" w:rsidRDefault="00922AB8">
      <w:pPr>
        <w:pStyle w:val="TOC2"/>
        <w:rPr>
          <w:rFonts w:asciiTheme="minorHAnsi" w:eastAsiaTheme="minorEastAsia" w:hAnsiTheme="minorHAnsi" w:cstheme="minorBidi"/>
          <w:noProof/>
          <w:sz w:val="22"/>
          <w:szCs w:val="22"/>
          <w:lang w:eastAsia="en-GB"/>
        </w:rPr>
      </w:pPr>
      <w:hyperlink w:anchor="_Toc447267167" w:history="1">
        <w:r w:rsidR="005B3397" w:rsidRPr="00D4338B">
          <w:rPr>
            <w:rStyle w:val="Hyperlink"/>
            <w:noProof/>
          </w:rPr>
          <w:t>8.3</w:t>
        </w:r>
        <w:r w:rsidR="005B3397">
          <w:rPr>
            <w:rFonts w:asciiTheme="minorHAnsi" w:eastAsiaTheme="minorEastAsia" w:hAnsiTheme="minorHAnsi" w:cstheme="minorBidi"/>
            <w:noProof/>
            <w:sz w:val="22"/>
            <w:szCs w:val="22"/>
            <w:lang w:eastAsia="en-GB"/>
          </w:rPr>
          <w:tab/>
        </w:r>
        <w:r w:rsidR="005B3397" w:rsidRPr="00D4338B">
          <w:rPr>
            <w:rStyle w:val="Hyperlink"/>
            <w:noProof/>
          </w:rPr>
          <w:t>Long-term Follow-up</w:t>
        </w:r>
        <w:r w:rsidR="005B3397">
          <w:rPr>
            <w:noProof/>
            <w:webHidden/>
          </w:rPr>
          <w:tab/>
        </w:r>
        <w:r w:rsidR="005B3397">
          <w:rPr>
            <w:noProof/>
            <w:webHidden/>
          </w:rPr>
          <w:fldChar w:fldCharType="begin"/>
        </w:r>
        <w:r w:rsidR="005B3397">
          <w:rPr>
            <w:noProof/>
            <w:webHidden/>
          </w:rPr>
          <w:instrText xml:space="preserve"> PAGEREF _Toc447267167 \h </w:instrText>
        </w:r>
        <w:r w:rsidR="005B3397">
          <w:rPr>
            <w:noProof/>
            <w:webHidden/>
          </w:rPr>
        </w:r>
        <w:r w:rsidR="005B3397">
          <w:rPr>
            <w:noProof/>
            <w:webHidden/>
          </w:rPr>
          <w:fldChar w:fldCharType="separate"/>
        </w:r>
        <w:r w:rsidR="005B3397">
          <w:rPr>
            <w:noProof/>
            <w:webHidden/>
          </w:rPr>
          <w:t>34</w:t>
        </w:r>
        <w:r w:rsidR="005B3397">
          <w:rPr>
            <w:noProof/>
            <w:webHidden/>
          </w:rPr>
          <w:fldChar w:fldCharType="end"/>
        </w:r>
      </w:hyperlink>
    </w:p>
    <w:p w14:paraId="2FBDCEC6" w14:textId="77777777" w:rsidR="005B3397" w:rsidRDefault="00922AB8">
      <w:pPr>
        <w:pStyle w:val="TOC2"/>
        <w:rPr>
          <w:rFonts w:asciiTheme="minorHAnsi" w:eastAsiaTheme="minorEastAsia" w:hAnsiTheme="minorHAnsi" w:cstheme="minorBidi"/>
          <w:noProof/>
          <w:sz w:val="22"/>
          <w:szCs w:val="22"/>
          <w:lang w:eastAsia="en-GB"/>
        </w:rPr>
      </w:pPr>
      <w:hyperlink w:anchor="_Toc447267168" w:history="1">
        <w:r w:rsidR="005B3397" w:rsidRPr="00D4338B">
          <w:rPr>
            <w:rStyle w:val="Hyperlink"/>
            <w:noProof/>
          </w:rPr>
          <w:t>8.4</w:t>
        </w:r>
        <w:r w:rsidR="005B3397">
          <w:rPr>
            <w:rFonts w:asciiTheme="minorHAnsi" w:eastAsiaTheme="minorEastAsia" w:hAnsiTheme="minorHAnsi" w:cstheme="minorBidi"/>
            <w:noProof/>
            <w:sz w:val="22"/>
            <w:szCs w:val="22"/>
            <w:lang w:eastAsia="en-GB"/>
          </w:rPr>
          <w:tab/>
        </w:r>
        <w:r w:rsidR="005B3397" w:rsidRPr="00D4338B">
          <w:rPr>
            <w:rStyle w:val="Hyperlink"/>
            <w:noProof/>
          </w:rPr>
          <w:t>Other Therapeutic Use of Investigational Drug</w:t>
        </w:r>
        <w:r w:rsidR="005B3397">
          <w:rPr>
            <w:noProof/>
            <w:webHidden/>
          </w:rPr>
          <w:tab/>
        </w:r>
        <w:r w:rsidR="005B3397">
          <w:rPr>
            <w:noProof/>
            <w:webHidden/>
          </w:rPr>
          <w:fldChar w:fldCharType="begin"/>
        </w:r>
        <w:r w:rsidR="005B3397">
          <w:rPr>
            <w:noProof/>
            <w:webHidden/>
          </w:rPr>
          <w:instrText xml:space="preserve"> PAGEREF _Toc447267168 \h </w:instrText>
        </w:r>
        <w:r w:rsidR="005B3397">
          <w:rPr>
            <w:noProof/>
            <w:webHidden/>
          </w:rPr>
        </w:r>
        <w:r w:rsidR="005B3397">
          <w:rPr>
            <w:noProof/>
            <w:webHidden/>
          </w:rPr>
          <w:fldChar w:fldCharType="separate"/>
        </w:r>
        <w:r w:rsidR="005B3397">
          <w:rPr>
            <w:noProof/>
            <w:webHidden/>
          </w:rPr>
          <w:t>36</w:t>
        </w:r>
        <w:r w:rsidR="005B3397">
          <w:rPr>
            <w:noProof/>
            <w:webHidden/>
          </w:rPr>
          <w:fldChar w:fldCharType="end"/>
        </w:r>
      </w:hyperlink>
    </w:p>
    <w:p w14:paraId="1FB23D0D" w14:textId="77777777" w:rsidR="005B3397" w:rsidRDefault="00922AB8">
      <w:pPr>
        <w:pStyle w:val="TOC2"/>
        <w:rPr>
          <w:rFonts w:asciiTheme="minorHAnsi" w:eastAsiaTheme="minorEastAsia" w:hAnsiTheme="minorHAnsi" w:cstheme="minorBidi"/>
          <w:noProof/>
          <w:sz w:val="22"/>
          <w:szCs w:val="22"/>
          <w:lang w:eastAsia="en-GB"/>
        </w:rPr>
      </w:pPr>
      <w:hyperlink w:anchor="_Toc447267169" w:history="1">
        <w:r w:rsidR="005B3397" w:rsidRPr="00D4338B">
          <w:rPr>
            <w:rStyle w:val="Hyperlink"/>
            <w:noProof/>
          </w:rPr>
          <w:t>8.5</w:t>
        </w:r>
        <w:r w:rsidR="005B3397">
          <w:rPr>
            <w:rFonts w:asciiTheme="minorHAnsi" w:eastAsiaTheme="minorEastAsia" w:hAnsiTheme="minorHAnsi" w:cstheme="minorBidi"/>
            <w:noProof/>
            <w:sz w:val="22"/>
            <w:szCs w:val="22"/>
            <w:lang w:eastAsia="en-GB"/>
          </w:rPr>
          <w:tab/>
        </w:r>
        <w:r w:rsidR="005B3397" w:rsidRPr="00D4338B">
          <w:rPr>
            <w:rStyle w:val="Hyperlink"/>
            <w:noProof/>
          </w:rPr>
          <w:t>New Safety Data Related to Combination Therapies</w:t>
        </w:r>
        <w:r w:rsidR="005B3397">
          <w:rPr>
            <w:noProof/>
            <w:webHidden/>
          </w:rPr>
          <w:tab/>
        </w:r>
        <w:r w:rsidR="005B3397">
          <w:rPr>
            <w:noProof/>
            <w:webHidden/>
          </w:rPr>
          <w:fldChar w:fldCharType="begin"/>
        </w:r>
        <w:r w:rsidR="005B3397">
          <w:rPr>
            <w:noProof/>
            <w:webHidden/>
          </w:rPr>
          <w:instrText xml:space="preserve"> PAGEREF _Toc447267169 \h </w:instrText>
        </w:r>
        <w:r w:rsidR="005B3397">
          <w:rPr>
            <w:noProof/>
            <w:webHidden/>
          </w:rPr>
        </w:r>
        <w:r w:rsidR="005B3397">
          <w:rPr>
            <w:noProof/>
            <w:webHidden/>
          </w:rPr>
          <w:fldChar w:fldCharType="separate"/>
        </w:r>
        <w:r w:rsidR="005B3397">
          <w:rPr>
            <w:noProof/>
            <w:webHidden/>
          </w:rPr>
          <w:t>37</w:t>
        </w:r>
        <w:r w:rsidR="005B3397">
          <w:rPr>
            <w:noProof/>
            <w:webHidden/>
          </w:rPr>
          <w:fldChar w:fldCharType="end"/>
        </w:r>
      </w:hyperlink>
    </w:p>
    <w:p w14:paraId="13DCDB44"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70" w:history="1">
        <w:r w:rsidR="005B3397" w:rsidRPr="00D4338B">
          <w:rPr>
            <w:rStyle w:val="Hyperlink"/>
            <w:noProof/>
          </w:rPr>
          <w:t>9</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Safety Findings from Noninterventional Studies</w:t>
        </w:r>
        <w:r w:rsidR="005B3397">
          <w:rPr>
            <w:noProof/>
            <w:webHidden/>
          </w:rPr>
          <w:tab/>
        </w:r>
        <w:r w:rsidR="005B3397">
          <w:rPr>
            <w:noProof/>
            <w:webHidden/>
          </w:rPr>
          <w:fldChar w:fldCharType="begin"/>
        </w:r>
        <w:r w:rsidR="005B3397">
          <w:rPr>
            <w:noProof/>
            <w:webHidden/>
          </w:rPr>
          <w:instrText xml:space="preserve"> PAGEREF _Toc447267170 \h </w:instrText>
        </w:r>
        <w:r w:rsidR="005B3397">
          <w:rPr>
            <w:noProof/>
            <w:webHidden/>
          </w:rPr>
        </w:r>
        <w:r w:rsidR="005B3397">
          <w:rPr>
            <w:noProof/>
            <w:webHidden/>
          </w:rPr>
          <w:fldChar w:fldCharType="separate"/>
        </w:r>
        <w:r w:rsidR="005B3397">
          <w:rPr>
            <w:noProof/>
            <w:webHidden/>
          </w:rPr>
          <w:t>39</w:t>
        </w:r>
        <w:r w:rsidR="005B3397">
          <w:rPr>
            <w:noProof/>
            <w:webHidden/>
          </w:rPr>
          <w:fldChar w:fldCharType="end"/>
        </w:r>
      </w:hyperlink>
    </w:p>
    <w:p w14:paraId="1AD47461"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71" w:history="1">
        <w:r w:rsidR="005B3397" w:rsidRPr="00D4338B">
          <w:rPr>
            <w:rStyle w:val="Hyperlink"/>
            <w:noProof/>
          </w:rPr>
          <w:t>10</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Other Clinical Trial/Safety Information</w:t>
        </w:r>
        <w:r w:rsidR="005B3397">
          <w:rPr>
            <w:noProof/>
            <w:webHidden/>
          </w:rPr>
          <w:tab/>
        </w:r>
        <w:r w:rsidR="005B3397">
          <w:rPr>
            <w:noProof/>
            <w:webHidden/>
          </w:rPr>
          <w:fldChar w:fldCharType="begin"/>
        </w:r>
        <w:r w:rsidR="005B3397">
          <w:rPr>
            <w:noProof/>
            <w:webHidden/>
          </w:rPr>
          <w:instrText xml:space="preserve"> PAGEREF _Toc447267171 \h </w:instrText>
        </w:r>
        <w:r w:rsidR="005B3397">
          <w:rPr>
            <w:noProof/>
            <w:webHidden/>
          </w:rPr>
        </w:r>
        <w:r w:rsidR="005B3397">
          <w:rPr>
            <w:noProof/>
            <w:webHidden/>
          </w:rPr>
          <w:fldChar w:fldCharType="separate"/>
        </w:r>
        <w:r w:rsidR="005B3397">
          <w:rPr>
            <w:noProof/>
            <w:webHidden/>
          </w:rPr>
          <w:t>40</w:t>
        </w:r>
        <w:r w:rsidR="005B3397">
          <w:rPr>
            <w:noProof/>
            <w:webHidden/>
          </w:rPr>
          <w:fldChar w:fldCharType="end"/>
        </w:r>
      </w:hyperlink>
    </w:p>
    <w:p w14:paraId="63817B50"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72" w:history="1">
        <w:r w:rsidR="005B3397" w:rsidRPr="00D4338B">
          <w:rPr>
            <w:rStyle w:val="Hyperlink"/>
            <w:noProof/>
          </w:rPr>
          <w:t>11</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Safety Findings from Marketing Experience</w:t>
        </w:r>
        <w:r w:rsidR="005B3397">
          <w:rPr>
            <w:noProof/>
            <w:webHidden/>
          </w:rPr>
          <w:tab/>
        </w:r>
        <w:r w:rsidR="005B3397">
          <w:rPr>
            <w:noProof/>
            <w:webHidden/>
          </w:rPr>
          <w:fldChar w:fldCharType="begin"/>
        </w:r>
        <w:r w:rsidR="005B3397">
          <w:rPr>
            <w:noProof/>
            <w:webHidden/>
          </w:rPr>
          <w:instrText xml:space="preserve"> PAGEREF _Toc447267172 \h </w:instrText>
        </w:r>
        <w:r w:rsidR="005B3397">
          <w:rPr>
            <w:noProof/>
            <w:webHidden/>
          </w:rPr>
        </w:r>
        <w:r w:rsidR="005B3397">
          <w:rPr>
            <w:noProof/>
            <w:webHidden/>
          </w:rPr>
          <w:fldChar w:fldCharType="separate"/>
        </w:r>
        <w:r w:rsidR="005B3397">
          <w:rPr>
            <w:noProof/>
            <w:webHidden/>
          </w:rPr>
          <w:t>42</w:t>
        </w:r>
        <w:r w:rsidR="005B3397">
          <w:rPr>
            <w:noProof/>
            <w:webHidden/>
          </w:rPr>
          <w:fldChar w:fldCharType="end"/>
        </w:r>
      </w:hyperlink>
    </w:p>
    <w:p w14:paraId="7964903D"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73" w:history="1">
        <w:r w:rsidR="005B3397" w:rsidRPr="00D4338B">
          <w:rPr>
            <w:rStyle w:val="Hyperlink"/>
            <w:noProof/>
          </w:rPr>
          <w:t>12</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Nonclinical Data</w:t>
        </w:r>
        <w:r w:rsidR="005B3397">
          <w:rPr>
            <w:noProof/>
            <w:webHidden/>
          </w:rPr>
          <w:tab/>
        </w:r>
        <w:r w:rsidR="005B3397">
          <w:rPr>
            <w:noProof/>
            <w:webHidden/>
          </w:rPr>
          <w:fldChar w:fldCharType="begin"/>
        </w:r>
        <w:r w:rsidR="005B3397">
          <w:rPr>
            <w:noProof/>
            <w:webHidden/>
          </w:rPr>
          <w:instrText xml:space="preserve"> PAGEREF _Toc447267173 \h </w:instrText>
        </w:r>
        <w:r w:rsidR="005B3397">
          <w:rPr>
            <w:noProof/>
            <w:webHidden/>
          </w:rPr>
        </w:r>
        <w:r w:rsidR="005B3397">
          <w:rPr>
            <w:noProof/>
            <w:webHidden/>
          </w:rPr>
          <w:fldChar w:fldCharType="separate"/>
        </w:r>
        <w:r w:rsidR="005B3397">
          <w:rPr>
            <w:noProof/>
            <w:webHidden/>
          </w:rPr>
          <w:t>44</w:t>
        </w:r>
        <w:r w:rsidR="005B3397">
          <w:rPr>
            <w:noProof/>
            <w:webHidden/>
          </w:rPr>
          <w:fldChar w:fldCharType="end"/>
        </w:r>
      </w:hyperlink>
    </w:p>
    <w:p w14:paraId="21FE6EBF"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74" w:history="1">
        <w:r w:rsidR="005B3397" w:rsidRPr="00D4338B">
          <w:rPr>
            <w:rStyle w:val="Hyperlink"/>
            <w:noProof/>
          </w:rPr>
          <w:t>13</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Literature</w:t>
        </w:r>
        <w:r w:rsidR="005B3397">
          <w:rPr>
            <w:noProof/>
            <w:webHidden/>
          </w:rPr>
          <w:tab/>
        </w:r>
        <w:r w:rsidR="005B3397">
          <w:rPr>
            <w:noProof/>
            <w:webHidden/>
          </w:rPr>
          <w:fldChar w:fldCharType="begin"/>
        </w:r>
        <w:r w:rsidR="005B3397">
          <w:rPr>
            <w:noProof/>
            <w:webHidden/>
          </w:rPr>
          <w:instrText xml:space="preserve"> PAGEREF _Toc447267174 \h </w:instrText>
        </w:r>
        <w:r w:rsidR="005B3397">
          <w:rPr>
            <w:noProof/>
            <w:webHidden/>
          </w:rPr>
        </w:r>
        <w:r w:rsidR="005B3397">
          <w:rPr>
            <w:noProof/>
            <w:webHidden/>
          </w:rPr>
          <w:fldChar w:fldCharType="separate"/>
        </w:r>
        <w:r w:rsidR="005B3397">
          <w:rPr>
            <w:noProof/>
            <w:webHidden/>
          </w:rPr>
          <w:t>46</w:t>
        </w:r>
        <w:r w:rsidR="005B3397">
          <w:rPr>
            <w:noProof/>
            <w:webHidden/>
          </w:rPr>
          <w:fldChar w:fldCharType="end"/>
        </w:r>
      </w:hyperlink>
    </w:p>
    <w:p w14:paraId="38EB4F28"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75" w:history="1">
        <w:r w:rsidR="005B3397" w:rsidRPr="00D4338B">
          <w:rPr>
            <w:rStyle w:val="Hyperlink"/>
            <w:noProof/>
          </w:rPr>
          <w:t>14</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Other DSURs</w:t>
        </w:r>
        <w:r w:rsidR="005B3397">
          <w:rPr>
            <w:noProof/>
            <w:webHidden/>
          </w:rPr>
          <w:tab/>
        </w:r>
        <w:r w:rsidR="005B3397">
          <w:rPr>
            <w:noProof/>
            <w:webHidden/>
          </w:rPr>
          <w:fldChar w:fldCharType="begin"/>
        </w:r>
        <w:r w:rsidR="005B3397">
          <w:rPr>
            <w:noProof/>
            <w:webHidden/>
          </w:rPr>
          <w:instrText xml:space="preserve"> PAGEREF _Toc447267175 \h </w:instrText>
        </w:r>
        <w:r w:rsidR="005B3397">
          <w:rPr>
            <w:noProof/>
            <w:webHidden/>
          </w:rPr>
        </w:r>
        <w:r w:rsidR="005B3397">
          <w:rPr>
            <w:noProof/>
            <w:webHidden/>
          </w:rPr>
          <w:fldChar w:fldCharType="separate"/>
        </w:r>
        <w:r w:rsidR="005B3397">
          <w:rPr>
            <w:noProof/>
            <w:webHidden/>
          </w:rPr>
          <w:t>47</w:t>
        </w:r>
        <w:r w:rsidR="005B3397">
          <w:rPr>
            <w:noProof/>
            <w:webHidden/>
          </w:rPr>
          <w:fldChar w:fldCharType="end"/>
        </w:r>
      </w:hyperlink>
    </w:p>
    <w:p w14:paraId="36488D18"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76" w:history="1">
        <w:r w:rsidR="005B3397" w:rsidRPr="00D4338B">
          <w:rPr>
            <w:rStyle w:val="Hyperlink"/>
            <w:noProof/>
          </w:rPr>
          <w:t>15</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Lack of Efficacy</w:t>
        </w:r>
        <w:r w:rsidR="005B3397">
          <w:rPr>
            <w:noProof/>
            <w:webHidden/>
          </w:rPr>
          <w:tab/>
        </w:r>
        <w:r w:rsidR="005B3397">
          <w:rPr>
            <w:noProof/>
            <w:webHidden/>
          </w:rPr>
          <w:fldChar w:fldCharType="begin"/>
        </w:r>
        <w:r w:rsidR="005B3397">
          <w:rPr>
            <w:noProof/>
            <w:webHidden/>
          </w:rPr>
          <w:instrText xml:space="preserve"> PAGEREF _Toc447267176 \h </w:instrText>
        </w:r>
        <w:r w:rsidR="005B3397">
          <w:rPr>
            <w:noProof/>
            <w:webHidden/>
          </w:rPr>
        </w:r>
        <w:r w:rsidR="005B3397">
          <w:rPr>
            <w:noProof/>
            <w:webHidden/>
          </w:rPr>
          <w:fldChar w:fldCharType="separate"/>
        </w:r>
        <w:r w:rsidR="005B3397">
          <w:rPr>
            <w:noProof/>
            <w:webHidden/>
          </w:rPr>
          <w:t>47</w:t>
        </w:r>
        <w:r w:rsidR="005B3397">
          <w:rPr>
            <w:noProof/>
            <w:webHidden/>
          </w:rPr>
          <w:fldChar w:fldCharType="end"/>
        </w:r>
      </w:hyperlink>
    </w:p>
    <w:p w14:paraId="1859AA36"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77" w:history="1">
        <w:r w:rsidR="005B3397" w:rsidRPr="00D4338B">
          <w:rPr>
            <w:rStyle w:val="Hyperlink"/>
            <w:noProof/>
          </w:rPr>
          <w:t>16</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Region-Specific Information</w:t>
        </w:r>
        <w:r w:rsidR="005B3397">
          <w:rPr>
            <w:noProof/>
            <w:webHidden/>
          </w:rPr>
          <w:tab/>
        </w:r>
        <w:r w:rsidR="005B3397">
          <w:rPr>
            <w:noProof/>
            <w:webHidden/>
          </w:rPr>
          <w:fldChar w:fldCharType="begin"/>
        </w:r>
        <w:r w:rsidR="005B3397">
          <w:rPr>
            <w:noProof/>
            <w:webHidden/>
          </w:rPr>
          <w:instrText xml:space="preserve"> PAGEREF _Toc447267177 \h </w:instrText>
        </w:r>
        <w:r w:rsidR="005B3397">
          <w:rPr>
            <w:noProof/>
            <w:webHidden/>
          </w:rPr>
        </w:r>
        <w:r w:rsidR="005B3397">
          <w:rPr>
            <w:noProof/>
            <w:webHidden/>
          </w:rPr>
          <w:fldChar w:fldCharType="separate"/>
        </w:r>
        <w:r w:rsidR="005B3397">
          <w:rPr>
            <w:noProof/>
            <w:webHidden/>
          </w:rPr>
          <w:t>48</w:t>
        </w:r>
        <w:r w:rsidR="005B3397">
          <w:rPr>
            <w:noProof/>
            <w:webHidden/>
          </w:rPr>
          <w:fldChar w:fldCharType="end"/>
        </w:r>
      </w:hyperlink>
    </w:p>
    <w:p w14:paraId="42E3A0F3"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78" w:history="1">
        <w:r w:rsidR="005B3397" w:rsidRPr="00D4338B">
          <w:rPr>
            <w:rStyle w:val="Hyperlink"/>
            <w:noProof/>
          </w:rPr>
          <w:t>17</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Late-Breaking Information</w:t>
        </w:r>
        <w:r w:rsidR="005B3397">
          <w:rPr>
            <w:noProof/>
            <w:webHidden/>
          </w:rPr>
          <w:tab/>
        </w:r>
        <w:r w:rsidR="005B3397">
          <w:rPr>
            <w:noProof/>
            <w:webHidden/>
          </w:rPr>
          <w:fldChar w:fldCharType="begin"/>
        </w:r>
        <w:r w:rsidR="005B3397">
          <w:rPr>
            <w:noProof/>
            <w:webHidden/>
          </w:rPr>
          <w:instrText xml:space="preserve"> PAGEREF _Toc447267178 \h </w:instrText>
        </w:r>
        <w:r w:rsidR="005B3397">
          <w:rPr>
            <w:noProof/>
            <w:webHidden/>
          </w:rPr>
        </w:r>
        <w:r w:rsidR="005B3397">
          <w:rPr>
            <w:noProof/>
            <w:webHidden/>
          </w:rPr>
          <w:fldChar w:fldCharType="separate"/>
        </w:r>
        <w:r w:rsidR="005B3397">
          <w:rPr>
            <w:noProof/>
            <w:webHidden/>
          </w:rPr>
          <w:t>49</w:t>
        </w:r>
        <w:r w:rsidR="005B3397">
          <w:rPr>
            <w:noProof/>
            <w:webHidden/>
          </w:rPr>
          <w:fldChar w:fldCharType="end"/>
        </w:r>
      </w:hyperlink>
    </w:p>
    <w:p w14:paraId="31A2611F"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79" w:history="1">
        <w:r w:rsidR="005B3397" w:rsidRPr="00D4338B">
          <w:rPr>
            <w:rStyle w:val="Hyperlink"/>
            <w:noProof/>
          </w:rPr>
          <w:t>18</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Overall Safety Assessment</w:t>
        </w:r>
        <w:r w:rsidR="005B3397">
          <w:rPr>
            <w:noProof/>
            <w:webHidden/>
          </w:rPr>
          <w:tab/>
        </w:r>
        <w:r w:rsidR="005B3397">
          <w:rPr>
            <w:noProof/>
            <w:webHidden/>
          </w:rPr>
          <w:fldChar w:fldCharType="begin"/>
        </w:r>
        <w:r w:rsidR="005B3397">
          <w:rPr>
            <w:noProof/>
            <w:webHidden/>
          </w:rPr>
          <w:instrText xml:space="preserve"> PAGEREF _Toc447267179 \h </w:instrText>
        </w:r>
        <w:r w:rsidR="005B3397">
          <w:rPr>
            <w:noProof/>
            <w:webHidden/>
          </w:rPr>
        </w:r>
        <w:r w:rsidR="005B3397">
          <w:rPr>
            <w:noProof/>
            <w:webHidden/>
          </w:rPr>
          <w:fldChar w:fldCharType="separate"/>
        </w:r>
        <w:r w:rsidR="005B3397">
          <w:rPr>
            <w:noProof/>
            <w:webHidden/>
          </w:rPr>
          <w:t>50</w:t>
        </w:r>
        <w:r w:rsidR="005B3397">
          <w:rPr>
            <w:noProof/>
            <w:webHidden/>
          </w:rPr>
          <w:fldChar w:fldCharType="end"/>
        </w:r>
      </w:hyperlink>
    </w:p>
    <w:p w14:paraId="3D74A9BE" w14:textId="77777777" w:rsidR="005B3397" w:rsidRDefault="00922AB8">
      <w:pPr>
        <w:pStyle w:val="TOC2"/>
        <w:rPr>
          <w:rFonts w:asciiTheme="minorHAnsi" w:eastAsiaTheme="minorEastAsia" w:hAnsiTheme="minorHAnsi" w:cstheme="minorBidi"/>
          <w:noProof/>
          <w:sz w:val="22"/>
          <w:szCs w:val="22"/>
          <w:lang w:eastAsia="en-GB"/>
        </w:rPr>
      </w:pPr>
      <w:hyperlink w:anchor="_Toc447267180" w:history="1">
        <w:r w:rsidR="005B3397" w:rsidRPr="00D4338B">
          <w:rPr>
            <w:rStyle w:val="Hyperlink"/>
            <w:noProof/>
          </w:rPr>
          <w:t>18.1</w:t>
        </w:r>
        <w:r w:rsidR="005B3397">
          <w:rPr>
            <w:rFonts w:asciiTheme="minorHAnsi" w:eastAsiaTheme="minorEastAsia" w:hAnsiTheme="minorHAnsi" w:cstheme="minorBidi"/>
            <w:noProof/>
            <w:sz w:val="22"/>
            <w:szCs w:val="22"/>
            <w:lang w:eastAsia="en-GB"/>
          </w:rPr>
          <w:tab/>
        </w:r>
        <w:r w:rsidR="005B3397" w:rsidRPr="00D4338B">
          <w:rPr>
            <w:rStyle w:val="Hyperlink"/>
            <w:noProof/>
          </w:rPr>
          <w:t>Evaluation of the Risks</w:t>
        </w:r>
        <w:r w:rsidR="005B3397">
          <w:rPr>
            <w:noProof/>
            <w:webHidden/>
          </w:rPr>
          <w:tab/>
        </w:r>
        <w:r w:rsidR="005B3397">
          <w:rPr>
            <w:noProof/>
            <w:webHidden/>
          </w:rPr>
          <w:fldChar w:fldCharType="begin"/>
        </w:r>
        <w:r w:rsidR="005B3397">
          <w:rPr>
            <w:noProof/>
            <w:webHidden/>
          </w:rPr>
          <w:instrText xml:space="preserve"> PAGEREF _Toc447267180 \h </w:instrText>
        </w:r>
        <w:r w:rsidR="005B3397">
          <w:rPr>
            <w:noProof/>
            <w:webHidden/>
          </w:rPr>
        </w:r>
        <w:r w:rsidR="005B3397">
          <w:rPr>
            <w:noProof/>
            <w:webHidden/>
          </w:rPr>
          <w:fldChar w:fldCharType="separate"/>
        </w:r>
        <w:r w:rsidR="005B3397">
          <w:rPr>
            <w:noProof/>
            <w:webHidden/>
          </w:rPr>
          <w:t>50</w:t>
        </w:r>
        <w:r w:rsidR="005B3397">
          <w:rPr>
            <w:noProof/>
            <w:webHidden/>
          </w:rPr>
          <w:fldChar w:fldCharType="end"/>
        </w:r>
      </w:hyperlink>
    </w:p>
    <w:p w14:paraId="3FA0C2CD" w14:textId="77777777" w:rsidR="005B3397" w:rsidRDefault="00922AB8">
      <w:pPr>
        <w:pStyle w:val="TOC2"/>
        <w:rPr>
          <w:rFonts w:asciiTheme="minorHAnsi" w:eastAsiaTheme="minorEastAsia" w:hAnsiTheme="minorHAnsi" w:cstheme="minorBidi"/>
          <w:noProof/>
          <w:sz w:val="22"/>
          <w:szCs w:val="22"/>
          <w:lang w:eastAsia="en-GB"/>
        </w:rPr>
      </w:pPr>
      <w:hyperlink w:anchor="_Toc447267181" w:history="1">
        <w:r w:rsidR="005B3397" w:rsidRPr="00D4338B">
          <w:rPr>
            <w:rStyle w:val="Hyperlink"/>
            <w:noProof/>
          </w:rPr>
          <w:t>18.2</w:t>
        </w:r>
        <w:r w:rsidR="005B3397">
          <w:rPr>
            <w:rFonts w:asciiTheme="minorHAnsi" w:eastAsiaTheme="minorEastAsia" w:hAnsiTheme="minorHAnsi" w:cstheme="minorBidi"/>
            <w:noProof/>
            <w:sz w:val="22"/>
            <w:szCs w:val="22"/>
            <w:lang w:eastAsia="en-GB"/>
          </w:rPr>
          <w:tab/>
        </w:r>
        <w:r w:rsidR="005B3397" w:rsidRPr="00D4338B">
          <w:rPr>
            <w:rStyle w:val="Hyperlink"/>
            <w:noProof/>
          </w:rPr>
          <w:t>Benefit-risk Considerations</w:t>
        </w:r>
        <w:r w:rsidR="005B3397">
          <w:rPr>
            <w:noProof/>
            <w:webHidden/>
          </w:rPr>
          <w:tab/>
        </w:r>
        <w:r w:rsidR="005B3397">
          <w:rPr>
            <w:noProof/>
            <w:webHidden/>
          </w:rPr>
          <w:fldChar w:fldCharType="begin"/>
        </w:r>
        <w:r w:rsidR="005B3397">
          <w:rPr>
            <w:noProof/>
            <w:webHidden/>
          </w:rPr>
          <w:instrText xml:space="preserve"> PAGEREF _Toc447267181 \h </w:instrText>
        </w:r>
        <w:r w:rsidR="005B3397">
          <w:rPr>
            <w:noProof/>
            <w:webHidden/>
          </w:rPr>
        </w:r>
        <w:r w:rsidR="005B3397">
          <w:rPr>
            <w:noProof/>
            <w:webHidden/>
          </w:rPr>
          <w:fldChar w:fldCharType="separate"/>
        </w:r>
        <w:r w:rsidR="005B3397">
          <w:rPr>
            <w:noProof/>
            <w:webHidden/>
          </w:rPr>
          <w:t>51</w:t>
        </w:r>
        <w:r w:rsidR="005B3397">
          <w:rPr>
            <w:noProof/>
            <w:webHidden/>
          </w:rPr>
          <w:fldChar w:fldCharType="end"/>
        </w:r>
      </w:hyperlink>
    </w:p>
    <w:p w14:paraId="155E1814"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82" w:history="1">
        <w:r w:rsidR="005B3397" w:rsidRPr="00D4338B">
          <w:rPr>
            <w:rStyle w:val="Hyperlink"/>
            <w:noProof/>
          </w:rPr>
          <w:t>19</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Summary of Important Risks</w:t>
        </w:r>
        <w:r w:rsidR="005B3397">
          <w:rPr>
            <w:noProof/>
            <w:webHidden/>
          </w:rPr>
          <w:tab/>
        </w:r>
        <w:r w:rsidR="005B3397">
          <w:rPr>
            <w:noProof/>
            <w:webHidden/>
          </w:rPr>
          <w:fldChar w:fldCharType="begin"/>
        </w:r>
        <w:r w:rsidR="005B3397">
          <w:rPr>
            <w:noProof/>
            <w:webHidden/>
          </w:rPr>
          <w:instrText xml:space="preserve"> PAGEREF _Toc447267182 \h </w:instrText>
        </w:r>
        <w:r w:rsidR="005B3397">
          <w:rPr>
            <w:noProof/>
            <w:webHidden/>
          </w:rPr>
        </w:r>
        <w:r w:rsidR="005B3397">
          <w:rPr>
            <w:noProof/>
            <w:webHidden/>
          </w:rPr>
          <w:fldChar w:fldCharType="separate"/>
        </w:r>
        <w:r w:rsidR="005B3397">
          <w:rPr>
            <w:noProof/>
            <w:webHidden/>
          </w:rPr>
          <w:t>52</w:t>
        </w:r>
        <w:r w:rsidR="005B3397">
          <w:rPr>
            <w:noProof/>
            <w:webHidden/>
          </w:rPr>
          <w:fldChar w:fldCharType="end"/>
        </w:r>
      </w:hyperlink>
    </w:p>
    <w:p w14:paraId="55CE766E"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83" w:history="1">
        <w:r w:rsidR="005B3397" w:rsidRPr="00D4338B">
          <w:rPr>
            <w:rStyle w:val="Hyperlink"/>
            <w:noProof/>
          </w:rPr>
          <w:t>20</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Conclusions</w:t>
        </w:r>
        <w:r w:rsidR="005B3397">
          <w:rPr>
            <w:noProof/>
            <w:webHidden/>
          </w:rPr>
          <w:tab/>
        </w:r>
        <w:r w:rsidR="005B3397">
          <w:rPr>
            <w:noProof/>
            <w:webHidden/>
          </w:rPr>
          <w:fldChar w:fldCharType="begin"/>
        </w:r>
        <w:r w:rsidR="005B3397">
          <w:rPr>
            <w:noProof/>
            <w:webHidden/>
          </w:rPr>
          <w:instrText xml:space="preserve"> PAGEREF _Toc447267183 \h </w:instrText>
        </w:r>
        <w:r w:rsidR="005B3397">
          <w:rPr>
            <w:noProof/>
            <w:webHidden/>
          </w:rPr>
        </w:r>
        <w:r w:rsidR="005B3397">
          <w:rPr>
            <w:noProof/>
            <w:webHidden/>
          </w:rPr>
          <w:fldChar w:fldCharType="separate"/>
        </w:r>
        <w:r w:rsidR="005B3397">
          <w:rPr>
            <w:noProof/>
            <w:webHidden/>
          </w:rPr>
          <w:t>55</w:t>
        </w:r>
        <w:r w:rsidR="005B3397">
          <w:rPr>
            <w:noProof/>
            <w:webHidden/>
          </w:rPr>
          <w:fldChar w:fldCharType="end"/>
        </w:r>
      </w:hyperlink>
    </w:p>
    <w:p w14:paraId="6CA23885"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84" w:history="1">
        <w:r w:rsidR="005B3397" w:rsidRPr="00D4338B">
          <w:rPr>
            <w:rStyle w:val="Hyperlink"/>
            <w:noProof/>
          </w:rPr>
          <w:t>21</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Appendices</w:t>
        </w:r>
        <w:r w:rsidR="005B3397">
          <w:rPr>
            <w:noProof/>
            <w:webHidden/>
          </w:rPr>
          <w:tab/>
        </w:r>
        <w:r w:rsidR="005B3397">
          <w:rPr>
            <w:noProof/>
            <w:webHidden/>
          </w:rPr>
          <w:fldChar w:fldCharType="begin"/>
        </w:r>
        <w:r w:rsidR="005B3397">
          <w:rPr>
            <w:noProof/>
            <w:webHidden/>
          </w:rPr>
          <w:instrText xml:space="preserve"> PAGEREF _Toc447267184 \h </w:instrText>
        </w:r>
        <w:r w:rsidR="005B3397">
          <w:rPr>
            <w:noProof/>
            <w:webHidden/>
          </w:rPr>
        </w:r>
        <w:r w:rsidR="005B3397">
          <w:rPr>
            <w:noProof/>
            <w:webHidden/>
          </w:rPr>
          <w:fldChar w:fldCharType="separate"/>
        </w:r>
        <w:r w:rsidR="005B3397">
          <w:rPr>
            <w:noProof/>
            <w:webHidden/>
          </w:rPr>
          <w:t>56</w:t>
        </w:r>
        <w:r w:rsidR="005B3397">
          <w:rPr>
            <w:noProof/>
            <w:webHidden/>
          </w:rPr>
          <w:fldChar w:fldCharType="end"/>
        </w:r>
      </w:hyperlink>
    </w:p>
    <w:p w14:paraId="265F2900" w14:textId="77777777" w:rsidR="005B3397" w:rsidRDefault="00922AB8">
      <w:pPr>
        <w:pStyle w:val="TOC2"/>
        <w:rPr>
          <w:rFonts w:asciiTheme="minorHAnsi" w:eastAsiaTheme="minorEastAsia" w:hAnsiTheme="minorHAnsi" w:cstheme="minorBidi"/>
          <w:noProof/>
          <w:sz w:val="22"/>
          <w:szCs w:val="22"/>
          <w:lang w:eastAsia="en-GB"/>
        </w:rPr>
      </w:pPr>
      <w:hyperlink w:anchor="_Toc447267185" w:history="1">
        <w:r w:rsidR="005B3397" w:rsidRPr="00D4338B">
          <w:rPr>
            <w:rStyle w:val="Hyperlink"/>
            <w:noProof/>
          </w:rPr>
          <w:t>21.1</w:t>
        </w:r>
        <w:r w:rsidR="005B3397">
          <w:rPr>
            <w:rFonts w:asciiTheme="minorHAnsi" w:eastAsiaTheme="minorEastAsia" w:hAnsiTheme="minorHAnsi" w:cstheme="minorBidi"/>
            <w:noProof/>
            <w:sz w:val="22"/>
            <w:szCs w:val="22"/>
            <w:lang w:eastAsia="en-GB"/>
          </w:rPr>
          <w:tab/>
        </w:r>
        <w:r w:rsidR="005B3397" w:rsidRPr="00D4338B">
          <w:rPr>
            <w:rStyle w:val="Hyperlink"/>
            <w:noProof/>
          </w:rPr>
          <w:t>Investigator’s Brochure</w:t>
        </w:r>
        <w:r w:rsidR="005B3397">
          <w:rPr>
            <w:noProof/>
            <w:webHidden/>
          </w:rPr>
          <w:tab/>
        </w:r>
        <w:r w:rsidR="005B3397">
          <w:rPr>
            <w:noProof/>
            <w:webHidden/>
          </w:rPr>
          <w:fldChar w:fldCharType="begin"/>
        </w:r>
        <w:r w:rsidR="005B3397">
          <w:rPr>
            <w:noProof/>
            <w:webHidden/>
          </w:rPr>
          <w:instrText xml:space="preserve"> PAGEREF _Toc447267185 \h </w:instrText>
        </w:r>
        <w:r w:rsidR="005B3397">
          <w:rPr>
            <w:noProof/>
            <w:webHidden/>
          </w:rPr>
        </w:r>
        <w:r w:rsidR="005B3397">
          <w:rPr>
            <w:noProof/>
            <w:webHidden/>
          </w:rPr>
          <w:fldChar w:fldCharType="separate"/>
        </w:r>
        <w:r w:rsidR="005B3397">
          <w:rPr>
            <w:noProof/>
            <w:webHidden/>
          </w:rPr>
          <w:t>56</w:t>
        </w:r>
        <w:r w:rsidR="005B3397">
          <w:rPr>
            <w:noProof/>
            <w:webHidden/>
          </w:rPr>
          <w:fldChar w:fldCharType="end"/>
        </w:r>
      </w:hyperlink>
    </w:p>
    <w:p w14:paraId="2BB4A105" w14:textId="77777777" w:rsidR="005B3397" w:rsidRDefault="00922AB8">
      <w:pPr>
        <w:pStyle w:val="TOC3"/>
        <w:rPr>
          <w:rFonts w:asciiTheme="minorHAnsi" w:eastAsiaTheme="minorEastAsia" w:hAnsiTheme="minorHAnsi" w:cstheme="minorBidi"/>
          <w:noProof/>
          <w:sz w:val="22"/>
          <w:szCs w:val="22"/>
          <w:lang w:eastAsia="en-GB"/>
        </w:rPr>
      </w:pPr>
      <w:hyperlink w:anchor="_Toc447267186" w:history="1">
        <w:r w:rsidR="005B3397" w:rsidRPr="00D4338B">
          <w:rPr>
            <w:rStyle w:val="Hyperlink"/>
            <w:noProof/>
          </w:rPr>
          <w:t>21.1.1</w:t>
        </w:r>
        <w:r w:rsidR="005B3397">
          <w:rPr>
            <w:rFonts w:asciiTheme="minorHAnsi" w:eastAsiaTheme="minorEastAsia" w:hAnsiTheme="minorHAnsi" w:cstheme="minorBidi"/>
            <w:noProof/>
            <w:sz w:val="22"/>
            <w:szCs w:val="22"/>
            <w:lang w:eastAsia="en-GB"/>
          </w:rPr>
          <w:tab/>
        </w:r>
        <w:r w:rsidR="005B3397" w:rsidRPr="00D4338B">
          <w:rPr>
            <w:rStyle w:val="Hyperlink"/>
            <w:noProof/>
          </w:rPr>
          <w:t>Investigator’s Brochure in Effect at the Start of Reporting Period</w:t>
        </w:r>
        <w:r w:rsidR="005B3397">
          <w:rPr>
            <w:noProof/>
            <w:webHidden/>
          </w:rPr>
          <w:tab/>
        </w:r>
        <w:r w:rsidR="005B3397">
          <w:rPr>
            <w:noProof/>
            <w:webHidden/>
          </w:rPr>
          <w:fldChar w:fldCharType="begin"/>
        </w:r>
        <w:r w:rsidR="005B3397">
          <w:rPr>
            <w:noProof/>
            <w:webHidden/>
          </w:rPr>
          <w:instrText xml:space="preserve"> PAGEREF _Toc447267186 \h </w:instrText>
        </w:r>
        <w:r w:rsidR="005B3397">
          <w:rPr>
            <w:noProof/>
            <w:webHidden/>
          </w:rPr>
        </w:r>
        <w:r w:rsidR="005B3397">
          <w:rPr>
            <w:noProof/>
            <w:webHidden/>
          </w:rPr>
          <w:fldChar w:fldCharType="separate"/>
        </w:r>
        <w:r w:rsidR="005B3397">
          <w:rPr>
            <w:noProof/>
            <w:webHidden/>
          </w:rPr>
          <w:t>56</w:t>
        </w:r>
        <w:r w:rsidR="005B3397">
          <w:rPr>
            <w:noProof/>
            <w:webHidden/>
          </w:rPr>
          <w:fldChar w:fldCharType="end"/>
        </w:r>
      </w:hyperlink>
    </w:p>
    <w:p w14:paraId="4B920340" w14:textId="77777777" w:rsidR="005B3397" w:rsidRDefault="00922AB8">
      <w:pPr>
        <w:pStyle w:val="TOC3"/>
        <w:rPr>
          <w:rFonts w:asciiTheme="minorHAnsi" w:eastAsiaTheme="minorEastAsia" w:hAnsiTheme="minorHAnsi" w:cstheme="minorBidi"/>
          <w:noProof/>
          <w:sz w:val="22"/>
          <w:szCs w:val="22"/>
          <w:lang w:eastAsia="en-GB"/>
        </w:rPr>
      </w:pPr>
      <w:hyperlink w:anchor="_Toc447267187" w:history="1">
        <w:r w:rsidR="005B3397" w:rsidRPr="00D4338B">
          <w:rPr>
            <w:rStyle w:val="Hyperlink"/>
            <w:noProof/>
          </w:rPr>
          <w:t>21.1.2</w:t>
        </w:r>
        <w:r w:rsidR="005B3397">
          <w:rPr>
            <w:rFonts w:asciiTheme="minorHAnsi" w:eastAsiaTheme="minorEastAsia" w:hAnsiTheme="minorHAnsi" w:cstheme="minorBidi"/>
            <w:noProof/>
            <w:sz w:val="22"/>
            <w:szCs w:val="22"/>
            <w:lang w:eastAsia="en-GB"/>
          </w:rPr>
          <w:tab/>
        </w:r>
        <w:r w:rsidR="005B3397" w:rsidRPr="00D4338B">
          <w:rPr>
            <w:rStyle w:val="Hyperlink"/>
            <w:noProof/>
          </w:rPr>
          <w:t>Investigator’s Brochure Revised After Start of Reporting Period</w:t>
        </w:r>
        <w:r w:rsidR="005B3397">
          <w:rPr>
            <w:noProof/>
            <w:webHidden/>
          </w:rPr>
          <w:tab/>
        </w:r>
        <w:r w:rsidR="005B3397">
          <w:rPr>
            <w:noProof/>
            <w:webHidden/>
          </w:rPr>
          <w:fldChar w:fldCharType="begin"/>
        </w:r>
        <w:r w:rsidR="005B3397">
          <w:rPr>
            <w:noProof/>
            <w:webHidden/>
          </w:rPr>
          <w:instrText xml:space="preserve"> PAGEREF _Toc447267187 \h </w:instrText>
        </w:r>
        <w:r w:rsidR="005B3397">
          <w:rPr>
            <w:noProof/>
            <w:webHidden/>
          </w:rPr>
        </w:r>
        <w:r w:rsidR="005B3397">
          <w:rPr>
            <w:noProof/>
            <w:webHidden/>
          </w:rPr>
          <w:fldChar w:fldCharType="separate"/>
        </w:r>
        <w:r w:rsidR="005B3397">
          <w:rPr>
            <w:noProof/>
            <w:webHidden/>
          </w:rPr>
          <w:t>57</w:t>
        </w:r>
        <w:r w:rsidR="005B3397">
          <w:rPr>
            <w:noProof/>
            <w:webHidden/>
          </w:rPr>
          <w:fldChar w:fldCharType="end"/>
        </w:r>
      </w:hyperlink>
    </w:p>
    <w:p w14:paraId="3B937E33" w14:textId="77777777" w:rsidR="005B3397" w:rsidRDefault="00922AB8">
      <w:pPr>
        <w:pStyle w:val="TOC2"/>
        <w:rPr>
          <w:rFonts w:asciiTheme="minorHAnsi" w:eastAsiaTheme="minorEastAsia" w:hAnsiTheme="minorHAnsi" w:cstheme="minorBidi"/>
          <w:noProof/>
          <w:sz w:val="22"/>
          <w:szCs w:val="22"/>
          <w:lang w:eastAsia="en-GB"/>
        </w:rPr>
      </w:pPr>
      <w:hyperlink w:anchor="_Toc447267188" w:history="1">
        <w:r w:rsidR="005B3397" w:rsidRPr="00D4338B">
          <w:rPr>
            <w:rStyle w:val="Hyperlink"/>
            <w:noProof/>
          </w:rPr>
          <w:t>21.2</w:t>
        </w:r>
        <w:r w:rsidR="005B3397">
          <w:rPr>
            <w:rFonts w:asciiTheme="minorHAnsi" w:eastAsiaTheme="minorEastAsia" w:hAnsiTheme="minorHAnsi" w:cstheme="minorBidi"/>
            <w:noProof/>
            <w:sz w:val="22"/>
            <w:szCs w:val="22"/>
            <w:lang w:eastAsia="en-GB"/>
          </w:rPr>
          <w:tab/>
        </w:r>
        <w:r w:rsidR="005B3397" w:rsidRPr="00D4338B">
          <w:rPr>
            <w:rStyle w:val="Hyperlink"/>
            <w:noProof/>
          </w:rPr>
          <w:t>Cumulative Table of Important Regulatory Requests</w:t>
        </w:r>
        <w:r w:rsidR="005B3397">
          <w:rPr>
            <w:noProof/>
            <w:webHidden/>
          </w:rPr>
          <w:tab/>
        </w:r>
        <w:r w:rsidR="005B3397">
          <w:rPr>
            <w:noProof/>
            <w:webHidden/>
          </w:rPr>
          <w:fldChar w:fldCharType="begin"/>
        </w:r>
        <w:r w:rsidR="005B3397">
          <w:rPr>
            <w:noProof/>
            <w:webHidden/>
          </w:rPr>
          <w:instrText xml:space="preserve"> PAGEREF _Toc447267188 \h </w:instrText>
        </w:r>
        <w:r w:rsidR="005B3397">
          <w:rPr>
            <w:noProof/>
            <w:webHidden/>
          </w:rPr>
        </w:r>
        <w:r w:rsidR="005B3397">
          <w:rPr>
            <w:noProof/>
            <w:webHidden/>
          </w:rPr>
          <w:fldChar w:fldCharType="separate"/>
        </w:r>
        <w:r w:rsidR="005B3397">
          <w:rPr>
            <w:noProof/>
            <w:webHidden/>
          </w:rPr>
          <w:t>58</w:t>
        </w:r>
        <w:r w:rsidR="005B3397">
          <w:rPr>
            <w:noProof/>
            <w:webHidden/>
          </w:rPr>
          <w:fldChar w:fldCharType="end"/>
        </w:r>
      </w:hyperlink>
    </w:p>
    <w:p w14:paraId="245D3D1A" w14:textId="77777777" w:rsidR="005B3397" w:rsidRDefault="00922AB8">
      <w:pPr>
        <w:pStyle w:val="TOC2"/>
        <w:rPr>
          <w:rFonts w:asciiTheme="minorHAnsi" w:eastAsiaTheme="minorEastAsia" w:hAnsiTheme="minorHAnsi" w:cstheme="minorBidi"/>
          <w:noProof/>
          <w:sz w:val="22"/>
          <w:szCs w:val="22"/>
          <w:lang w:eastAsia="en-GB"/>
        </w:rPr>
      </w:pPr>
      <w:hyperlink w:anchor="_Toc447267189" w:history="1">
        <w:r w:rsidR="005B3397" w:rsidRPr="00D4338B">
          <w:rPr>
            <w:rStyle w:val="Hyperlink"/>
            <w:noProof/>
          </w:rPr>
          <w:t>21.3</w:t>
        </w:r>
        <w:r w:rsidR="005B3397">
          <w:rPr>
            <w:rFonts w:asciiTheme="minorHAnsi" w:eastAsiaTheme="minorEastAsia" w:hAnsiTheme="minorHAnsi" w:cstheme="minorBidi"/>
            <w:noProof/>
            <w:sz w:val="22"/>
            <w:szCs w:val="22"/>
            <w:lang w:eastAsia="en-GB"/>
          </w:rPr>
          <w:tab/>
        </w:r>
        <w:r w:rsidR="005B3397" w:rsidRPr="00D4338B">
          <w:rPr>
            <w:rStyle w:val="Hyperlink"/>
            <w:noProof/>
          </w:rPr>
          <w:t>Status of Ongoing and Completed Clinical Trials</w:t>
        </w:r>
        <w:r w:rsidR="005B3397">
          <w:rPr>
            <w:noProof/>
            <w:webHidden/>
          </w:rPr>
          <w:tab/>
        </w:r>
        <w:r w:rsidR="005B3397">
          <w:rPr>
            <w:noProof/>
            <w:webHidden/>
          </w:rPr>
          <w:fldChar w:fldCharType="begin"/>
        </w:r>
        <w:r w:rsidR="005B3397">
          <w:rPr>
            <w:noProof/>
            <w:webHidden/>
          </w:rPr>
          <w:instrText xml:space="preserve"> PAGEREF _Toc447267189 \h </w:instrText>
        </w:r>
        <w:r w:rsidR="005B3397">
          <w:rPr>
            <w:noProof/>
            <w:webHidden/>
          </w:rPr>
        </w:r>
        <w:r w:rsidR="005B3397">
          <w:rPr>
            <w:noProof/>
            <w:webHidden/>
          </w:rPr>
          <w:fldChar w:fldCharType="separate"/>
        </w:r>
        <w:r w:rsidR="005B3397">
          <w:rPr>
            <w:noProof/>
            <w:webHidden/>
          </w:rPr>
          <w:t>59</w:t>
        </w:r>
        <w:r w:rsidR="005B3397">
          <w:rPr>
            <w:noProof/>
            <w:webHidden/>
          </w:rPr>
          <w:fldChar w:fldCharType="end"/>
        </w:r>
      </w:hyperlink>
    </w:p>
    <w:p w14:paraId="27FDC85E" w14:textId="77777777" w:rsidR="005B3397" w:rsidRDefault="00922AB8">
      <w:pPr>
        <w:pStyle w:val="TOC3"/>
        <w:rPr>
          <w:rFonts w:asciiTheme="minorHAnsi" w:eastAsiaTheme="minorEastAsia" w:hAnsiTheme="minorHAnsi" w:cstheme="minorBidi"/>
          <w:noProof/>
          <w:sz w:val="22"/>
          <w:szCs w:val="22"/>
          <w:lang w:eastAsia="en-GB"/>
        </w:rPr>
      </w:pPr>
      <w:hyperlink w:anchor="_Toc447267190" w:history="1">
        <w:r w:rsidR="005B3397" w:rsidRPr="00D4338B">
          <w:rPr>
            <w:rStyle w:val="Hyperlink"/>
            <w:noProof/>
          </w:rPr>
          <w:t>21.3.1</w:t>
        </w:r>
        <w:r w:rsidR="005B3397">
          <w:rPr>
            <w:rFonts w:asciiTheme="minorHAnsi" w:eastAsiaTheme="minorEastAsia" w:hAnsiTheme="minorHAnsi" w:cstheme="minorBidi"/>
            <w:noProof/>
            <w:sz w:val="22"/>
            <w:szCs w:val="22"/>
            <w:lang w:eastAsia="en-GB"/>
          </w:rPr>
          <w:tab/>
        </w:r>
        <w:r w:rsidR="005B3397" w:rsidRPr="00D4338B">
          <w:rPr>
            <w:rStyle w:val="Hyperlink"/>
            <w:noProof/>
          </w:rPr>
          <w:t>Tables of Ongoing and Completed Clinical Trials during the Reporting Period</w:t>
        </w:r>
        <w:r w:rsidR="005B3397">
          <w:rPr>
            <w:noProof/>
            <w:webHidden/>
          </w:rPr>
          <w:tab/>
        </w:r>
        <w:r w:rsidR="005B3397">
          <w:rPr>
            <w:noProof/>
            <w:webHidden/>
          </w:rPr>
          <w:fldChar w:fldCharType="begin"/>
        </w:r>
        <w:r w:rsidR="005B3397">
          <w:rPr>
            <w:noProof/>
            <w:webHidden/>
          </w:rPr>
          <w:instrText xml:space="preserve"> PAGEREF _Toc447267190 \h </w:instrText>
        </w:r>
        <w:r w:rsidR="005B3397">
          <w:rPr>
            <w:noProof/>
            <w:webHidden/>
          </w:rPr>
        </w:r>
        <w:r w:rsidR="005B3397">
          <w:rPr>
            <w:noProof/>
            <w:webHidden/>
          </w:rPr>
          <w:fldChar w:fldCharType="separate"/>
        </w:r>
        <w:r w:rsidR="005B3397">
          <w:rPr>
            <w:noProof/>
            <w:webHidden/>
          </w:rPr>
          <w:t>60</w:t>
        </w:r>
        <w:r w:rsidR="005B3397">
          <w:rPr>
            <w:noProof/>
            <w:webHidden/>
          </w:rPr>
          <w:fldChar w:fldCharType="end"/>
        </w:r>
      </w:hyperlink>
    </w:p>
    <w:p w14:paraId="4DFC8149" w14:textId="77777777" w:rsidR="005B3397" w:rsidRDefault="00922AB8">
      <w:pPr>
        <w:pStyle w:val="TOC3"/>
        <w:rPr>
          <w:rFonts w:asciiTheme="minorHAnsi" w:eastAsiaTheme="minorEastAsia" w:hAnsiTheme="minorHAnsi" w:cstheme="minorBidi"/>
          <w:noProof/>
          <w:sz w:val="22"/>
          <w:szCs w:val="22"/>
          <w:lang w:eastAsia="en-GB"/>
        </w:rPr>
      </w:pPr>
      <w:hyperlink w:anchor="_Toc447267191" w:history="1">
        <w:r w:rsidR="005B3397" w:rsidRPr="00D4338B">
          <w:rPr>
            <w:rStyle w:val="Hyperlink"/>
            <w:noProof/>
          </w:rPr>
          <w:t>21.3.2</w:t>
        </w:r>
        <w:r w:rsidR="005B3397">
          <w:rPr>
            <w:rFonts w:asciiTheme="minorHAnsi" w:eastAsiaTheme="minorEastAsia" w:hAnsiTheme="minorHAnsi" w:cstheme="minorBidi"/>
            <w:noProof/>
            <w:sz w:val="22"/>
            <w:szCs w:val="22"/>
            <w:lang w:eastAsia="en-GB"/>
          </w:rPr>
          <w:tab/>
        </w:r>
        <w:r w:rsidR="005B3397" w:rsidRPr="00D4338B">
          <w:rPr>
            <w:rStyle w:val="Hyperlink"/>
            <w:noProof/>
          </w:rPr>
          <w:t>Clinical Study Report Synopsis</w:t>
        </w:r>
        <w:r w:rsidR="005B3397">
          <w:rPr>
            <w:noProof/>
            <w:webHidden/>
          </w:rPr>
          <w:tab/>
        </w:r>
        <w:r w:rsidR="005B3397">
          <w:rPr>
            <w:noProof/>
            <w:webHidden/>
          </w:rPr>
          <w:fldChar w:fldCharType="begin"/>
        </w:r>
        <w:r w:rsidR="005B3397">
          <w:rPr>
            <w:noProof/>
            <w:webHidden/>
          </w:rPr>
          <w:instrText xml:space="preserve"> PAGEREF _Toc447267191 \h </w:instrText>
        </w:r>
        <w:r w:rsidR="005B3397">
          <w:rPr>
            <w:noProof/>
            <w:webHidden/>
          </w:rPr>
        </w:r>
        <w:r w:rsidR="005B3397">
          <w:rPr>
            <w:noProof/>
            <w:webHidden/>
          </w:rPr>
          <w:fldChar w:fldCharType="separate"/>
        </w:r>
        <w:r w:rsidR="005B3397">
          <w:rPr>
            <w:noProof/>
            <w:webHidden/>
          </w:rPr>
          <w:t>62</w:t>
        </w:r>
        <w:r w:rsidR="005B3397">
          <w:rPr>
            <w:noProof/>
            <w:webHidden/>
          </w:rPr>
          <w:fldChar w:fldCharType="end"/>
        </w:r>
      </w:hyperlink>
    </w:p>
    <w:p w14:paraId="6AF89DC4" w14:textId="77777777" w:rsidR="005B3397" w:rsidRDefault="00922AB8">
      <w:pPr>
        <w:pStyle w:val="TOC2"/>
        <w:rPr>
          <w:rFonts w:asciiTheme="minorHAnsi" w:eastAsiaTheme="minorEastAsia" w:hAnsiTheme="minorHAnsi" w:cstheme="minorBidi"/>
          <w:noProof/>
          <w:sz w:val="22"/>
          <w:szCs w:val="22"/>
          <w:lang w:eastAsia="en-GB"/>
        </w:rPr>
      </w:pPr>
      <w:hyperlink w:anchor="_Toc447267192" w:history="1">
        <w:r w:rsidR="005B3397" w:rsidRPr="00D4338B">
          <w:rPr>
            <w:rStyle w:val="Hyperlink"/>
            <w:noProof/>
          </w:rPr>
          <w:t>21.4</w:t>
        </w:r>
        <w:r w:rsidR="005B3397">
          <w:rPr>
            <w:rFonts w:asciiTheme="minorHAnsi" w:eastAsiaTheme="minorEastAsia" w:hAnsiTheme="minorHAnsi" w:cstheme="minorBidi"/>
            <w:noProof/>
            <w:sz w:val="22"/>
            <w:szCs w:val="22"/>
            <w:lang w:eastAsia="en-GB"/>
          </w:rPr>
          <w:tab/>
        </w:r>
        <w:r w:rsidR="005B3397" w:rsidRPr="00D4338B">
          <w:rPr>
            <w:rStyle w:val="Hyperlink"/>
            <w:noProof/>
          </w:rPr>
          <w:t>Cumulative Summary Tabulations of Demographic Data</w:t>
        </w:r>
        <w:r w:rsidR="005B3397">
          <w:rPr>
            <w:noProof/>
            <w:webHidden/>
          </w:rPr>
          <w:tab/>
        </w:r>
        <w:r w:rsidR="005B3397">
          <w:rPr>
            <w:noProof/>
            <w:webHidden/>
          </w:rPr>
          <w:fldChar w:fldCharType="begin"/>
        </w:r>
        <w:r w:rsidR="005B3397">
          <w:rPr>
            <w:noProof/>
            <w:webHidden/>
          </w:rPr>
          <w:instrText xml:space="preserve"> PAGEREF _Toc447267192 \h </w:instrText>
        </w:r>
        <w:r w:rsidR="005B3397">
          <w:rPr>
            <w:noProof/>
            <w:webHidden/>
          </w:rPr>
        </w:r>
        <w:r w:rsidR="005B3397">
          <w:rPr>
            <w:noProof/>
            <w:webHidden/>
          </w:rPr>
          <w:fldChar w:fldCharType="separate"/>
        </w:r>
        <w:r w:rsidR="005B3397">
          <w:rPr>
            <w:noProof/>
            <w:webHidden/>
          </w:rPr>
          <w:t>63</w:t>
        </w:r>
        <w:r w:rsidR="005B3397">
          <w:rPr>
            <w:noProof/>
            <w:webHidden/>
          </w:rPr>
          <w:fldChar w:fldCharType="end"/>
        </w:r>
      </w:hyperlink>
    </w:p>
    <w:p w14:paraId="5EC956A5" w14:textId="77777777" w:rsidR="005B3397" w:rsidRDefault="00922AB8">
      <w:pPr>
        <w:pStyle w:val="TOC2"/>
        <w:rPr>
          <w:rFonts w:asciiTheme="minorHAnsi" w:eastAsiaTheme="minorEastAsia" w:hAnsiTheme="minorHAnsi" w:cstheme="minorBidi"/>
          <w:noProof/>
          <w:sz w:val="22"/>
          <w:szCs w:val="22"/>
          <w:lang w:eastAsia="en-GB"/>
        </w:rPr>
      </w:pPr>
      <w:hyperlink w:anchor="_Toc447267193" w:history="1">
        <w:r w:rsidR="005B3397" w:rsidRPr="00D4338B">
          <w:rPr>
            <w:rStyle w:val="Hyperlink"/>
            <w:noProof/>
          </w:rPr>
          <w:t>21.5</w:t>
        </w:r>
        <w:r w:rsidR="005B3397">
          <w:rPr>
            <w:rFonts w:asciiTheme="minorHAnsi" w:eastAsiaTheme="minorEastAsia" w:hAnsiTheme="minorHAnsi" w:cstheme="minorBidi"/>
            <w:noProof/>
            <w:sz w:val="22"/>
            <w:szCs w:val="22"/>
            <w:lang w:eastAsia="en-GB"/>
          </w:rPr>
          <w:tab/>
        </w:r>
        <w:r w:rsidR="005B3397" w:rsidRPr="00D4338B">
          <w:rPr>
            <w:rStyle w:val="Hyperlink"/>
            <w:noProof/>
          </w:rPr>
          <w:t>Line Listings of Serious Adverse Reactions during the Reporting Period</w:t>
        </w:r>
        <w:r w:rsidR="005B3397">
          <w:rPr>
            <w:noProof/>
            <w:webHidden/>
          </w:rPr>
          <w:tab/>
        </w:r>
        <w:r w:rsidR="005B3397">
          <w:rPr>
            <w:noProof/>
            <w:webHidden/>
          </w:rPr>
          <w:fldChar w:fldCharType="begin"/>
        </w:r>
        <w:r w:rsidR="005B3397">
          <w:rPr>
            <w:noProof/>
            <w:webHidden/>
          </w:rPr>
          <w:instrText xml:space="preserve"> PAGEREF _Toc447267193 \h </w:instrText>
        </w:r>
        <w:r w:rsidR="005B3397">
          <w:rPr>
            <w:noProof/>
            <w:webHidden/>
          </w:rPr>
        </w:r>
        <w:r w:rsidR="005B3397">
          <w:rPr>
            <w:noProof/>
            <w:webHidden/>
          </w:rPr>
          <w:fldChar w:fldCharType="separate"/>
        </w:r>
        <w:r w:rsidR="005B3397">
          <w:rPr>
            <w:noProof/>
            <w:webHidden/>
          </w:rPr>
          <w:t>65</w:t>
        </w:r>
        <w:r w:rsidR="005B3397">
          <w:rPr>
            <w:noProof/>
            <w:webHidden/>
          </w:rPr>
          <w:fldChar w:fldCharType="end"/>
        </w:r>
      </w:hyperlink>
    </w:p>
    <w:p w14:paraId="6D0DEE1A" w14:textId="77777777" w:rsidR="005B3397" w:rsidRDefault="00922AB8">
      <w:pPr>
        <w:pStyle w:val="TOC2"/>
        <w:rPr>
          <w:rFonts w:asciiTheme="minorHAnsi" w:eastAsiaTheme="minorEastAsia" w:hAnsiTheme="minorHAnsi" w:cstheme="minorBidi"/>
          <w:noProof/>
          <w:sz w:val="22"/>
          <w:szCs w:val="22"/>
          <w:lang w:eastAsia="en-GB"/>
        </w:rPr>
      </w:pPr>
      <w:hyperlink w:anchor="_Toc447267194" w:history="1">
        <w:r w:rsidR="005B3397" w:rsidRPr="00D4338B">
          <w:rPr>
            <w:rStyle w:val="Hyperlink"/>
            <w:noProof/>
          </w:rPr>
          <w:t>21.6</w:t>
        </w:r>
        <w:r w:rsidR="005B3397">
          <w:rPr>
            <w:rFonts w:asciiTheme="minorHAnsi" w:eastAsiaTheme="minorEastAsia" w:hAnsiTheme="minorHAnsi" w:cstheme="minorBidi"/>
            <w:noProof/>
            <w:sz w:val="22"/>
            <w:szCs w:val="22"/>
            <w:lang w:eastAsia="en-GB"/>
          </w:rPr>
          <w:tab/>
        </w:r>
        <w:r w:rsidR="005B3397" w:rsidRPr="00D4338B">
          <w:rPr>
            <w:rStyle w:val="Hyperlink"/>
            <w:noProof/>
          </w:rPr>
          <w:t>Cumulative Summary Tabulation of Serious Adverse Events</w:t>
        </w:r>
        <w:r w:rsidR="005B3397">
          <w:rPr>
            <w:noProof/>
            <w:webHidden/>
          </w:rPr>
          <w:tab/>
        </w:r>
        <w:r w:rsidR="005B3397">
          <w:rPr>
            <w:noProof/>
            <w:webHidden/>
          </w:rPr>
          <w:fldChar w:fldCharType="begin"/>
        </w:r>
        <w:r w:rsidR="005B3397">
          <w:rPr>
            <w:noProof/>
            <w:webHidden/>
          </w:rPr>
          <w:instrText xml:space="preserve"> PAGEREF _Toc447267194 \h </w:instrText>
        </w:r>
        <w:r w:rsidR="005B3397">
          <w:rPr>
            <w:noProof/>
            <w:webHidden/>
          </w:rPr>
        </w:r>
        <w:r w:rsidR="005B3397">
          <w:rPr>
            <w:noProof/>
            <w:webHidden/>
          </w:rPr>
          <w:fldChar w:fldCharType="separate"/>
        </w:r>
        <w:r w:rsidR="005B3397">
          <w:rPr>
            <w:noProof/>
            <w:webHidden/>
          </w:rPr>
          <w:t>66</w:t>
        </w:r>
        <w:r w:rsidR="005B3397">
          <w:rPr>
            <w:noProof/>
            <w:webHidden/>
          </w:rPr>
          <w:fldChar w:fldCharType="end"/>
        </w:r>
      </w:hyperlink>
    </w:p>
    <w:p w14:paraId="4A744671" w14:textId="77777777" w:rsidR="005B3397" w:rsidRDefault="00922AB8">
      <w:pPr>
        <w:pStyle w:val="TOC2"/>
        <w:rPr>
          <w:rFonts w:asciiTheme="minorHAnsi" w:eastAsiaTheme="minorEastAsia" w:hAnsiTheme="minorHAnsi" w:cstheme="minorBidi"/>
          <w:noProof/>
          <w:sz w:val="22"/>
          <w:szCs w:val="22"/>
          <w:lang w:eastAsia="en-GB"/>
        </w:rPr>
      </w:pPr>
      <w:hyperlink w:anchor="_Toc447267195" w:history="1">
        <w:r w:rsidR="005B3397" w:rsidRPr="00D4338B">
          <w:rPr>
            <w:rStyle w:val="Hyperlink"/>
            <w:noProof/>
          </w:rPr>
          <w:t>21.7</w:t>
        </w:r>
        <w:r w:rsidR="005B3397">
          <w:rPr>
            <w:rFonts w:asciiTheme="minorHAnsi" w:eastAsiaTheme="minorEastAsia" w:hAnsiTheme="minorHAnsi" w:cstheme="minorBidi"/>
            <w:noProof/>
            <w:sz w:val="22"/>
            <w:szCs w:val="22"/>
            <w:lang w:eastAsia="en-GB"/>
          </w:rPr>
          <w:tab/>
        </w:r>
        <w:r w:rsidR="005B3397" w:rsidRPr="00D4338B">
          <w:rPr>
            <w:rStyle w:val="Hyperlink"/>
            <w:noProof/>
          </w:rPr>
          <w:t>Scientific Abstracts</w:t>
        </w:r>
        <w:r w:rsidR="005B3397">
          <w:rPr>
            <w:noProof/>
            <w:webHidden/>
          </w:rPr>
          <w:tab/>
        </w:r>
        <w:r w:rsidR="005B3397">
          <w:rPr>
            <w:noProof/>
            <w:webHidden/>
          </w:rPr>
          <w:fldChar w:fldCharType="begin"/>
        </w:r>
        <w:r w:rsidR="005B3397">
          <w:rPr>
            <w:noProof/>
            <w:webHidden/>
          </w:rPr>
          <w:instrText xml:space="preserve"> PAGEREF _Toc447267195 \h </w:instrText>
        </w:r>
        <w:r w:rsidR="005B3397">
          <w:rPr>
            <w:noProof/>
            <w:webHidden/>
          </w:rPr>
        </w:r>
        <w:r w:rsidR="005B3397">
          <w:rPr>
            <w:noProof/>
            <w:webHidden/>
          </w:rPr>
          <w:fldChar w:fldCharType="separate"/>
        </w:r>
        <w:r w:rsidR="005B3397">
          <w:rPr>
            <w:noProof/>
            <w:webHidden/>
          </w:rPr>
          <w:t>67</w:t>
        </w:r>
        <w:r w:rsidR="005B3397">
          <w:rPr>
            <w:noProof/>
            <w:webHidden/>
          </w:rPr>
          <w:fldChar w:fldCharType="end"/>
        </w:r>
      </w:hyperlink>
    </w:p>
    <w:p w14:paraId="69BF4593" w14:textId="77777777" w:rsidR="005B3397" w:rsidRDefault="00922AB8">
      <w:pPr>
        <w:pStyle w:val="TOC1"/>
        <w:rPr>
          <w:rFonts w:asciiTheme="minorHAnsi" w:eastAsiaTheme="minorEastAsia" w:hAnsiTheme="minorHAnsi" w:cstheme="minorBidi"/>
          <w:b w:val="0"/>
          <w:noProof/>
          <w:sz w:val="22"/>
          <w:szCs w:val="22"/>
          <w:lang w:eastAsia="en-GB"/>
        </w:rPr>
      </w:pPr>
      <w:hyperlink w:anchor="_Toc447267196" w:history="1">
        <w:r w:rsidR="005B3397" w:rsidRPr="00D4338B">
          <w:rPr>
            <w:rStyle w:val="Hyperlink"/>
            <w:noProof/>
          </w:rPr>
          <w:t>22</w:t>
        </w:r>
        <w:r w:rsidR="005B3397">
          <w:rPr>
            <w:rFonts w:asciiTheme="minorHAnsi" w:eastAsiaTheme="minorEastAsia" w:hAnsiTheme="minorHAnsi" w:cstheme="minorBidi"/>
            <w:b w:val="0"/>
            <w:noProof/>
            <w:sz w:val="22"/>
            <w:szCs w:val="22"/>
            <w:lang w:eastAsia="en-GB"/>
          </w:rPr>
          <w:tab/>
        </w:r>
        <w:r w:rsidR="005B3397" w:rsidRPr="00D4338B">
          <w:rPr>
            <w:rStyle w:val="Hyperlink"/>
            <w:noProof/>
          </w:rPr>
          <w:t>Regional Appendices</w:t>
        </w:r>
        <w:r w:rsidR="005B3397">
          <w:rPr>
            <w:noProof/>
            <w:webHidden/>
          </w:rPr>
          <w:tab/>
        </w:r>
        <w:r w:rsidR="005B3397">
          <w:rPr>
            <w:noProof/>
            <w:webHidden/>
          </w:rPr>
          <w:fldChar w:fldCharType="begin"/>
        </w:r>
        <w:r w:rsidR="005B3397">
          <w:rPr>
            <w:noProof/>
            <w:webHidden/>
          </w:rPr>
          <w:instrText xml:space="preserve"> PAGEREF _Toc447267196 \h </w:instrText>
        </w:r>
        <w:r w:rsidR="005B3397">
          <w:rPr>
            <w:noProof/>
            <w:webHidden/>
          </w:rPr>
        </w:r>
        <w:r w:rsidR="005B3397">
          <w:rPr>
            <w:noProof/>
            <w:webHidden/>
          </w:rPr>
          <w:fldChar w:fldCharType="separate"/>
        </w:r>
        <w:r w:rsidR="005B3397">
          <w:rPr>
            <w:noProof/>
            <w:webHidden/>
          </w:rPr>
          <w:t>68</w:t>
        </w:r>
        <w:r w:rsidR="005B3397">
          <w:rPr>
            <w:noProof/>
            <w:webHidden/>
          </w:rPr>
          <w:fldChar w:fldCharType="end"/>
        </w:r>
      </w:hyperlink>
    </w:p>
    <w:p w14:paraId="69DD0126" w14:textId="77777777" w:rsidR="005B3397" w:rsidRDefault="00922AB8">
      <w:pPr>
        <w:pStyle w:val="TOC2"/>
        <w:rPr>
          <w:rFonts w:asciiTheme="minorHAnsi" w:eastAsiaTheme="minorEastAsia" w:hAnsiTheme="minorHAnsi" w:cstheme="minorBidi"/>
          <w:noProof/>
          <w:sz w:val="22"/>
          <w:szCs w:val="22"/>
          <w:lang w:eastAsia="en-GB"/>
        </w:rPr>
      </w:pPr>
      <w:hyperlink w:anchor="_Toc447267197" w:history="1">
        <w:r w:rsidR="005B3397" w:rsidRPr="00D4338B">
          <w:rPr>
            <w:rStyle w:val="Hyperlink"/>
            <w:noProof/>
          </w:rPr>
          <w:t>22.1</w:t>
        </w:r>
        <w:r w:rsidR="005B3397">
          <w:rPr>
            <w:rFonts w:asciiTheme="minorHAnsi" w:eastAsiaTheme="minorEastAsia" w:hAnsiTheme="minorHAnsi" w:cstheme="minorBidi"/>
            <w:noProof/>
            <w:sz w:val="22"/>
            <w:szCs w:val="22"/>
            <w:lang w:eastAsia="en-GB"/>
          </w:rPr>
          <w:tab/>
        </w:r>
        <w:r w:rsidR="005B3397" w:rsidRPr="00D4338B">
          <w:rPr>
            <w:rStyle w:val="Hyperlink"/>
            <w:noProof/>
          </w:rPr>
          <w:t>Cumulative Summary Tabulation of Serious Adverse Reactions</w:t>
        </w:r>
        <w:r w:rsidR="005B3397">
          <w:rPr>
            <w:noProof/>
            <w:webHidden/>
          </w:rPr>
          <w:tab/>
        </w:r>
        <w:r w:rsidR="005B3397">
          <w:rPr>
            <w:noProof/>
            <w:webHidden/>
          </w:rPr>
          <w:fldChar w:fldCharType="begin"/>
        </w:r>
        <w:r w:rsidR="005B3397">
          <w:rPr>
            <w:noProof/>
            <w:webHidden/>
          </w:rPr>
          <w:instrText xml:space="preserve"> PAGEREF _Toc447267197 \h </w:instrText>
        </w:r>
        <w:r w:rsidR="005B3397">
          <w:rPr>
            <w:noProof/>
            <w:webHidden/>
          </w:rPr>
        </w:r>
        <w:r w:rsidR="005B3397">
          <w:rPr>
            <w:noProof/>
            <w:webHidden/>
          </w:rPr>
          <w:fldChar w:fldCharType="separate"/>
        </w:r>
        <w:r w:rsidR="005B3397">
          <w:rPr>
            <w:noProof/>
            <w:webHidden/>
          </w:rPr>
          <w:t>69</w:t>
        </w:r>
        <w:r w:rsidR="005B3397">
          <w:rPr>
            <w:noProof/>
            <w:webHidden/>
          </w:rPr>
          <w:fldChar w:fldCharType="end"/>
        </w:r>
      </w:hyperlink>
    </w:p>
    <w:p w14:paraId="5E820C75" w14:textId="77777777" w:rsidR="005B3397" w:rsidRDefault="00922AB8">
      <w:pPr>
        <w:pStyle w:val="TOC2"/>
        <w:rPr>
          <w:rFonts w:asciiTheme="minorHAnsi" w:eastAsiaTheme="minorEastAsia" w:hAnsiTheme="minorHAnsi" w:cstheme="minorBidi"/>
          <w:noProof/>
          <w:sz w:val="22"/>
          <w:szCs w:val="22"/>
          <w:lang w:eastAsia="en-GB"/>
        </w:rPr>
      </w:pPr>
      <w:hyperlink w:anchor="_Toc447267198" w:history="1">
        <w:r w:rsidR="005B3397" w:rsidRPr="00D4338B">
          <w:rPr>
            <w:rStyle w:val="Hyperlink"/>
            <w:noProof/>
          </w:rPr>
          <w:t>22.2</w:t>
        </w:r>
        <w:r w:rsidR="005B3397">
          <w:rPr>
            <w:rFonts w:asciiTheme="minorHAnsi" w:eastAsiaTheme="minorEastAsia" w:hAnsiTheme="minorHAnsi" w:cstheme="minorBidi"/>
            <w:noProof/>
            <w:sz w:val="22"/>
            <w:szCs w:val="22"/>
            <w:lang w:eastAsia="en-GB"/>
          </w:rPr>
          <w:tab/>
        </w:r>
        <w:r w:rsidR="005B3397" w:rsidRPr="00D4338B">
          <w:rPr>
            <w:rStyle w:val="Hyperlink"/>
            <w:noProof/>
          </w:rPr>
          <w:t>List of Subjects who Died during the Reporting Period</w:t>
        </w:r>
        <w:r w:rsidR="005B3397">
          <w:rPr>
            <w:noProof/>
            <w:webHidden/>
          </w:rPr>
          <w:tab/>
        </w:r>
        <w:r w:rsidR="005B3397">
          <w:rPr>
            <w:noProof/>
            <w:webHidden/>
          </w:rPr>
          <w:fldChar w:fldCharType="begin"/>
        </w:r>
        <w:r w:rsidR="005B3397">
          <w:rPr>
            <w:noProof/>
            <w:webHidden/>
          </w:rPr>
          <w:instrText xml:space="preserve"> PAGEREF _Toc447267198 \h </w:instrText>
        </w:r>
        <w:r w:rsidR="005B3397">
          <w:rPr>
            <w:noProof/>
            <w:webHidden/>
          </w:rPr>
        </w:r>
        <w:r w:rsidR="005B3397">
          <w:rPr>
            <w:noProof/>
            <w:webHidden/>
          </w:rPr>
          <w:fldChar w:fldCharType="separate"/>
        </w:r>
        <w:r w:rsidR="005B3397">
          <w:rPr>
            <w:noProof/>
            <w:webHidden/>
          </w:rPr>
          <w:t>70</w:t>
        </w:r>
        <w:r w:rsidR="005B3397">
          <w:rPr>
            <w:noProof/>
            <w:webHidden/>
          </w:rPr>
          <w:fldChar w:fldCharType="end"/>
        </w:r>
      </w:hyperlink>
    </w:p>
    <w:p w14:paraId="3E24D5CC" w14:textId="77777777" w:rsidR="005B3397" w:rsidRDefault="00922AB8">
      <w:pPr>
        <w:pStyle w:val="TOC2"/>
        <w:rPr>
          <w:rFonts w:asciiTheme="minorHAnsi" w:eastAsiaTheme="minorEastAsia" w:hAnsiTheme="minorHAnsi" w:cstheme="minorBidi"/>
          <w:noProof/>
          <w:sz w:val="22"/>
          <w:szCs w:val="22"/>
          <w:lang w:eastAsia="en-GB"/>
        </w:rPr>
      </w:pPr>
      <w:hyperlink w:anchor="_Toc447267199" w:history="1">
        <w:r w:rsidR="005B3397" w:rsidRPr="00D4338B">
          <w:rPr>
            <w:rStyle w:val="Hyperlink"/>
            <w:noProof/>
          </w:rPr>
          <w:t>22.3</w:t>
        </w:r>
        <w:r w:rsidR="005B3397">
          <w:rPr>
            <w:rFonts w:asciiTheme="minorHAnsi" w:eastAsiaTheme="minorEastAsia" w:hAnsiTheme="minorHAnsi" w:cstheme="minorBidi"/>
            <w:noProof/>
            <w:sz w:val="22"/>
            <w:szCs w:val="22"/>
            <w:lang w:eastAsia="en-GB"/>
          </w:rPr>
          <w:tab/>
        </w:r>
        <w:r w:rsidR="005B3397" w:rsidRPr="00D4338B">
          <w:rPr>
            <w:rStyle w:val="Hyperlink"/>
            <w:noProof/>
          </w:rPr>
          <w:t>List of Subjects who Dropped out of Studies during the Reporting Period</w:t>
        </w:r>
        <w:r w:rsidR="005B3397">
          <w:rPr>
            <w:noProof/>
            <w:webHidden/>
          </w:rPr>
          <w:tab/>
        </w:r>
        <w:r w:rsidR="005B3397">
          <w:rPr>
            <w:noProof/>
            <w:webHidden/>
          </w:rPr>
          <w:fldChar w:fldCharType="begin"/>
        </w:r>
        <w:r w:rsidR="005B3397">
          <w:rPr>
            <w:noProof/>
            <w:webHidden/>
          </w:rPr>
          <w:instrText xml:space="preserve"> PAGEREF _Toc447267199 \h </w:instrText>
        </w:r>
        <w:r w:rsidR="005B3397">
          <w:rPr>
            <w:noProof/>
            <w:webHidden/>
          </w:rPr>
        </w:r>
        <w:r w:rsidR="005B3397">
          <w:rPr>
            <w:noProof/>
            <w:webHidden/>
          </w:rPr>
          <w:fldChar w:fldCharType="separate"/>
        </w:r>
        <w:r w:rsidR="005B3397">
          <w:rPr>
            <w:noProof/>
            <w:webHidden/>
          </w:rPr>
          <w:t>71</w:t>
        </w:r>
        <w:r w:rsidR="005B3397">
          <w:rPr>
            <w:noProof/>
            <w:webHidden/>
          </w:rPr>
          <w:fldChar w:fldCharType="end"/>
        </w:r>
      </w:hyperlink>
    </w:p>
    <w:p w14:paraId="262ABF2A" w14:textId="77777777" w:rsidR="005B3397" w:rsidRDefault="00922AB8">
      <w:pPr>
        <w:pStyle w:val="TOC2"/>
        <w:rPr>
          <w:rFonts w:asciiTheme="minorHAnsi" w:eastAsiaTheme="minorEastAsia" w:hAnsiTheme="minorHAnsi" w:cstheme="minorBidi"/>
          <w:noProof/>
          <w:sz w:val="22"/>
          <w:szCs w:val="22"/>
          <w:lang w:eastAsia="en-GB"/>
        </w:rPr>
      </w:pPr>
      <w:hyperlink w:anchor="_Toc447267200" w:history="1">
        <w:r w:rsidR="005B3397" w:rsidRPr="00D4338B">
          <w:rPr>
            <w:rStyle w:val="Hyperlink"/>
            <w:noProof/>
          </w:rPr>
          <w:t>22.4</w:t>
        </w:r>
        <w:r w:rsidR="005B3397">
          <w:rPr>
            <w:rFonts w:asciiTheme="minorHAnsi" w:eastAsiaTheme="minorEastAsia" w:hAnsiTheme="minorHAnsi" w:cstheme="minorBidi"/>
            <w:noProof/>
            <w:sz w:val="22"/>
            <w:szCs w:val="22"/>
            <w:lang w:eastAsia="en-GB"/>
          </w:rPr>
          <w:tab/>
        </w:r>
        <w:r w:rsidR="005B3397" w:rsidRPr="00D4338B">
          <w:rPr>
            <w:rStyle w:val="Hyperlink"/>
            <w:noProof/>
          </w:rPr>
          <w:t>Significant Phase I Protocol Modifications with Respect to a US IND</w:t>
        </w:r>
        <w:r w:rsidR="005B3397">
          <w:rPr>
            <w:noProof/>
            <w:webHidden/>
          </w:rPr>
          <w:tab/>
        </w:r>
        <w:r w:rsidR="005B3397">
          <w:rPr>
            <w:noProof/>
            <w:webHidden/>
          </w:rPr>
          <w:fldChar w:fldCharType="begin"/>
        </w:r>
        <w:r w:rsidR="005B3397">
          <w:rPr>
            <w:noProof/>
            <w:webHidden/>
          </w:rPr>
          <w:instrText xml:space="preserve"> PAGEREF _Toc447267200 \h </w:instrText>
        </w:r>
        <w:r w:rsidR="005B3397">
          <w:rPr>
            <w:noProof/>
            <w:webHidden/>
          </w:rPr>
        </w:r>
        <w:r w:rsidR="005B3397">
          <w:rPr>
            <w:noProof/>
            <w:webHidden/>
          </w:rPr>
          <w:fldChar w:fldCharType="separate"/>
        </w:r>
        <w:r w:rsidR="005B3397">
          <w:rPr>
            <w:noProof/>
            <w:webHidden/>
          </w:rPr>
          <w:t>72</w:t>
        </w:r>
        <w:r w:rsidR="005B3397">
          <w:rPr>
            <w:noProof/>
            <w:webHidden/>
          </w:rPr>
          <w:fldChar w:fldCharType="end"/>
        </w:r>
      </w:hyperlink>
    </w:p>
    <w:p w14:paraId="50F46FBF" w14:textId="77777777" w:rsidR="005B3397" w:rsidRDefault="00922AB8">
      <w:pPr>
        <w:pStyle w:val="TOC2"/>
        <w:rPr>
          <w:rFonts w:asciiTheme="minorHAnsi" w:eastAsiaTheme="minorEastAsia" w:hAnsiTheme="minorHAnsi" w:cstheme="minorBidi"/>
          <w:noProof/>
          <w:sz w:val="22"/>
          <w:szCs w:val="22"/>
          <w:lang w:eastAsia="en-GB"/>
        </w:rPr>
      </w:pPr>
      <w:hyperlink w:anchor="_Toc447267201" w:history="1">
        <w:r w:rsidR="005B3397" w:rsidRPr="00D4338B">
          <w:rPr>
            <w:rStyle w:val="Hyperlink"/>
            <w:noProof/>
          </w:rPr>
          <w:t>22.5</w:t>
        </w:r>
        <w:r w:rsidR="005B3397">
          <w:rPr>
            <w:rFonts w:asciiTheme="minorHAnsi" w:eastAsiaTheme="minorEastAsia" w:hAnsiTheme="minorHAnsi" w:cstheme="minorBidi"/>
            <w:noProof/>
            <w:sz w:val="22"/>
            <w:szCs w:val="22"/>
            <w:lang w:eastAsia="en-GB"/>
          </w:rPr>
          <w:tab/>
        </w:r>
        <w:r w:rsidR="005B3397" w:rsidRPr="00D4338B">
          <w:rPr>
            <w:rStyle w:val="Hyperlink"/>
            <w:noProof/>
          </w:rPr>
          <w:t>Significant Manufacturing Changes</w:t>
        </w:r>
        <w:r w:rsidR="005B3397">
          <w:rPr>
            <w:noProof/>
            <w:webHidden/>
          </w:rPr>
          <w:tab/>
        </w:r>
        <w:r w:rsidR="005B3397">
          <w:rPr>
            <w:noProof/>
            <w:webHidden/>
          </w:rPr>
          <w:fldChar w:fldCharType="begin"/>
        </w:r>
        <w:r w:rsidR="005B3397">
          <w:rPr>
            <w:noProof/>
            <w:webHidden/>
          </w:rPr>
          <w:instrText xml:space="preserve"> PAGEREF _Toc447267201 \h </w:instrText>
        </w:r>
        <w:r w:rsidR="005B3397">
          <w:rPr>
            <w:noProof/>
            <w:webHidden/>
          </w:rPr>
        </w:r>
        <w:r w:rsidR="005B3397">
          <w:rPr>
            <w:noProof/>
            <w:webHidden/>
          </w:rPr>
          <w:fldChar w:fldCharType="separate"/>
        </w:r>
        <w:r w:rsidR="005B3397">
          <w:rPr>
            <w:noProof/>
            <w:webHidden/>
          </w:rPr>
          <w:t>73</w:t>
        </w:r>
        <w:r w:rsidR="005B3397">
          <w:rPr>
            <w:noProof/>
            <w:webHidden/>
          </w:rPr>
          <w:fldChar w:fldCharType="end"/>
        </w:r>
      </w:hyperlink>
    </w:p>
    <w:p w14:paraId="4C6FC2C9" w14:textId="77777777" w:rsidR="005B3397" w:rsidRDefault="00922AB8">
      <w:pPr>
        <w:pStyle w:val="TOC2"/>
        <w:rPr>
          <w:rFonts w:asciiTheme="minorHAnsi" w:eastAsiaTheme="minorEastAsia" w:hAnsiTheme="minorHAnsi" w:cstheme="minorBidi"/>
          <w:noProof/>
          <w:sz w:val="22"/>
          <w:szCs w:val="22"/>
          <w:lang w:eastAsia="en-GB"/>
        </w:rPr>
      </w:pPr>
      <w:hyperlink w:anchor="_Toc447267202" w:history="1">
        <w:r w:rsidR="005B3397" w:rsidRPr="00D4338B">
          <w:rPr>
            <w:rStyle w:val="Hyperlink"/>
            <w:noProof/>
          </w:rPr>
          <w:t>22.6</w:t>
        </w:r>
        <w:r w:rsidR="005B3397">
          <w:rPr>
            <w:rFonts w:asciiTheme="minorHAnsi" w:eastAsiaTheme="minorEastAsia" w:hAnsiTheme="minorHAnsi" w:cstheme="minorBidi"/>
            <w:noProof/>
            <w:sz w:val="22"/>
            <w:szCs w:val="22"/>
            <w:lang w:eastAsia="en-GB"/>
          </w:rPr>
          <w:tab/>
        </w:r>
        <w:r w:rsidR="005B3397" w:rsidRPr="00D4338B">
          <w:rPr>
            <w:rStyle w:val="Hyperlink"/>
            <w:noProof/>
          </w:rPr>
          <w:t>Description of the General Investigation Plan for the Coming Year with Respect to a US IND</w:t>
        </w:r>
        <w:r w:rsidR="005B3397">
          <w:rPr>
            <w:noProof/>
            <w:webHidden/>
          </w:rPr>
          <w:tab/>
        </w:r>
        <w:r w:rsidR="005B3397">
          <w:rPr>
            <w:noProof/>
            <w:webHidden/>
          </w:rPr>
          <w:fldChar w:fldCharType="begin"/>
        </w:r>
        <w:r w:rsidR="005B3397">
          <w:rPr>
            <w:noProof/>
            <w:webHidden/>
          </w:rPr>
          <w:instrText xml:space="preserve"> PAGEREF _Toc447267202 \h </w:instrText>
        </w:r>
        <w:r w:rsidR="005B3397">
          <w:rPr>
            <w:noProof/>
            <w:webHidden/>
          </w:rPr>
        </w:r>
        <w:r w:rsidR="005B3397">
          <w:rPr>
            <w:noProof/>
            <w:webHidden/>
          </w:rPr>
          <w:fldChar w:fldCharType="separate"/>
        </w:r>
        <w:r w:rsidR="005B3397">
          <w:rPr>
            <w:noProof/>
            <w:webHidden/>
          </w:rPr>
          <w:t>74</w:t>
        </w:r>
        <w:r w:rsidR="005B3397">
          <w:rPr>
            <w:noProof/>
            <w:webHidden/>
          </w:rPr>
          <w:fldChar w:fldCharType="end"/>
        </w:r>
      </w:hyperlink>
    </w:p>
    <w:p w14:paraId="76906F09" w14:textId="77777777" w:rsidR="005B3397" w:rsidRDefault="00922AB8">
      <w:pPr>
        <w:pStyle w:val="TOC2"/>
        <w:rPr>
          <w:rFonts w:asciiTheme="minorHAnsi" w:eastAsiaTheme="minorEastAsia" w:hAnsiTheme="minorHAnsi" w:cstheme="minorBidi"/>
          <w:noProof/>
          <w:sz w:val="22"/>
          <w:szCs w:val="22"/>
          <w:lang w:eastAsia="en-GB"/>
        </w:rPr>
      </w:pPr>
      <w:hyperlink w:anchor="_Toc447267203" w:history="1">
        <w:r w:rsidR="005B3397" w:rsidRPr="00D4338B">
          <w:rPr>
            <w:rStyle w:val="Hyperlink"/>
            <w:noProof/>
          </w:rPr>
          <w:t>22.7</w:t>
        </w:r>
        <w:r w:rsidR="005B3397">
          <w:rPr>
            <w:rFonts w:asciiTheme="minorHAnsi" w:eastAsiaTheme="minorEastAsia" w:hAnsiTheme="minorHAnsi" w:cstheme="minorBidi"/>
            <w:noProof/>
            <w:sz w:val="22"/>
            <w:szCs w:val="22"/>
            <w:lang w:eastAsia="en-GB"/>
          </w:rPr>
          <w:tab/>
        </w:r>
        <w:r w:rsidR="005B3397" w:rsidRPr="00D4338B">
          <w:rPr>
            <w:rStyle w:val="Hyperlink"/>
            <w:noProof/>
          </w:rPr>
          <w:t>Log of Outstanding Business with Respect to a US IND</w:t>
        </w:r>
        <w:r w:rsidR="005B3397">
          <w:rPr>
            <w:noProof/>
            <w:webHidden/>
          </w:rPr>
          <w:tab/>
        </w:r>
        <w:r w:rsidR="005B3397">
          <w:rPr>
            <w:noProof/>
            <w:webHidden/>
          </w:rPr>
          <w:fldChar w:fldCharType="begin"/>
        </w:r>
        <w:r w:rsidR="005B3397">
          <w:rPr>
            <w:noProof/>
            <w:webHidden/>
          </w:rPr>
          <w:instrText xml:space="preserve"> PAGEREF _Toc447267203 \h </w:instrText>
        </w:r>
        <w:r w:rsidR="005B3397">
          <w:rPr>
            <w:noProof/>
            <w:webHidden/>
          </w:rPr>
        </w:r>
        <w:r w:rsidR="005B3397">
          <w:rPr>
            <w:noProof/>
            <w:webHidden/>
          </w:rPr>
          <w:fldChar w:fldCharType="separate"/>
        </w:r>
        <w:r w:rsidR="005B3397">
          <w:rPr>
            <w:noProof/>
            <w:webHidden/>
          </w:rPr>
          <w:t>75</w:t>
        </w:r>
        <w:r w:rsidR="005B3397">
          <w:rPr>
            <w:noProof/>
            <w:webHidden/>
          </w:rPr>
          <w:fldChar w:fldCharType="end"/>
        </w:r>
      </w:hyperlink>
    </w:p>
    <w:p w14:paraId="33BD8C37" w14:textId="1D73D930" w:rsidR="0045723F" w:rsidRDefault="00867813" w:rsidP="00867813">
      <w:pPr>
        <w:pStyle w:val="Paragraph"/>
        <w:rPr>
          <w:rFonts w:ascii="Times New Roman" w:hAnsi="Times New Roman"/>
        </w:rPr>
      </w:pPr>
      <w:r w:rsidRPr="00867813">
        <w:rPr>
          <w:rFonts w:ascii="Times New Roman" w:hAnsi="Times New Roman"/>
        </w:rPr>
        <w:fldChar w:fldCharType="end"/>
      </w:r>
    </w:p>
    <w:p w14:paraId="48E3A437" w14:textId="77777777" w:rsidR="0045723F" w:rsidRDefault="0045723F">
      <w:pPr>
        <w:spacing w:after="0" w:line="240" w:lineRule="auto"/>
        <w:rPr>
          <w:rFonts w:eastAsia="MS Gothic"/>
          <w:szCs w:val="24"/>
        </w:rPr>
      </w:pPr>
      <w:r>
        <w:br w:type="page"/>
      </w:r>
    </w:p>
    <w:p w14:paraId="79106DBA" w14:textId="4D3B1932" w:rsidR="00A2603F" w:rsidRPr="0045723F" w:rsidRDefault="0028457F" w:rsidP="0045723F">
      <w:pPr>
        <w:pStyle w:val="Heading1"/>
        <w:numPr>
          <w:ilvl w:val="0"/>
          <w:numId w:val="0"/>
        </w:numPr>
        <w:ind w:left="634" w:hanging="634"/>
      </w:pPr>
      <w:bookmarkStart w:id="19" w:name="_Toc447267133"/>
      <w:r w:rsidRPr="0045723F">
        <w:lastRenderedPageBreak/>
        <w:t>LIST OF IN-TEXT TABLES</w:t>
      </w:r>
      <w:bookmarkEnd w:id="19"/>
    </w:p>
    <w:p w14:paraId="0A915272" w14:textId="77777777" w:rsidR="00BB3C1D" w:rsidRDefault="000A5E3F">
      <w:pPr>
        <w:pStyle w:val="TableofFigures"/>
        <w:rPr>
          <w:rFonts w:asciiTheme="minorHAnsi" w:eastAsiaTheme="minorEastAsia" w:hAnsiTheme="minorHAnsi" w:cstheme="minorBidi"/>
          <w:noProof/>
          <w:sz w:val="22"/>
          <w:szCs w:val="22"/>
          <w:lang w:eastAsia="en-GB"/>
        </w:rPr>
      </w:pPr>
      <w:r>
        <w:fldChar w:fldCharType="begin"/>
      </w:r>
      <w:r>
        <w:instrText xml:space="preserve"> TOC \h \z \t "Caption" \c </w:instrText>
      </w:r>
      <w:r>
        <w:fldChar w:fldCharType="separate"/>
      </w:r>
      <w:hyperlink w:anchor="_Toc441052353" w:history="1">
        <w:r w:rsidR="00BB3C1D" w:rsidRPr="001D07E2">
          <w:rPr>
            <w:rStyle w:val="Hyperlink"/>
            <w:noProof/>
          </w:rPr>
          <w:t>Table 4-1</w:t>
        </w:r>
        <w:r w:rsidR="00BB3C1D">
          <w:rPr>
            <w:rFonts w:asciiTheme="minorHAnsi" w:eastAsiaTheme="minorEastAsia" w:hAnsiTheme="minorHAnsi" w:cstheme="minorBidi"/>
            <w:noProof/>
            <w:sz w:val="22"/>
            <w:szCs w:val="22"/>
            <w:lang w:eastAsia="en-GB"/>
          </w:rPr>
          <w:tab/>
        </w:r>
        <w:r w:rsidR="00BB3C1D" w:rsidRPr="001D07E2">
          <w:rPr>
            <w:rStyle w:val="Hyperlink"/>
            <w:noProof/>
          </w:rPr>
          <w:t>Significant Safety-Related Changes to the Investigator’s Brochure Edition Number[#]</w:t>
        </w:r>
        <w:r w:rsidR="00BB3C1D">
          <w:rPr>
            <w:noProof/>
            <w:webHidden/>
          </w:rPr>
          <w:tab/>
        </w:r>
        <w:r w:rsidR="00BB3C1D">
          <w:rPr>
            <w:noProof/>
            <w:webHidden/>
          </w:rPr>
          <w:fldChar w:fldCharType="begin"/>
        </w:r>
        <w:r w:rsidR="00BB3C1D">
          <w:rPr>
            <w:noProof/>
            <w:webHidden/>
          </w:rPr>
          <w:instrText xml:space="preserve"> PAGEREF _Toc441052353 \h </w:instrText>
        </w:r>
        <w:r w:rsidR="00BB3C1D">
          <w:rPr>
            <w:noProof/>
            <w:webHidden/>
          </w:rPr>
        </w:r>
        <w:r w:rsidR="00BB3C1D">
          <w:rPr>
            <w:noProof/>
            <w:webHidden/>
          </w:rPr>
          <w:fldChar w:fldCharType="separate"/>
        </w:r>
        <w:r w:rsidR="00BB3C1D">
          <w:rPr>
            <w:noProof/>
            <w:webHidden/>
          </w:rPr>
          <w:t>17</w:t>
        </w:r>
        <w:r w:rsidR="00BB3C1D">
          <w:rPr>
            <w:noProof/>
            <w:webHidden/>
          </w:rPr>
          <w:fldChar w:fldCharType="end"/>
        </w:r>
      </w:hyperlink>
    </w:p>
    <w:p w14:paraId="041484E2" w14:textId="1E5DA10C" w:rsidR="00BB3C1D" w:rsidRDefault="00922AB8">
      <w:pPr>
        <w:pStyle w:val="TableofFigures"/>
        <w:rPr>
          <w:rFonts w:asciiTheme="minorHAnsi" w:eastAsiaTheme="minorEastAsia" w:hAnsiTheme="minorHAnsi" w:cstheme="minorBidi"/>
          <w:noProof/>
          <w:sz w:val="22"/>
          <w:szCs w:val="22"/>
          <w:lang w:eastAsia="en-GB"/>
        </w:rPr>
      </w:pPr>
      <w:hyperlink w:anchor="_Toc441052354" w:history="1">
        <w:r w:rsidR="00BB3C1D" w:rsidRPr="001D07E2">
          <w:rPr>
            <w:rStyle w:val="Hyperlink"/>
            <w:noProof/>
          </w:rPr>
          <w:t>Table 6.1-1</w:t>
        </w:r>
        <w:r w:rsidR="00BB3C1D">
          <w:rPr>
            <w:rFonts w:asciiTheme="minorHAnsi" w:eastAsiaTheme="minorEastAsia" w:hAnsiTheme="minorHAnsi" w:cstheme="minorBidi"/>
            <w:noProof/>
            <w:sz w:val="22"/>
            <w:szCs w:val="22"/>
            <w:lang w:eastAsia="en-GB"/>
          </w:rPr>
          <w:tab/>
        </w:r>
        <w:r w:rsidR="00BB3C1D" w:rsidRPr="001D07E2">
          <w:rPr>
            <w:rStyle w:val="Hyperlink"/>
            <w:noProof/>
          </w:rPr>
          <w:t>Cumulative Estimated Subject Exposure in Clinical Studies</w:t>
        </w:r>
        <w:r w:rsidR="00BB3C1D" w:rsidRPr="001D07E2">
          <w:rPr>
            <w:rStyle w:val="Hyperlink"/>
            <w:noProof/>
            <w:vertAlign w:val="superscript"/>
          </w:rPr>
          <w:t>1, 2</w:t>
        </w:r>
        <w:r w:rsidR="00BB3C1D">
          <w:rPr>
            <w:noProof/>
            <w:webHidden/>
          </w:rPr>
          <w:tab/>
        </w:r>
        <w:r w:rsidR="00BB3C1D">
          <w:rPr>
            <w:noProof/>
            <w:webHidden/>
          </w:rPr>
          <w:tab/>
        </w:r>
        <w:r w:rsidR="00BB3C1D">
          <w:rPr>
            <w:noProof/>
            <w:webHidden/>
          </w:rPr>
          <w:tab/>
        </w:r>
        <w:r w:rsidR="00BB3C1D">
          <w:rPr>
            <w:noProof/>
            <w:webHidden/>
          </w:rPr>
          <w:tab/>
        </w:r>
        <w:r w:rsidR="00BB3C1D">
          <w:rPr>
            <w:noProof/>
            <w:webHidden/>
          </w:rPr>
          <w:tab/>
        </w:r>
        <w:r w:rsidR="00BB3C1D">
          <w:rPr>
            <w:noProof/>
            <w:webHidden/>
          </w:rPr>
          <w:fldChar w:fldCharType="begin"/>
        </w:r>
        <w:r w:rsidR="00BB3C1D">
          <w:rPr>
            <w:noProof/>
            <w:webHidden/>
          </w:rPr>
          <w:instrText xml:space="preserve"> PAGEREF _Toc441052354 \h </w:instrText>
        </w:r>
        <w:r w:rsidR="00BB3C1D">
          <w:rPr>
            <w:noProof/>
            <w:webHidden/>
          </w:rPr>
        </w:r>
        <w:r w:rsidR="00BB3C1D">
          <w:rPr>
            <w:noProof/>
            <w:webHidden/>
          </w:rPr>
          <w:fldChar w:fldCharType="separate"/>
        </w:r>
        <w:r w:rsidR="00BB3C1D">
          <w:rPr>
            <w:noProof/>
            <w:webHidden/>
          </w:rPr>
          <w:t>21</w:t>
        </w:r>
        <w:r w:rsidR="00BB3C1D">
          <w:rPr>
            <w:noProof/>
            <w:webHidden/>
          </w:rPr>
          <w:fldChar w:fldCharType="end"/>
        </w:r>
      </w:hyperlink>
    </w:p>
    <w:p w14:paraId="223A7EB0" w14:textId="77777777" w:rsidR="00BB3C1D" w:rsidRDefault="00922AB8">
      <w:pPr>
        <w:pStyle w:val="TableofFigures"/>
        <w:rPr>
          <w:rFonts w:asciiTheme="minorHAnsi" w:eastAsiaTheme="minorEastAsia" w:hAnsiTheme="minorHAnsi" w:cstheme="minorBidi"/>
          <w:noProof/>
          <w:sz w:val="22"/>
          <w:szCs w:val="22"/>
          <w:lang w:eastAsia="en-GB"/>
        </w:rPr>
      </w:pPr>
      <w:hyperlink w:anchor="_Toc441052355" w:history="1">
        <w:r w:rsidR="00BB3C1D" w:rsidRPr="001D07E2">
          <w:rPr>
            <w:rStyle w:val="Hyperlink"/>
            <w:noProof/>
          </w:rPr>
          <w:t>Table 6.2-1</w:t>
        </w:r>
        <w:r w:rsidR="00BB3C1D">
          <w:rPr>
            <w:rFonts w:asciiTheme="minorHAnsi" w:eastAsiaTheme="minorEastAsia" w:hAnsiTheme="minorHAnsi" w:cstheme="minorBidi"/>
            <w:noProof/>
            <w:sz w:val="22"/>
            <w:szCs w:val="22"/>
            <w:lang w:eastAsia="en-GB"/>
          </w:rPr>
          <w:tab/>
        </w:r>
        <w:r w:rsidR="00BB3C1D" w:rsidRPr="001D07E2">
          <w:rPr>
            <w:rStyle w:val="Hyperlink"/>
            <w:noProof/>
          </w:rPr>
          <w:t>Cumulative Patient Exposure Units Distributed and Patient Years of Treatment</w:t>
        </w:r>
        <w:r w:rsidR="00BB3C1D">
          <w:rPr>
            <w:noProof/>
            <w:webHidden/>
          </w:rPr>
          <w:tab/>
        </w:r>
        <w:r w:rsidR="00BB3C1D">
          <w:rPr>
            <w:noProof/>
            <w:webHidden/>
          </w:rPr>
          <w:fldChar w:fldCharType="begin"/>
        </w:r>
        <w:r w:rsidR="00BB3C1D">
          <w:rPr>
            <w:noProof/>
            <w:webHidden/>
          </w:rPr>
          <w:instrText xml:space="preserve"> PAGEREF _Toc441052355 \h </w:instrText>
        </w:r>
        <w:r w:rsidR="00BB3C1D">
          <w:rPr>
            <w:noProof/>
            <w:webHidden/>
          </w:rPr>
        </w:r>
        <w:r w:rsidR="00BB3C1D">
          <w:rPr>
            <w:noProof/>
            <w:webHidden/>
          </w:rPr>
          <w:fldChar w:fldCharType="separate"/>
        </w:r>
        <w:r w:rsidR="00BB3C1D">
          <w:rPr>
            <w:noProof/>
            <w:webHidden/>
          </w:rPr>
          <w:t>23</w:t>
        </w:r>
        <w:r w:rsidR="00BB3C1D">
          <w:rPr>
            <w:noProof/>
            <w:webHidden/>
          </w:rPr>
          <w:fldChar w:fldCharType="end"/>
        </w:r>
      </w:hyperlink>
    </w:p>
    <w:p w14:paraId="391ADC56" w14:textId="77777777" w:rsidR="00BB3C1D" w:rsidRDefault="00922AB8">
      <w:pPr>
        <w:pStyle w:val="TableofFigures"/>
        <w:rPr>
          <w:rFonts w:asciiTheme="minorHAnsi" w:eastAsiaTheme="minorEastAsia" w:hAnsiTheme="minorHAnsi" w:cstheme="minorBidi"/>
          <w:noProof/>
          <w:sz w:val="22"/>
          <w:szCs w:val="22"/>
          <w:lang w:eastAsia="en-GB"/>
        </w:rPr>
      </w:pPr>
      <w:hyperlink w:anchor="_Toc441052356" w:history="1">
        <w:r w:rsidR="00BB3C1D" w:rsidRPr="001D07E2">
          <w:rPr>
            <w:rStyle w:val="Hyperlink"/>
            <w:noProof/>
          </w:rPr>
          <w:t>Table 12-1</w:t>
        </w:r>
        <w:r w:rsidR="00BB3C1D">
          <w:rPr>
            <w:rFonts w:asciiTheme="minorHAnsi" w:eastAsiaTheme="minorEastAsia" w:hAnsiTheme="minorHAnsi" w:cstheme="minorBidi"/>
            <w:noProof/>
            <w:sz w:val="22"/>
            <w:szCs w:val="22"/>
            <w:lang w:eastAsia="en-GB"/>
          </w:rPr>
          <w:tab/>
        </w:r>
        <w:r w:rsidR="00BB3C1D" w:rsidRPr="001D07E2">
          <w:rPr>
            <w:rStyle w:val="Hyperlink"/>
            <w:noProof/>
          </w:rPr>
          <w:t>Summary of Nonclinical findings</w:t>
        </w:r>
        <w:r w:rsidR="00BB3C1D">
          <w:rPr>
            <w:noProof/>
            <w:webHidden/>
          </w:rPr>
          <w:tab/>
        </w:r>
        <w:r w:rsidR="00BB3C1D">
          <w:rPr>
            <w:noProof/>
            <w:webHidden/>
          </w:rPr>
          <w:fldChar w:fldCharType="begin"/>
        </w:r>
        <w:r w:rsidR="00BB3C1D">
          <w:rPr>
            <w:noProof/>
            <w:webHidden/>
          </w:rPr>
          <w:instrText xml:space="preserve"> PAGEREF _Toc441052356 \h </w:instrText>
        </w:r>
        <w:r w:rsidR="00BB3C1D">
          <w:rPr>
            <w:noProof/>
            <w:webHidden/>
          </w:rPr>
        </w:r>
        <w:r w:rsidR="00BB3C1D">
          <w:rPr>
            <w:noProof/>
            <w:webHidden/>
          </w:rPr>
          <w:fldChar w:fldCharType="separate"/>
        </w:r>
        <w:r w:rsidR="00BB3C1D">
          <w:rPr>
            <w:noProof/>
            <w:webHidden/>
          </w:rPr>
          <w:t>43</w:t>
        </w:r>
        <w:r w:rsidR="00BB3C1D">
          <w:rPr>
            <w:noProof/>
            <w:webHidden/>
          </w:rPr>
          <w:fldChar w:fldCharType="end"/>
        </w:r>
      </w:hyperlink>
    </w:p>
    <w:p w14:paraId="5683A423" w14:textId="77777777" w:rsidR="00BB3C1D" w:rsidRDefault="00922AB8">
      <w:pPr>
        <w:pStyle w:val="TableofFigures"/>
        <w:rPr>
          <w:rFonts w:asciiTheme="minorHAnsi" w:eastAsiaTheme="minorEastAsia" w:hAnsiTheme="minorHAnsi" w:cstheme="minorBidi"/>
          <w:noProof/>
          <w:sz w:val="22"/>
          <w:szCs w:val="22"/>
          <w:lang w:eastAsia="en-GB"/>
        </w:rPr>
      </w:pPr>
      <w:hyperlink w:anchor="_Toc441052357" w:history="1">
        <w:r w:rsidR="00BB3C1D" w:rsidRPr="001D07E2">
          <w:rPr>
            <w:rStyle w:val="Hyperlink"/>
            <w:noProof/>
          </w:rPr>
          <w:t>Table 19-1</w:t>
        </w:r>
        <w:r w:rsidR="00BB3C1D">
          <w:rPr>
            <w:rFonts w:asciiTheme="minorHAnsi" w:eastAsiaTheme="minorEastAsia" w:hAnsiTheme="minorHAnsi" w:cstheme="minorBidi"/>
            <w:noProof/>
            <w:sz w:val="22"/>
            <w:szCs w:val="22"/>
            <w:lang w:eastAsia="en-GB"/>
          </w:rPr>
          <w:tab/>
        </w:r>
        <w:r w:rsidR="00BB3C1D" w:rsidRPr="001D07E2">
          <w:rPr>
            <w:rStyle w:val="Hyperlink"/>
            <w:noProof/>
          </w:rPr>
          <w:t>Summary of Important Identified Risks</w:t>
        </w:r>
        <w:r w:rsidR="00BB3C1D">
          <w:rPr>
            <w:noProof/>
            <w:webHidden/>
          </w:rPr>
          <w:tab/>
        </w:r>
        <w:r w:rsidR="00BB3C1D">
          <w:rPr>
            <w:noProof/>
            <w:webHidden/>
          </w:rPr>
          <w:fldChar w:fldCharType="begin"/>
        </w:r>
        <w:r w:rsidR="00BB3C1D">
          <w:rPr>
            <w:noProof/>
            <w:webHidden/>
          </w:rPr>
          <w:instrText xml:space="preserve"> PAGEREF _Toc441052357 \h </w:instrText>
        </w:r>
        <w:r w:rsidR="00BB3C1D">
          <w:rPr>
            <w:noProof/>
            <w:webHidden/>
          </w:rPr>
        </w:r>
        <w:r w:rsidR="00BB3C1D">
          <w:rPr>
            <w:noProof/>
            <w:webHidden/>
          </w:rPr>
          <w:fldChar w:fldCharType="separate"/>
        </w:r>
        <w:r w:rsidR="00BB3C1D">
          <w:rPr>
            <w:noProof/>
            <w:webHidden/>
          </w:rPr>
          <w:t>52</w:t>
        </w:r>
        <w:r w:rsidR="00BB3C1D">
          <w:rPr>
            <w:noProof/>
            <w:webHidden/>
          </w:rPr>
          <w:fldChar w:fldCharType="end"/>
        </w:r>
      </w:hyperlink>
    </w:p>
    <w:p w14:paraId="133CA4D7" w14:textId="77777777" w:rsidR="00BB3C1D" w:rsidRDefault="00922AB8">
      <w:pPr>
        <w:pStyle w:val="TableofFigures"/>
        <w:rPr>
          <w:rFonts w:asciiTheme="minorHAnsi" w:eastAsiaTheme="minorEastAsia" w:hAnsiTheme="minorHAnsi" w:cstheme="minorBidi"/>
          <w:noProof/>
          <w:sz w:val="22"/>
          <w:szCs w:val="22"/>
          <w:lang w:eastAsia="en-GB"/>
        </w:rPr>
      </w:pPr>
      <w:hyperlink w:anchor="_Toc441052358" w:history="1">
        <w:r w:rsidR="00BB3C1D" w:rsidRPr="001D07E2">
          <w:rPr>
            <w:rStyle w:val="Hyperlink"/>
            <w:noProof/>
          </w:rPr>
          <w:t>Table 19-2</w:t>
        </w:r>
        <w:r w:rsidR="00BB3C1D">
          <w:rPr>
            <w:rFonts w:asciiTheme="minorHAnsi" w:eastAsiaTheme="minorEastAsia" w:hAnsiTheme="minorHAnsi" w:cstheme="minorBidi"/>
            <w:noProof/>
            <w:sz w:val="22"/>
            <w:szCs w:val="22"/>
            <w:lang w:eastAsia="en-GB"/>
          </w:rPr>
          <w:tab/>
        </w:r>
        <w:r w:rsidR="00BB3C1D" w:rsidRPr="001D07E2">
          <w:rPr>
            <w:rStyle w:val="Hyperlink"/>
            <w:noProof/>
          </w:rPr>
          <w:t>Summary of Important Potential Risks</w:t>
        </w:r>
        <w:r w:rsidR="00BB3C1D">
          <w:rPr>
            <w:noProof/>
            <w:webHidden/>
          </w:rPr>
          <w:tab/>
        </w:r>
        <w:r w:rsidR="00BB3C1D">
          <w:rPr>
            <w:noProof/>
            <w:webHidden/>
          </w:rPr>
          <w:fldChar w:fldCharType="begin"/>
        </w:r>
        <w:r w:rsidR="00BB3C1D">
          <w:rPr>
            <w:noProof/>
            <w:webHidden/>
          </w:rPr>
          <w:instrText xml:space="preserve"> PAGEREF _Toc441052358 \h </w:instrText>
        </w:r>
        <w:r w:rsidR="00BB3C1D">
          <w:rPr>
            <w:noProof/>
            <w:webHidden/>
          </w:rPr>
        </w:r>
        <w:r w:rsidR="00BB3C1D">
          <w:rPr>
            <w:noProof/>
            <w:webHidden/>
          </w:rPr>
          <w:fldChar w:fldCharType="separate"/>
        </w:r>
        <w:r w:rsidR="00BB3C1D">
          <w:rPr>
            <w:noProof/>
            <w:webHidden/>
          </w:rPr>
          <w:t>53</w:t>
        </w:r>
        <w:r w:rsidR="00BB3C1D">
          <w:rPr>
            <w:noProof/>
            <w:webHidden/>
          </w:rPr>
          <w:fldChar w:fldCharType="end"/>
        </w:r>
      </w:hyperlink>
    </w:p>
    <w:p w14:paraId="188C8295" w14:textId="77777777" w:rsidR="00BB3C1D" w:rsidRDefault="00922AB8">
      <w:pPr>
        <w:pStyle w:val="TableofFigures"/>
        <w:rPr>
          <w:rFonts w:asciiTheme="minorHAnsi" w:eastAsiaTheme="minorEastAsia" w:hAnsiTheme="minorHAnsi" w:cstheme="minorBidi"/>
          <w:noProof/>
          <w:sz w:val="22"/>
          <w:szCs w:val="22"/>
          <w:lang w:eastAsia="en-GB"/>
        </w:rPr>
      </w:pPr>
      <w:hyperlink w:anchor="_Toc441052359" w:history="1">
        <w:r w:rsidR="00BB3C1D" w:rsidRPr="001D07E2">
          <w:rPr>
            <w:rStyle w:val="Hyperlink"/>
            <w:noProof/>
          </w:rPr>
          <w:t>Table 21.2-1</w:t>
        </w:r>
        <w:r w:rsidR="00BB3C1D">
          <w:rPr>
            <w:rFonts w:asciiTheme="minorHAnsi" w:eastAsiaTheme="minorEastAsia" w:hAnsiTheme="minorHAnsi" w:cstheme="minorBidi"/>
            <w:noProof/>
            <w:sz w:val="22"/>
            <w:szCs w:val="22"/>
            <w:lang w:eastAsia="en-GB"/>
          </w:rPr>
          <w:tab/>
        </w:r>
        <w:r w:rsidR="00BB3C1D" w:rsidRPr="001D07E2">
          <w:rPr>
            <w:rStyle w:val="Hyperlink"/>
            <w:noProof/>
          </w:rPr>
          <w:t>Cumulative Table of Important Regulatory Requests</w:t>
        </w:r>
        <w:r w:rsidR="00BB3C1D">
          <w:rPr>
            <w:noProof/>
            <w:webHidden/>
          </w:rPr>
          <w:tab/>
        </w:r>
        <w:r w:rsidR="00BB3C1D">
          <w:rPr>
            <w:noProof/>
            <w:webHidden/>
          </w:rPr>
          <w:fldChar w:fldCharType="begin"/>
        </w:r>
        <w:r w:rsidR="00BB3C1D">
          <w:rPr>
            <w:noProof/>
            <w:webHidden/>
          </w:rPr>
          <w:instrText xml:space="preserve"> PAGEREF _Toc441052359 \h </w:instrText>
        </w:r>
        <w:r w:rsidR="00BB3C1D">
          <w:rPr>
            <w:noProof/>
            <w:webHidden/>
          </w:rPr>
        </w:r>
        <w:r w:rsidR="00BB3C1D">
          <w:rPr>
            <w:noProof/>
            <w:webHidden/>
          </w:rPr>
          <w:fldChar w:fldCharType="separate"/>
        </w:r>
        <w:r w:rsidR="00BB3C1D">
          <w:rPr>
            <w:noProof/>
            <w:webHidden/>
          </w:rPr>
          <w:t>57</w:t>
        </w:r>
        <w:r w:rsidR="00BB3C1D">
          <w:rPr>
            <w:noProof/>
            <w:webHidden/>
          </w:rPr>
          <w:fldChar w:fldCharType="end"/>
        </w:r>
      </w:hyperlink>
    </w:p>
    <w:p w14:paraId="617A43A0" w14:textId="77777777" w:rsidR="00BB3C1D" w:rsidRDefault="00922AB8">
      <w:pPr>
        <w:pStyle w:val="TableofFigures"/>
        <w:rPr>
          <w:rFonts w:asciiTheme="minorHAnsi" w:eastAsiaTheme="minorEastAsia" w:hAnsiTheme="minorHAnsi" w:cstheme="minorBidi"/>
          <w:noProof/>
          <w:sz w:val="22"/>
          <w:szCs w:val="22"/>
          <w:lang w:eastAsia="en-GB"/>
        </w:rPr>
      </w:pPr>
      <w:hyperlink w:anchor="_Toc441052360" w:history="1">
        <w:r w:rsidR="00BB3C1D" w:rsidRPr="001D07E2">
          <w:rPr>
            <w:rStyle w:val="Hyperlink"/>
            <w:noProof/>
          </w:rPr>
          <w:t>Table 21.3.1-1</w:t>
        </w:r>
        <w:r w:rsidR="00BB3C1D">
          <w:rPr>
            <w:rFonts w:asciiTheme="minorHAnsi" w:eastAsiaTheme="minorEastAsia" w:hAnsiTheme="minorHAnsi" w:cstheme="minorBidi"/>
            <w:noProof/>
            <w:sz w:val="22"/>
            <w:szCs w:val="22"/>
            <w:lang w:eastAsia="en-GB"/>
          </w:rPr>
          <w:tab/>
        </w:r>
        <w:r w:rsidR="00BB3C1D" w:rsidRPr="001D07E2">
          <w:rPr>
            <w:rStyle w:val="Hyperlink"/>
            <w:noProof/>
          </w:rPr>
          <w:t>Ongoing Clinical Trials during the Reporting Period</w:t>
        </w:r>
        <w:r w:rsidR="00BB3C1D">
          <w:rPr>
            <w:noProof/>
            <w:webHidden/>
          </w:rPr>
          <w:tab/>
        </w:r>
        <w:r w:rsidR="00BB3C1D">
          <w:rPr>
            <w:noProof/>
            <w:webHidden/>
          </w:rPr>
          <w:fldChar w:fldCharType="begin"/>
        </w:r>
        <w:r w:rsidR="00BB3C1D">
          <w:rPr>
            <w:noProof/>
            <w:webHidden/>
          </w:rPr>
          <w:instrText xml:space="preserve"> PAGEREF _Toc441052360 \h </w:instrText>
        </w:r>
        <w:r w:rsidR="00BB3C1D">
          <w:rPr>
            <w:noProof/>
            <w:webHidden/>
          </w:rPr>
        </w:r>
        <w:r w:rsidR="00BB3C1D">
          <w:rPr>
            <w:noProof/>
            <w:webHidden/>
          </w:rPr>
          <w:fldChar w:fldCharType="separate"/>
        </w:r>
        <w:r w:rsidR="00BB3C1D">
          <w:rPr>
            <w:noProof/>
            <w:webHidden/>
          </w:rPr>
          <w:t>59</w:t>
        </w:r>
        <w:r w:rsidR="00BB3C1D">
          <w:rPr>
            <w:noProof/>
            <w:webHidden/>
          </w:rPr>
          <w:fldChar w:fldCharType="end"/>
        </w:r>
      </w:hyperlink>
    </w:p>
    <w:p w14:paraId="2A81457E" w14:textId="77777777" w:rsidR="00BB3C1D" w:rsidRDefault="00922AB8">
      <w:pPr>
        <w:pStyle w:val="TableofFigures"/>
        <w:rPr>
          <w:rFonts w:asciiTheme="minorHAnsi" w:eastAsiaTheme="minorEastAsia" w:hAnsiTheme="minorHAnsi" w:cstheme="minorBidi"/>
          <w:noProof/>
          <w:sz w:val="22"/>
          <w:szCs w:val="22"/>
          <w:lang w:eastAsia="en-GB"/>
        </w:rPr>
      </w:pPr>
      <w:hyperlink w:anchor="_Toc441052361" w:history="1">
        <w:r w:rsidR="00BB3C1D" w:rsidRPr="001D07E2">
          <w:rPr>
            <w:rStyle w:val="Hyperlink"/>
            <w:noProof/>
          </w:rPr>
          <w:t>Table 21.3.1-2</w:t>
        </w:r>
        <w:r w:rsidR="00BB3C1D">
          <w:rPr>
            <w:rFonts w:asciiTheme="minorHAnsi" w:eastAsiaTheme="minorEastAsia" w:hAnsiTheme="minorHAnsi" w:cstheme="minorBidi"/>
            <w:noProof/>
            <w:sz w:val="22"/>
            <w:szCs w:val="22"/>
            <w:lang w:eastAsia="en-GB"/>
          </w:rPr>
          <w:tab/>
        </w:r>
        <w:r w:rsidR="00BB3C1D" w:rsidRPr="001D07E2">
          <w:rPr>
            <w:rStyle w:val="Hyperlink"/>
            <w:noProof/>
          </w:rPr>
          <w:t>Completed Clinical Trials during the Reporting Period</w:t>
        </w:r>
        <w:r w:rsidR="00BB3C1D">
          <w:rPr>
            <w:noProof/>
            <w:webHidden/>
          </w:rPr>
          <w:tab/>
        </w:r>
        <w:r w:rsidR="00BB3C1D">
          <w:rPr>
            <w:noProof/>
            <w:webHidden/>
          </w:rPr>
          <w:fldChar w:fldCharType="begin"/>
        </w:r>
        <w:r w:rsidR="00BB3C1D">
          <w:rPr>
            <w:noProof/>
            <w:webHidden/>
          </w:rPr>
          <w:instrText xml:space="preserve"> PAGEREF _Toc441052361 \h </w:instrText>
        </w:r>
        <w:r w:rsidR="00BB3C1D">
          <w:rPr>
            <w:noProof/>
            <w:webHidden/>
          </w:rPr>
        </w:r>
        <w:r w:rsidR="00BB3C1D">
          <w:rPr>
            <w:noProof/>
            <w:webHidden/>
          </w:rPr>
          <w:fldChar w:fldCharType="separate"/>
        </w:r>
        <w:r w:rsidR="00BB3C1D">
          <w:rPr>
            <w:noProof/>
            <w:webHidden/>
          </w:rPr>
          <w:t>60</w:t>
        </w:r>
        <w:r w:rsidR="00BB3C1D">
          <w:rPr>
            <w:noProof/>
            <w:webHidden/>
          </w:rPr>
          <w:fldChar w:fldCharType="end"/>
        </w:r>
      </w:hyperlink>
    </w:p>
    <w:p w14:paraId="17E27F61" w14:textId="3365C764" w:rsidR="00A2603F" w:rsidRPr="00A2603F" w:rsidRDefault="000A5E3F" w:rsidP="00FC5461">
      <w:pPr>
        <w:pStyle w:val="TableofFigures"/>
      </w:pPr>
      <w:r>
        <w:fldChar w:fldCharType="end"/>
      </w:r>
    </w:p>
    <w:p w14:paraId="7992B300" w14:textId="26457FBB" w:rsidR="0045723F" w:rsidRDefault="0045723F">
      <w:pPr>
        <w:spacing w:after="0" w:line="240" w:lineRule="auto"/>
        <w:rPr>
          <w:rFonts w:eastAsia="MS Gothic"/>
          <w:szCs w:val="24"/>
        </w:rPr>
      </w:pPr>
      <w:r>
        <w:br w:type="page"/>
      </w:r>
    </w:p>
    <w:p w14:paraId="33BD8C48" w14:textId="77777777" w:rsidR="00867813" w:rsidRDefault="00867813" w:rsidP="004B30D5">
      <w:pPr>
        <w:pStyle w:val="Heading1"/>
        <w:numPr>
          <w:ilvl w:val="0"/>
          <w:numId w:val="0"/>
        </w:numPr>
        <w:ind w:left="634" w:hanging="634"/>
        <w:rPr>
          <w:sz w:val="24"/>
          <w:szCs w:val="24"/>
        </w:rPr>
      </w:pPr>
      <w:bookmarkStart w:id="20" w:name="_Toc447267134"/>
      <w:r w:rsidRPr="004B30D5">
        <w:rPr>
          <w:sz w:val="24"/>
          <w:szCs w:val="24"/>
        </w:rPr>
        <w:lastRenderedPageBreak/>
        <w:t>LIST OF ABBREVIATIONS, ACRONYMS, AND DEFINITION OF TERMS</w:t>
      </w:r>
      <w:bookmarkEnd w:id="18"/>
      <w:bookmarkEnd w:id="20"/>
    </w:p>
    <w:p w14:paraId="04B0832F" w14:textId="13222C41" w:rsidR="00C43820" w:rsidRPr="00D91A57" w:rsidRDefault="00A463D6" w:rsidP="00C43820">
      <w:pPr>
        <w:rPr>
          <w:i/>
          <w:color w:val="00B050"/>
        </w:rPr>
      </w:pPr>
      <w:r w:rsidRPr="00C846F6">
        <w:rPr>
          <w:b/>
          <w:i/>
          <w:color w:val="00B050"/>
        </w:rPr>
        <w:t>All a</w:t>
      </w:r>
      <w:r w:rsidR="00C43820" w:rsidRPr="00C846F6">
        <w:rPr>
          <w:b/>
          <w:i/>
          <w:color w:val="00B050"/>
        </w:rPr>
        <w:t xml:space="preserve">uthors are responsible for updating the </w:t>
      </w:r>
      <w:r w:rsidR="00BB40D2">
        <w:rPr>
          <w:b/>
          <w:i/>
          <w:color w:val="00B050"/>
        </w:rPr>
        <w:t>abbreviation list</w:t>
      </w:r>
      <w:r w:rsidR="00C43820" w:rsidRPr="00C846F6">
        <w:rPr>
          <w:b/>
          <w:i/>
          <w:color w:val="00B050"/>
        </w:rPr>
        <w:t xml:space="preserve"> as needed</w:t>
      </w:r>
      <w:r w:rsidR="00C43820" w:rsidRPr="00D91A57">
        <w:rPr>
          <w:i/>
          <w:color w:val="00B050"/>
        </w:rPr>
        <w:t xml:space="preserve">.  </w:t>
      </w:r>
    </w:p>
    <w:p w14:paraId="33BD8C49" w14:textId="77777777" w:rsidR="00867813" w:rsidRPr="00867813" w:rsidRDefault="00867813" w:rsidP="00867813">
      <w:pPr>
        <w:pStyle w:val="Paragraph"/>
        <w:spacing w:before="0" w:after="0"/>
        <w:rPr>
          <w:rFonts w:ascii="Times New Roman" w:hAnsi="Times New Roman"/>
        </w:rPr>
      </w:pPr>
    </w:p>
    <w:tbl>
      <w:tblPr>
        <w:tblW w:w="841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18"/>
        <w:gridCol w:w="5997"/>
      </w:tblGrid>
      <w:tr w:rsidR="00867813" w:rsidRPr="00F82BA2" w14:paraId="33BD8C4C" w14:textId="77777777" w:rsidTr="00450160">
        <w:trPr>
          <w:trHeight w:val="287"/>
          <w:tblHeader/>
          <w:jc w:val="center"/>
        </w:trPr>
        <w:tc>
          <w:tcPr>
            <w:tcW w:w="2418" w:type="dxa"/>
            <w:tcBorders>
              <w:top w:val="single" w:sz="4" w:space="0" w:color="auto"/>
              <w:bottom w:val="single" w:sz="4" w:space="0" w:color="auto"/>
            </w:tcBorders>
            <w:shd w:val="clear" w:color="auto" w:fill="D9D9D9" w:themeFill="background1" w:themeFillShade="D9"/>
          </w:tcPr>
          <w:p w14:paraId="33BD8C4A" w14:textId="77777777" w:rsidR="00867813" w:rsidRPr="00F82BA2" w:rsidRDefault="00867813" w:rsidP="00F82BA2">
            <w:pPr>
              <w:pStyle w:val="TableHeader"/>
            </w:pPr>
            <w:r w:rsidRPr="00F82BA2">
              <w:t>Abbreviation/Acronym</w:t>
            </w:r>
          </w:p>
        </w:tc>
        <w:tc>
          <w:tcPr>
            <w:tcW w:w="5997" w:type="dxa"/>
            <w:tcBorders>
              <w:top w:val="single" w:sz="4" w:space="0" w:color="auto"/>
              <w:bottom w:val="single" w:sz="4" w:space="0" w:color="auto"/>
            </w:tcBorders>
            <w:shd w:val="clear" w:color="auto" w:fill="D9D9D9" w:themeFill="background1" w:themeFillShade="D9"/>
          </w:tcPr>
          <w:p w14:paraId="33BD8C4B" w14:textId="77777777" w:rsidR="00867813" w:rsidRPr="00F82BA2" w:rsidRDefault="00867813" w:rsidP="00F05D35">
            <w:pPr>
              <w:pStyle w:val="TableHeader"/>
            </w:pPr>
            <w:r w:rsidRPr="00F82BA2">
              <w:t>Definition</w:t>
            </w:r>
          </w:p>
        </w:tc>
      </w:tr>
      <w:tr w:rsidR="00867813" w:rsidRPr="00B31001" w14:paraId="33BD8C4F" w14:textId="77777777" w:rsidTr="00450160">
        <w:trPr>
          <w:trHeight w:val="287"/>
          <w:jc w:val="center"/>
        </w:trPr>
        <w:tc>
          <w:tcPr>
            <w:tcW w:w="2418" w:type="dxa"/>
            <w:tcBorders>
              <w:top w:val="single" w:sz="4" w:space="0" w:color="auto"/>
              <w:bottom w:val="single" w:sz="6" w:space="0" w:color="auto"/>
            </w:tcBorders>
          </w:tcPr>
          <w:p w14:paraId="33BD8C4D" w14:textId="77777777" w:rsidR="00867813" w:rsidRPr="00B31001" w:rsidRDefault="00867813" w:rsidP="00B31001">
            <w:pPr>
              <w:pStyle w:val="TableText"/>
            </w:pPr>
            <w:r w:rsidRPr="00B31001">
              <w:t>ADR</w:t>
            </w:r>
          </w:p>
        </w:tc>
        <w:tc>
          <w:tcPr>
            <w:tcW w:w="5997" w:type="dxa"/>
            <w:tcBorders>
              <w:top w:val="single" w:sz="4" w:space="0" w:color="auto"/>
              <w:bottom w:val="single" w:sz="6" w:space="0" w:color="auto"/>
            </w:tcBorders>
          </w:tcPr>
          <w:p w14:paraId="33BD8C4E" w14:textId="6453D191" w:rsidR="00867813" w:rsidRPr="00B31001" w:rsidRDefault="00867813" w:rsidP="00725847">
            <w:pPr>
              <w:pStyle w:val="TableText"/>
            </w:pPr>
            <w:r w:rsidRPr="00B31001">
              <w:t xml:space="preserve">Adverse </w:t>
            </w:r>
            <w:r w:rsidR="00725847">
              <w:t>d</w:t>
            </w:r>
            <w:r w:rsidRPr="00B31001">
              <w:t xml:space="preserve">rug </w:t>
            </w:r>
            <w:r w:rsidR="00725847">
              <w:t>r</w:t>
            </w:r>
            <w:r w:rsidRPr="00B31001">
              <w:t>eaction</w:t>
            </w:r>
          </w:p>
        </w:tc>
      </w:tr>
      <w:tr w:rsidR="00867813" w:rsidRPr="00B31001" w14:paraId="33BD8C52" w14:textId="77777777" w:rsidTr="00450160">
        <w:trPr>
          <w:trHeight w:val="287"/>
          <w:jc w:val="center"/>
        </w:trPr>
        <w:tc>
          <w:tcPr>
            <w:tcW w:w="2418" w:type="dxa"/>
            <w:tcBorders>
              <w:top w:val="single" w:sz="6" w:space="0" w:color="auto"/>
              <w:bottom w:val="single" w:sz="6" w:space="0" w:color="auto"/>
            </w:tcBorders>
          </w:tcPr>
          <w:p w14:paraId="33BD8C50" w14:textId="77777777" w:rsidR="00867813" w:rsidRPr="00B31001" w:rsidRDefault="00867813" w:rsidP="00B31001">
            <w:pPr>
              <w:pStyle w:val="TableText"/>
            </w:pPr>
            <w:r w:rsidRPr="00B31001">
              <w:t>AE</w:t>
            </w:r>
          </w:p>
        </w:tc>
        <w:tc>
          <w:tcPr>
            <w:tcW w:w="5997" w:type="dxa"/>
            <w:tcBorders>
              <w:top w:val="single" w:sz="6" w:space="0" w:color="auto"/>
              <w:bottom w:val="single" w:sz="6" w:space="0" w:color="auto"/>
            </w:tcBorders>
          </w:tcPr>
          <w:p w14:paraId="33BD8C51" w14:textId="7E9B955E" w:rsidR="00867813" w:rsidRPr="00B31001" w:rsidRDefault="00867813" w:rsidP="00725847">
            <w:pPr>
              <w:pStyle w:val="TableText"/>
            </w:pPr>
            <w:r w:rsidRPr="00B31001">
              <w:t xml:space="preserve">Adverse </w:t>
            </w:r>
            <w:r w:rsidR="00725847">
              <w:t>e</w:t>
            </w:r>
            <w:r w:rsidRPr="00B31001">
              <w:t>vent</w:t>
            </w:r>
          </w:p>
        </w:tc>
      </w:tr>
      <w:tr w:rsidR="00867813" w:rsidRPr="00B31001" w14:paraId="33BD8C55" w14:textId="77777777" w:rsidTr="00450160">
        <w:trPr>
          <w:trHeight w:val="287"/>
          <w:jc w:val="center"/>
        </w:trPr>
        <w:tc>
          <w:tcPr>
            <w:tcW w:w="2418" w:type="dxa"/>
            <w:tcBorders>
              <w:top w:val="single" w:sz="6" w:space="0" w:color="auto"/>
              <w:bottom w:val="single" w:sz="6" w:space="0" w:color="auto"/>
            </w:tcBorders>
          </w:tcPr>
          <w:p w14:paraId="33BD8C53" w14:textId="77777777" w:rsidR="00867813" w:rsidRPr="00B31001" w:rsidRDefault="00867813" w:rsidP="00B31001">
            <w:pPr>
              <w:pStyle w:val="TableText"/>
            </w:pPr>
            <w:r w:rsidRPr="00B31001">
              <w:t>CCDS</w:t>
            </w:r>
          </w:p>
        </w:tc>
        <w:tc>
          <w:tcPr>
            <w:tcW w:w="5997" w:type="dxa"/>
            <w:tcBorders>
              <w:top w:val="single" w:sz="6" w:space="0" w:color="auto"/>
              <w:bottom w:val="single" w:sz="6" w:space="0" w:color="auto"/>
            </w:tcBorders>
          </w:tcPr>
          <w:p w14:paraId="33BD8C54" w14:textId="2633C8C9" w:rsidR="00867813" w:rsidRPr="00B31001" w:rsidRDefault="00867813" w:rsidP="00725847">
            <w:pPr>
              <w:pStyle w:val="TableText"/>
            </w:pPr>
            <w:r w:rsidRPr="00B31001">
              <w:t xml:space="preserve">Company </w:t>
            </w:r>
            <w:r w:rsidR="00725847">
              <w:t>c</w:t>
            </w:r>
            <w:r w:rsidRPr="00B31001">
              <w:t xml:space="preserve">ore </w:t>
            </w:r>
            <w:r w:rsidR="00725847">
              <w:t>d</w:t>
            </w:r>
            <w:r w:rsidRPr="00B31001">
              <w:t xml:space="preserve">ata </w:t>
            </w:r>
            <w:r w:rsidR="00725847">
              <w:t>s</w:t>
            </w:r>
            <w:r w:rsidRPr="00B31001">
              <w:t>heet</w:t>
            </w:r>
          </w:p>
        </w:tc>
      </w:tr>
      <w:tr w:rsidR="00867813" w:rsidRPr="00B31001" w14:paraId="33BD8C58" w14:textId="77777777" w:rsidTr="00450160">
        <w:trPr>
          <w:trHeight w:val="302"/>
          <w:jc w:val="center"/>
        </w:trPr>
        <w:tc>
          <w:tcPr>
            <w:tcW w:w="2418" w:type="dxa"/>
            <w:tcBorders>
              <w:top w:val="single" w:sz="6" w:space="0" w:color="auto"/>
              <w:bottom w:val="single" w:sz="6" w:space="0" w:color="auto"/>
            </w:tcBorders>
          </w:tcPr>
          <w:p w14:paraId="33BD8C56" w14:textId="77777777" w:rsidR="00867813" w:rsidRPr="00B31001" w:rsidRDefault="00867813" w:rsidP="00B31001">
            <w:pPr>
              <w:pStyle w:val="TableText"/>
            </w:pPr>
            <w:r w:rsidRPr="00B31001">
              <w:t>CSR</w:t>
            </w:r>
          </w:p>
        </w:tc>
        <w:tc>
          <w:tcPr>
            <w:tcW w:w="5997" w:type="dxa"/>
            <w:tcBorders>
              <w:top w:val="single" w:sz="6" w:space="0" w:color="auto"/>
              <w:bottom w:val="single" w:sz="6" w:space="0" w:color="auto"/>
            </w:tcBorders>
          </w:tcPr>
          <w:p w14:paraId="33BD8C57" w14:textId="474F5E9E" w:rsidR="00867813" w:rsidRPr="00B31001" w:rsidRDefault="00867813" w:rsidP="00725847">
            <w:pPr>
              <w:pStyle w:val="TableText"/>
            </w:pPr>
            <w:r w:rsidRPr="00B31001">
              <w:t xml:space="preserve">Clinical </w:t>
            </w:r>
            <w:r w:rsidR="00725847">
              <w:t>s</w:t>
            </w:r>
            <w:r w:rsidRPr="00B31001">
              <w:t xml:space="preserve">tudy </w:t>
            </w:r>
            <w:r w:rsidR="00725847">
              <w:t>r</w:t>
            </w:r>
            <w:r w:rsidRPr="00B31001">
              <w:t>eport</w:t>
            </w:r>
          </w:p>
        </w:tc>
      </w:tr>
      <w:tr w:rsidR="00867813" w:rsidRPr="00B31001" w14:paraId="33BD8C5B" w14:textId="77777777" w:rsidTr="00450160">
        <w:trPr>
          <w:trHeight w:val="287"/>
          <w:jc w:val="center"/>
        </w:trPr>
        <w:tc>
          <w:tcPr>
            <w:tcW w:w="2418" w:type="dxa"/>
            <w:tcBorders>
              <w:top w:val="single" w:sz="6" w:space="0" w:color="auto"/>
              <w:bottom w:val="single" w:sz="6" w:space="0" w:color="auto"/>
            </w:tcBorders>
          </w:tcPr>
          <w:p w14:paraId="33BD8C59" w14:textId="77777777" w:rsidR="00867813" w:rsidRPr="00B31001" w:rsidRDefault="00867813" w:rsidP="00B31001">
            <w:pPr>
              <w:pStyle w:val="TableText"/>
            </w:pPr>
            <w:r w:rsidRPr="00B31001">
              <w:t>CTA</w:t>
            </w:r>
          </w:p>
        </w:tc>
        <w:tc>
          <w:tcPr>
            <w:tcW w:w="5997" w:type="dxa"/>
            <w:tcBorders>
              <w:top w:val="single" w:sz="6" w:space="0" w:color="auto"/>
              <w:bottom w:val="single" w:sz="6" w:space="0" w:color="auto"/>
            </w:tcBorders>
          </w:tcPr>
          <w:p w14:paraId="33BD8C5A" w14:textId="1B49CCC4" w:rsidR="00867813" w:rsidRPr="00B31001" w:rsidRDefault="00867813" w:rsidP="00017F92">
            <w:pPr>
              <w:pStyle w:val="TableText"/>
            </w:pPr>
            <w:r w:rsidRPr="00B31001">
              <w:t xml:space="preserve">Clinical </w:t>
            </w:r>
            <w:r w:rsidR="00017F92">
              <w:t>t</w:t>
            </w:r>
            <w:r w:rsidRPr="00B31001">
              <w:t xml:space="preserve">rial </w:t>
            </w:r>
            <w:r w:rsidR="00017F92">
              <w:t>a</w:t>
            </w:r>
            <w:r w:rsidRPr="00B31001">
              <w:t>pplication</w:t>
            </w:r>
          </w:p>
        </w:tc>
      </w:tr>
      <w:tr w:rsidR="00867813" w:rsidRPr="00B31001" w14:paraId="33BD8C5E" w14:textId="77777777" w:rsidTr="00450160">
        <w:trPr>
          <w:trHeight w:val="302"/>
          <w:jc w:val="center"/>
        </w:trPr>
        <w:tc>
          <w:tcPr>
            <w:tcW w:w="2418" w:type="dxa"/>
            <w:tcBorders>
              <w:top w:val="single" w:sz="6" w:space="0" w:color="auto"/>
              <w:bottom w:val="single" w:sz="6" w:space="0" w:color="auto"/>
            </w:tcBorders>
          </w:tcPr>
          <w:p w14:paraId="33BD8C5C" w14:textId="77777777" w:rsidR="00867813" w:rsidRPr="00B31001" w:rsidRDefault="00867813" w:rsidP="00B31001">
            <w:pPr>
              <w:pStyle w:val="TableText"/>
            </w:pPr>
            <w:r w:rsidRPr="00B31001">
              <w:t>DIBD</w:t>
            </w:r>
          </w:p>
        </w:tc>
        <w:tc>
          <w:tcPr>
            <w:tcW w:w="5997" w:type="dxa"/>
            <w:tcBorders>
              <w:top w:val="single" w:sz="6" w:space="0" w:color="auto"/>
              <w:bottom w:val="single" w:sz="6" w:space="0" w:color="auto"/>
            </w:tcBorders>
          </w:tcPr>
          <w:p w14:paraId="33BD8C5D" w14:textId="553FBE67" w:rsidR="00867813" w:rsidRPr="00B31001" w:rsidRDefault="00867813" w:rsidP="00017F92">
            <w:pPr>
              <w:pStyle w:val="TableText"/>
            </w:pPr>
            <w:r w:rsidRPr="00B31001">
              <w:t xml:space="preserve">Development </w:t>
            </w:r>
            <w:r w:rsidR="00017F92">
              <w:t>i</w:t>
            </w:r>
            <w:r w:rsidRPr="00B31001">
              <w:t xml:space="preserve">nternational </w:t>
            </w:r>
            <w:r w:rsidR="00017F92">
              <w:t>b</w:t>
            </w:r>
            <w:r w:rsidRPr="00B31001">
              <w:t xml:space="preserve">irth </w:t>
            </w:r>
            <w:r w:rsidR="00017F92">
              <w:t>d</w:t>
            </w:r>
            <w:r w:rsidRPr="00B31001">
              <w:t>ate</w:t>
            </w:r>
          </w:p>
        </w:tc>
      </w:tr>
      <w:tr w:rsidR="00867813" w:rsidRPr="00B31001" w14:paraId="33BD8C61" w14:textId="77777777" w:rsidTr="00450160">
        <w:trPr>
          <w:trHeight w:val="287"/>
          <w:jc w:val="center"/>
        </w:trPr>
        <w:tc>
          <w:tcPr>
            <w:tcW w:w="2418" w:type="dxa"/>
            <w:tcBorders>
              <w:top w:val="single" w:sz="6" w:space="0" w:color="auto"/>
              <w:bottom w:val="single" w:sz="6" w:space="0" w:color="auto"/>
            </w:tcBorders>
          </w:tcPr>
          <w:p w14:paraId="33BD8C5F" w14:textId="77777777" w:rsidR="00867813" w:rsidRPr="00B31001" w:rsidRDefault="00867813" w:rsidP="00B31001">
            <w:pPr>
              <w:pStyle w:val="TableText"/>
            </w:pPr>
            <w:r w:rsidRPr="00B31001">
              <w:t>DSUR</w:t>
            </w:r>
          </w:p>
        </w:tc>
        <w:tc>
          <w:tcPr>
            <w:tcW w:w="5997" w:type="dxa"/>
            <w:tcBorders>
              <w:top w:val="single" w:sz="6" w:space="0" w:color="auto"/>
              <w:bottom w:val="single" w:sz="6" w:space="0" w:color="auto"/>
            </w:tcBorders>
          </w:tcPr>
          <w:p w14:paraId="33BD8C60" w14:textId="6C60052D" w:rsidR="00867813" w:rsidRPr="00B31001" w:rsidRDefault="00867813" w:rsidP="00017F92">
            <w:pPr>
              <w:pStyle w:val="TableText"/>
            </w:pPr>
            <w:r w:rsidRPr="00B31001">
              <w:t xml:space="preserve">Development </w:t>
            </w:r>
            <w:r w:rsidR="00017F92">
              <w:t>sa</w:t>
            </w:r>
            <w:r w:rsidRPr="00B31001">
              <w:t xml:space="preserve">fety </w:t>
            </w:r>
            <w:r w:rsidR="00017F92">
              <w:t>u</w:t>
            </w:r>
            <w:r w:rsidRPr="00B31001">
              <w:t xml:space="preserve">pdate </w:t>
            </w:r>
            <w:r w:rsidR="00017F92">
              <w:t>r</w:t>
            </w:r>
            <w:r w:rsidRPr="00B31001">
              <w:t>eport</w:t>
            </w:r>
          </w:p>
        </w:tc>
      </w:tr>
      <w:tr w:rsidR="00867813" w:rsidRPr="00B31001" w14:paraId="33BD8C64" w14:textId="77777777" w:rsidTr="00450160">
        <w:trPr>
          <w:trHeight w:val="302"/>
          <w:jc w:val="center"/>
        </w:trPr>
        <w:tc>
          <w:tcPr>
            <w:tcW w:w="2418" w:type="dxa"/>
            <w:tcBorders>
              <w:top w:val="single" w:sz="6" w:space="0" w:color="auto"/>
              <w:bottom w:val="single" w:sz="6" w:space="0" w:color="auto"/>
            </w:tcBorders>
          </w:tcPr>
          <w:p w14:paraId="33BD8C62" w14:textId="77777777" w:rsidR="00867813" w:rsidRPr="00B31001" w:rsidRDefault="00867813" w:rsidP="00B31001">
            <w:pPr>
              <w:pStyle w:val="TableText"/>
            </w:pPr>
            <w:r w:rsidRPr="00B31001">
              <w:t>FDA</w:t>
            </w:r>
          </w:p>
        </w:tc>
        <w:tc>
          <w:tcPr>
            <w:tcW w:w="5997" w:type="dxa"/>
            <w:tcBorders>
              <w:top w:val="single" w:sz="6" w:space="0" w:color="auto"/>
              <w:bottom w:val="single" w:sz="6" w:space="0" w:color="auto"/>
            </w:tcBorders>
          </w:tcPr>
          <w:p w14:paraId="33BD8C63" w14:textId="77777777" w:rsidR="00867813" w:rsidRPr="00B31001" w:rsidRDefault="00867813" w:rsidP="00B31001">
            <w:pPr>
              <w:pStyle w:val="TableText"/>
            </w:pPr>
            <w:r w:rsidRPr="00B31001">
              <w:t>US Food and Drug Administration</w:t>
            </w:r>
          </w:p>
        </w:tc>
      </w:tr>
      <w:tr w:rsidR="00EE665A" w:rsidRPr="00B31001" w14:paraId="2C7467D4" w14:textId="77777777" w:rsidTr="00450160">
        <w:trPr>
          <w:trHeight w:val="302"/>
          <w:jc w:val="center"/>
          <w:ins w:id="21" w:author="Frith-Johnson-CW, Lorraine 12837" w:date="2016-06-07T15:52:00Z"/>
        </w:trPr>
        <w:tc>
          <w:tcPr>
            <w:tcW w:w="2418" w:type="dxa"/>
            <w:tcBorders>
              <w:top w:val="single" w:sz="6" w:space="0" w:color="auto"/>
              <w:bottom w:val="single" w:sz="6" w:space="0" w:color="auto"/>
            </w:tcBorders>
          </w:tcPr>
          <w:p w14:paraId="073DB7B5" w14:textId="70525848" w:rsidR="00EE665A" w:rsidRPr="00B31001" w:rsidRDefault="00EE665A" w:rsidP="00B31001">
            <w:pPr>
              <w:pStyle w:val="TableText"/>
              <w:rPr>
                <w:ins w:id="22" w:author="Frith-Johnson-CW, Lorraine 12837" w:date="2016-06-07T15:52:00Z"/>
              </w:rPr>
            </w:pPr>
            <w:ins w:id="23" w:author="Frith-Johnson-CW, Lorraine 12837" w:date="2016-06-07T15:52:00Z">
              <w:r>
                <w:t>GPV</w:t>
              </w:r>
            </w:ins>
          </w:p>
        </w:tc>
        <w:tc>
          <w:tcPr>
            <w:tcW w:w="5997" w:type="dxa"/>
            <w:tcBorders>
              <w:top w:val="single" w:sz="6" w:space="0" w:color="auto"/>
              <w:bottom w:val="single" w:sz="6" w:space="0" w:color="auto"/>
            </w:tcBorders>
          </w:tcPr>
          <w:p w14:paraId="65BD5BB7" w14:textId="2211C0CA" w:rsidR="00EE665A" w:rsidRPr="00B31001" w:rsidRDefault="00EE665A" w:rsidP="00B31001">
            <w:pPr>
              <w:pStyle w:val="TableText"/>
              <w:rPr>
                <w:ins w:id="24" w:author="Frith-Johnson-CW, Lorraine 12837" w:date="2016-06-07T15:52:00Z"/>
              </w:rPr>
            </w:pPr>
            <w:ins w:id="25" w:author="Frith-Johnson-CW, Lorraine 12837" w:date="2016-06-07T15:52:00Z">
              <w:r>
                <w:t>Global Pharmacovigilance</w:t>
              </w:r>
            </w:ins>
          </w:p>
        </w:tc>
      </w:tr>
      <w:tr w:rsidR="00867813" w:rsidRPr="00B31001" w14:paraId="33BD8C67" w14:textId="77777777" w:rsidTr="00450160">
        <w:trPr>
          <w:trHeight w:val="287"/>
          <w:jc w:val="center"/>
        </w:trPr>
        <w:tc>
          <w:tcPr>
            <w:tcW w:w="2418" w:type="dxa"/>
            <w:tcBorders>
              <w:top w:val="single" w:sz="6" w:space="0" w:color="auto"/>
              <w:bottom w:val="single" w:sz="6" w:space="0" w:color="auto"/>
            </w:tcBorders>
          </w:tcPr>
          <w:p w14:paraId="33BD8C65" w14:textId="77777777" w:rsidR="00867813" w:rsidRPr="00B31001" w:rsidRDefault="00867813" w:rsidP="00B31001">
            <w:pPr>
              <w:pStyle w:val="TableText"/>
            </w:pPr>
            <w:r w:rsidRPr="00B31001">
              <w:t>IB</w:t>
            </w:r>
          </w:p>
        </w:tc>
        <w:tc>
          <w:tcPr>
            <w:tcW w:w="5997" w:type="dxa"/>
            <w:tcBorders>
              <w:top w:val="single" w:sz="6" w:space="0" w:color="auto"/>
              <w:bottom w:val="single" w:sz="6" w:space="0" w:color="auto"/>
            </w:tcBorders>
          </w:tcPr>
          <w:p w14:paraId="33BD8C66" w14:textId="3AB38C8E" w:rsidR="00867813" w:rsidRPr="00B31001" w:rsidRDefault="00867813" w:rsidP="00017F92">
            <w:pPr>
              <w:pStyle w:val="TableText"/>
            </w:pPr>
            <w:r w:rsidRPr="00B31001">
              <w:t xml:space="preserve">Investigator’s </w:t>
            </w:r>
            <w:r w:rsidR="00017F92">
              <w:t>b</w:t>
            </w:r>
            <w:r w:rsidRPr="00B31001">
              <w:t>rochure</w:t>
            </w:r>
          </w:p>
        </w:tc>
      </w:tr>
      <w:tr w:rsidR="00867813" w:rsidRPr="00B31001" w14:paraId="33BD8C6A" w14:textId="77777777" w:rsidTr="00450160">
        <w:trPr>
          <w:trHeight w:val="287"/>
          <w:jc w:val="center"/>
        </w:trPr>
        <w:tc>
          <w:tcPr>
            <w:tcW w:w="2418" w:type="dxa"/>
            <w:tcBorders>
              <w:top w:val="single" w:sz="6" w:space="0" w:color="auto"/>
              <w:bottom w:val="single" w:sz="6" w:space="0" w:color="auto"/>
            </w:tcBorders>
          </w:tcPr>
          <w:p w14:paraId="33BD8C68" w14:textId="77777777" w:rsidR="00867813" w:rsidRPr="00B31001" w:rsidRDefault="00867813" w:rsidP="00B31001">
            <w:pPr>
              <w:pStyle w:val="TableText"/>
            </w:pPr>
            <w:r w:rsidRPr="00B31001">
              <w:t>ICSR</w:t>
            </w:r>
          </w:p>
        </w:tc>
        <w:tc>
          <w:tcPr>
            <w:tcW w:w="5997" w:type="dxa"/>
            <w:tcBorders>
              <w:top w:val="single" w:sz="6" w:space="0" w:color="auto"/>
              <w:bottom w:val="single" w:sz="6" w:space="0" w:color="auto"/>
            </w:tcBorders>
          </w:tcPr>
          <w:p w14:paraId="33BD8C69" w14:textId="1B661323" w:rsidR="00867813" w:rsidRPr="00B31001" w:rsidRDefault="00867813" w:rsidP="00017F92">
            <w:pPr>
              <w:pStyle w:val="TableText"/>
            </w:pPr>
            <w:r w:rsidRPr="00B31001">
              <w:t xml:space="preserve">Individual </w:t>
            </w:r>
            <w:r w:rsidR="00017F92">
              <w:t>c</w:t>
            </w:r>
            <w:r w:rsidRPr="00B31001">
              <w:t xml:space="preserve">ase </w:t>
            </w:r>
            <w:r w:rsidR="00017F92">
              <w:t>s</w:t>
            </w:r>
            <w:r w:rsidRPr="00B31001">
              <w:t xml:space="preserve">afety </w:t>
            </w:r>
            <w:r w:rsidR="00017F92">
              <w:t>r</w:t>
            </w:r>
            <w:r w:rsidRPr="00B31001">
              <w:t>eport</w:t>
            </w:r>
          </w:p>
        </w:tc>
      </w:tr>
      <w:tr w:rsidR="00867813" w:rsidRPr="00B31001" w14:paraId="33BD8C6D" w14:textId="77777777" w:rsidTr="00450160">
        <w:trPr>
          <w:trHeight w:val="302"/>
          <w:jc w:val="center"/>
        </w:trPr>
        <w:tc>
          <w:tcPr>
            <w:tcW w:w="2418" w:type="dxa"/>
            <w:tcBorders>
              <w:top w:val="single" w:sz="6" w:space="0" w:color="auto"/>
              <w:bottom w:val="single" w:sz="6" w:space="0" w:color="auto"/>
            </w:tcBorders>
          </w:tcPr>
          <w:p w14:paraId="33BD8C6B" w14:textId="77777777" w:rsidR="00867813" w:rsidRPr="00B31001" w:rsidRDefault="00867813" w:rsidP="00B31001">
            <w:pPr>
              <w:pStyle w:val="TableText"/>
            </w:pPr>
            <w:r w:rsidRPr="00B31001">
              <w:t>IMP</w:t>
            </w:r>
          </w:p>
        </w:tc>
        <w:tc>
          <w:tcPr>
            <w:tcW w:w="5997" w:type="dxa"/>
            <w:tcBorders>
              <w:top w:val="single" w:sz="6" w:space="0" w:color="auto"/>
              <w:bottom w:val="single" w:sz="6" w:space="0" w:color="auto"/>
            </w:tcBorders>
          </w:tcPr>
          <w:p w14:paraId="33BD8C6C" w14:textId="287FC9A7" w:rsidR="00867813" w:rsidRPr="00B31001" w:rsidRDefault="00867813" w:rsidP="00017F92">
            <w:pPr>
              <w:pStyle w:val="TableText"/>
            </w:pPr>
            <w:r w:rsidRPr="00B31001">
              <w:t xml:space="preserve">Investigational </w:t>
            </w:r>
            <w:r w:rsidR="00017F92">
              <w:t>m</w:t>
            </w:r>
            <w:r w:rsidRPr="00B31001">
              <w:t xml:space="preserve">edicinal </w:t>
            </w:r>
            <w:r w:rsidR="00017F92">
              <w:t>p</w:t>
            </w:r>
            <w:r w:rsidRPr="00B31001">
              <w:t>roduct</w:t>
            </w:r>
          </w:p>
        </w:tc>
      </w:tr>
      <w:tr w:rsidR="00867813" w:rsidRPr="00B31001" w14:paraId="33BD8C70" w14:textId="77777777" w:rsidTr="00450160">
        <w:trPr>
          <w:trHeight w:val="287"/>
          <w:jc w:val="center"/>
        </w:trPr>
        <w:tc>
          <w:tcPr>
            <w:tcW w:w="2418" w:type="dxa"/>
            <w:tcBorders>
              <w:top w:val="single" w:sz="6" w:space="0" w:color="auto"/>
              <w:bottom w:val="single" w:sz="6" w:space="0" w:color="auto"/>
            </w:tcBorders>
          </w:tcPr>
          <w:p w14:paraId="33BD8C6E" w14:textId="77777777" w:rsidR="00867813" w:rsidRPr="00B31001" w:rsidRDefault="00867813" w:rsidP="00B31001">
            <w:pPr>
              <w:pStyle w:val="TableText"/>
            </w:pPr>
            <w:r w:rsidRPr="00B31001">
              <w:t>IND</w:t>
            </w:r>
          </w:p>
        </w:tc>
        <w:tc>
          <w:tcPr>
            <w:tcW w:w="5997" w:type="dxa"/>
            <w:tcBorders>
              <w:top w:val="single" w:sz="6" w:space="0" w:color="auto"/>
              <w:bottom w:val="single" w:sz="6" w:space="0" w:color="auto"/>
            </w:tcBorders>
          </w:tcPr>
          <w:p w14:paraId="33BD8C6F" w14:textId="30193234" w:rsidR="00867813" w:rsidRPr="00B31001" w:rsidRDefault="00867813" w:rsidP="00017F92">
            <w:pPr>
              <w:pStyle w:val="TableText"/>
            </w:pPr>
            <w:r w:rsidRPr="00B31001">
              <w:t xml:space="preserve">Investigational </w:t>
            </w:r>
            <w:r w:rsidR="00017F92">
              <w:t>n</w:t>
            </w:r>
            <w:r w:rsidRPr="00B31001">
              <w:t xml:space="preserve">ew </w:t>
            </w:r>
            <w:r w:rsidR="00017F92">
              <w:t>d</w:t>
            </w:r>
            <w:r w:rsidRPr="00B31001">
              <w:t>rug</w:t>
            </w:r>
          </w:p>
        </w:tc>
      </w:tr>
      <w:tr w:rsidR="00867813" w:rsidRPr="00B31001" w14:paraId="33BD8C73" w14:textId="77777777" w:rsidTr="00450160">
        <w:trPr>
          <w:trHeight w:val="302"/>
          <w:jc w:val="center"/>
        </w:trPr>
        <w:tc>
          <w:tcPr>
            <w:tcW w:w="2418" w:type="dxa"/>
            <w:tcBorders>
              <w:top w:val="single" w:sz="6" w:space="0" w:color="auto"/>
              <w:bottom w:val="single" w:sz="6" w:space="0" w:color="auto"/>
            </w:tcBorders>
          </w:tcPr>
          <w:p w14:paraId="33BD8C71" w14:textId="77777777" w:rsidR="00867813" w:rsidRPr="00B31001" w:rsidRDefault="00867813" w:rsidP="00B31001">
            <w:pPr>
              <w:pStyle w:val="TableText"/>
            </w:pPr>
            <w:r w:rsidRPr="00B31001">
              <w:t>MedDRA</w:t>
            </w:r>
          </w:p>
        </w:tc>
        <w:tc>
          <w:tcPr>
            <w:tcW w:w="5997" w:type="dxa"/>
            <w:tcBorders>
              <w:top w:val="single" w:sz="6" w:space="0" w:color="auto"/>
              <w:bottom w:val="single" w:sz="6" w:space="0" w:color="auto"/>
            </w:tcBorders>
          </w:tcPr>
          <w:p w14:paraId="33BD8C72" w14:textId="77777777" w:rsidR="00867813" w:rsidRPr="00B31001" w:rsidRDefault="00867813" w:rsidP="00B31001">
            <w:pPr>
              <w:pStyle w:val="TableText"/>
            </w:pPr>
            <w:r w:rsidRPr="00B31001">
              <w:t>Medical Dictionary for Regulatory Activities</w:t>
            </w:r>
          </w:p>
        </w:tc>
      </w:tr>
      <w:tr w:rsidR="00867813" w:rsidRPr="00B31001" w14:paraId="33BD8C79" w14:textId="77777777" w:rsidTr="00450160">
        <w:trPr>
          <w:trHeight w:val="287"/>
          <w:jc w:val="center"/>
        </w:trPr>
        <w:tc>
          <w:tcPr>
            <w:tcW w:w="2418" w:type="dxa"/>
            <w:tcBorders>
              <w:top w:val="single" w:sz="6" w:space="0" w:color="auto"/>
              <w:bottom w:val="single" w:sz="6" w:space="0" w:color="auto"/>
            </w:tcBorders>
          </w:tcPr>
          <w:p w14:paraId="33BD8C77" w14:textId="77777777" w:rsidR="00867813" w:rsidRPr="00B31001" w:rsidRDefault="00867813" w:rsidP="00B31001">
            <w:pPr>
              <w:pStyle w:val="TableText"/>
            </w:pPr>
            <w:r w:rsidRPr="00B31001">
              <w:t>PT</w:t>
            </w:r>
          </w:p>
        </w:tc>
        <w:tc>
          <w:tcPr>
            <w:tcW w:w="5997" w:type="dxa"/>
            <w:tcBorders>
              <w:top w:val="single" w:sz="6" w:space="0" w:color="auto"/>
              <w:bottom w:val="single" w:sz="6" w:space="0" w:color="auto"/>
            </w:tcBorders>
          </w:tcPr>
          <w:p w14:paraId="33BD8C78" w14:textId="51A7C91C" w:rsidR="00867813" w:rsidRPr="00B31001" w:rsidRDefault="00867813" w:rsidP="00017F92">
            <w:pPr>
              <w:pStyle w:val="TableText"/>
            </w:pPr>
            <w:r w:rsidRPr="00B31001">
              <w:t xml:space="preserve">Preferred </w:t>
            </w:r>
            <w:r w:rsidR="00017F92">
              <w:t>t</w:t>
            </w:r>
            <w:r w:rsidRPr="00B31001">
              <w:t>erm</w:t>
            </w:r>
          </w:p>
        </w:tc>
      </w:tr>
      <w:tr w:rsidR="00867813" w:rsidRPr="00B31001" w14:paraId="33BD8C7C" w14:textId="77777777" w:rsidTr="00450160">
        <w:trPr>
          <w:trHeight w:val="287"/>
          <w:jc w:val="center"/>
        </w:trPr>
        <w:tc>
          <w:tcPr>
            <w:tcW w:w="2418" w:type="dxa"/>
            <w:tcBorders>
              <w:top w:val="single" w:sz="6" w:space="0" w:color="auto"/>
              <w:bottom w:val="single" w:sz="6" w:space="0" w:color="auto"/>
            </w:tcBorders>
          </w:tcPr>
          <w:p w14:paraId="33BD8C7A" w14:textId="77777777" w:rsidR="00867813" w:rsidRPr="00B31001" w:rsidRDefault="00867813" w:rsidP="00B31001">
            <w:pPr>
              <w:pStyle w:val="TableText"/>
            </w:pPr>
            <w:r w:rsidRPr="00B31001">
              <w:t>SAE</w:t>
            </w:r>
          </w:p>
        </w:tc>
        <w:tc>
          <w:tcPr>
            <w:tcW w:w="5997" w:type="dxa"/>
            <w:tcBorders>
              <w:top w:val="single" w:sz="6" w:space="0" w:color="auto"/>
              <w:bottom w:val="single" w:sz="6" w:space="0" w:color="auto"/>
            </w:tcBorders>
          </w:tcPr>
          <w:p w14:paraId="33BD8C7B" w14:textId="6C19E6E5" w:rsidR="00867813" w:rsidRPr="00B31001" w:rsidRDefault="00867813" w:rsidP="00017F92">
            <w:pPr>
              <w:pStyle w:val="TableText"/>
            </w:pPr>
            <w:r w:rsidRPr="00B31001">
              <w:t xml:space="preserve">Serious </w:t>
            </w:r>
            <w:r w:rsidR="00017F92">
              <w:t>a</w:t>
            </w:r>
            <w:r w:rsidRPr="00B31001">
              <w:t xml:space="preserve">dverse </w:t>
            </w:r>
            <w:r w:rsidR="00017F92">
              <w:t>e</w:t>
            </w:r>
            <w:r w:rsidRPr="00B31001">
              <w:t>vent</w:t>
            </w:r>
          </w:p>
        </w:tc>
      </w:tr>
      <w:tr w:rsidR="00867813" w:rsidRPr="00B31001" w14:paraId="33BD8C7F" w14:textId="77777777" w:rsidTr="00450160">
        <w:trPr>
          <w:trHeight w:val="590"/>
          <w:jc w:val="center"/>
        </w:trPr>
        <w:tc>
          <w:tcPr>
            <w:tcW w:w="2418" w:type="dxa"/>
            <w:tcBorders>
              <w:top w:val="single" w:sz="6" w:space="0" w:color="auto"/>
              <w:bottom w:val="single" w:sz="6" w:space="0" w:color="auto"/>
            </w:tcBorders>
          </w:tcPr>
          <w:p w14:paraId="33BD8C7D" w14:textId="77777777" w:rsidR="00867813" w:rsidRPr="00B31001" w:rsidRDefault="00867813" w:rsidP="00B31001">
            <w:pPr>
              <w:pStyle w:val="TableText"/>
            </w:pPr>
            <w:r w:rsidRPr="00B31001">
              <w:t>SAR</w:t>
            </w:r>
          </w:p>
        </w:tc>
        <w:tc>
          <w:tcPr>
            <w:tcW w:w="5997" w:type="dxa"/>
            <w:tcBorders>
              <w:top w:val="single" w:sz="6" w:space="0" w:color="auto"/>
              <w:bottom w:val="single" w:sz="6" w:space="0" w:color="auto"/>
            </w:tcBorders>
          </w:tcPr>
          <w:p w14:paraId="33BD8C7E" w14:textId="1A4239C5" w:rsidR="00867813" w:rsidRPr="00B31001" w:rsidRDefault="00867813" w:rsidP="00017F92">
            <w:pPr>
              <w:pStyle w:val="TableText"/>
            </w:pPr>
            <w:r w:rsidRPr="00B31001">
              <w:t xml:space="preserve">Serious </w:t>
            </w:r>
            <w:r w:rsidR="00017F92">
              <w:t>a</w:t>
            </w:r>
            <w:r w:rsidRPr="00B31001">
              <w:t xml:space="preserve">dverse </w:t>
            </w:r>
            <w:r w:rsidR="00017F92">
              <w:t>r</w:t>
            </w:r>
            <w:r w:rsidRPr="00B31001">
              <w:t>eaction (defined as serious adverse event that is considered drug-related by the sponsor</w:t>
            </w:r>
            <w:r w:rsidR="00B31001" w:rsidRPr="00B31001">
              <w:t xml:space="preserve"> or investigator</w:t>
            </w:r>
            <w:r w:rsidRPr="00B31001">
              <w:t>)</w:t>
            </w:r>
          </w:p>
        </w:tc>
      </w:tr>
      <w:tr w:rsidR="00867813" w:rsidRPr="00B31001" w14:paraId="33BD8C82" w14:textId="77777777" w:rsidTr="00450160">
        <w:trPr>
          <w:trHeight w:val="287"/>
          <w:jc w:val="center"/>
        </w:trPr>
        <w:tc>
          <w:tcPr>
            <w:tcW w:w="2418" w:type="dxa"/>
            <w:tcBorders>
              <w:top w:val="single" w:sz="6" w:space="0" w:color="auto"/>
              <w:bottom w:val="single" w:sz="6" w:space="0" w:color="auto"/>
            </w:tcBorders>
          </w:tcPr>
          <w:p w14:paraId="33BD8C80" w14:textId="77777777" w:rsidR="00867813" w:rsidRPr="00B31001" w:rsidRDefault="00867813" w:rsidP="00B31001">
            <w:pPr>
              <w:pStyle w:val="TableText"/>
            </w:pPr>
            <w:r w:rsidRPr="00B31001">
              <w:t>SOC</w:t>
            </w:r>
          </w:p>
        </w:tc>
        <w:tc>
          <w:tcPr>
            <w:tcW w:w="5997" w:type="dxa"/>
            <w:tcBorders>
              <w:top w:val="single" w:sz="6" w:space="0" w:color="auto"/>
              <w:bottom w:val="single" w:sz="6" w:space="0" w:color="auto"/>
            </w:tcBorders>
          </w:tcPr>
          <w:p w14:paraId="33BD8C81" w14:textId="478746D0" w:rsidR="00867813" w:rsidRPr="00B31001" w:rsidRDefault="00867813" w:rsidP="00017F92">
            <w:pPr>
              <w:pStyle w:val="TableText"/>
            </w:pPr>
            <w:r w:rsidRPr="00B31001">
              <w:t xml:space="preserve">System </w:t>
            </w:r>
            <w:r w:rsidR="00017F92">
              <w:t>o</w:t>
            </w:r>
            <w:r w:rsidRPr="00B31001">
              <w:t xml:space="preserve">rgan </w:t>
            </w:r>
            <w:r w:rsidR="00017F92">
              <w:t>c</w:t>
            </w:r>
            <w:r w:rsidRPr="00B31001">
              <w:t>lass</w:t>
            </w:r>
          </w:p>
        </w:tc>
      </w:tr>
      <w:tr w:rsidR="00867813" w:rsidRPr="00B31001" w14:paraId="33BD8C85" w14:textId="77777777" w:rsidTr="00450160">
        <w:trPr>
          <w:trHeight w:val="318"/>
          <w:jc w:val="center"/>
        </w:trPr>
        <w:tc>
          <w:tcPr>
            <w:tcW w:w="2418" w:type="dxa"/>
            <w:tcBorders>
              <w:top w:val="single" w:sz="6" w:space="0" w:color="auto"/>
              <w:bottom w:val="single" w:sz="4" w:space="0" w:color="auto"/>
            </w:tcBorders>
          </w:tcPr>
          <w:p w14:paraId="33BD8C83" w14:textId="77777777" w:rsidR="00867813" w:rsidRPr="00B31001" w:rsidRDefault="00867813" w:rsidP="00B31001">
            <w:pPr>
              <w:pStyle w:val="TableText"/>
            </w:pPr>
            <w:r w:rsidRPr="00B31001">
              <w:t>SUSAR</w:t>
            </w:r>
          </w:p>
        </w:tc>
        <w:tc>
          <w:tcPr>
            <w:tcW w:w="5997" w:type="dxa"/>
            <w:tcBorders>
              <w:top w:val="single" w:sz="6" w:space="0" w:color="auto"/>
              <w:bottom w:val="single" w:sz="4" w:space="0" w:color="auto"/>
            </w:tcBorders>
          </w:tcPr>
          <w:p w14:paraId="33BD8C84" w14:textId="1210936F" w:rsidR="00867813" w:rsidRPr="00B31001" w:rsidRDefault="00867813" w:rsidP="00017F92">
            <w:pPr>
              <w:pStyle w:val="TableText"/>
            </w:pPr>
            <w:r w:rsidRPr="00B31001">
              <w:t xml:space="preserve">Suspected </w:t>
            </w:r>
            <w:r w:rsidR="00017F92">
              <w:t>u</w:t>
            </w:r>
            <w:r w:rsidRPr="00B31001">
              <w:t xml:space="preserve">nexpected </w:t>
            </w:r>
            <w:r w:rsidR="00017F92">
              <w:t>s</w:t>
            </w:r>
            <w:r w:rsidRPr="00B31001">
              <w:t xml:space="preserve">erious </w:t>
            </w:r>
            <w:r w:rsidR="00017F92">
              <w:t>a</w:t>
            </w:r>
            <w:r w:rsidRPr="00B31001">
              <w:t xml:space="preserve">dverse </w:t>
            </w:r>
            <w:r w:rsidR="00017F92">
              <w:t>r</w:t>
            </w:r>
            <w:r w:rsidRPr="00B31001">
              <w:t>eaction</w:t>
            </w:r>
          </w:p>
        </w:tc>
      </w:tr>
    </w:tbl>
    <w:p w14:paraId="14635F6A" w14:textId="768A22CC" w:rsidR="00A463D6" w:rsidRPr="00C846F6" w:rsidRDefault="00A463D6" w:rsidP="00C846F6">
      <w:pPr>
        <w:pStyle w:val="ListBullet"/>
        <w:numPr>
          <w:ilvl w:val="0"/>
          <w:numId w:val="0"/>
        </w:numPr>
        <w:spacing w:before="120"/>
        <w:jc w:val="center"/>
        <w:rPr>
          <w:b/>
          <w:i/>
          <w:color w:val="00B050"/>
          <w:u w:val="single"/>
        </w:rPr>
      </w:pPr>
      <w:r w:rsidRPr="00C846F6">
        <w:rPr>
          <w:b/>
          <w:i/>
          <w:color w:val="00B050"/>
          <w:u w:val="single"/>
        </w:rPr>
        <w:t>GENERAL GUIDANCE NOTE TO AUTHORS</w:t>
      </w:r>
    </w:p>
    <w:p w14:paraId="386E0E39" w14:textId="29D7256D" w:rsidR="00A463D6" w:rsidRDefault="00A463D6" w:rsidP="00C846F6">
      <w:pPr>
        <w:pStyle w:val="ListBullet"/>
        <w:numPr>
          <w:ilvl w:val="0"/>
          <w:numId w:val="0"/>
        </w:numPr>
        <w:jc w:val="center"/>
        <w:rPr>
          <w:b/>
          <w:i/>
          <w:color w:val="00B050"/>
        </w:rPr>
      </w:pPr>
      <w:r w:rsidRPr="001B5DA0">
        <w:rPr>
          <w:b/>
          <w:i/>
          <w:color w:val="00B050"/>
        </w:rPr>
        <w:t xml:space="preserve">If publications and other source documents are cited in this </w:t>
      </w:r>
      <w:r>
        <w:rPr>
          <w:b/>
          <w:i/>
          <w:color w:val="00B050"/>
        </w:rPr>
        <w:t>D</w:t>
      </w:r>
      <w:r w:rsidRPr="001B5DA0">
        <w:rPr>
          <w:b/>
          <w:i/>
          <w:color w:val="00B050"/>
        </w:rPr>
        <w:t>SUR please enter them as endnotes utilising the guidance in the final Otsuka Style guide</w:t>
      </w:r>
      <w:r>
        <w:rPr>
          <w:b/>
          <w:i/>
          <w:color w:val="00B050"/>
        </w:rPr>
        <w:t>.</w:t>
      </w:r>
      <w:r w:rsidRPr="001B5DA0">
        <w:rPr>
          <w:b/>
          <w:i/>
          <w:color w:val="00B050"/>
        </w:rPr>
        <w:t xml:space="preserve"> </w:t>
      </w:r>
    </w:p>
    <w:p w14:paraId="5157990F" w14:textId="282F135C" w:rsidR="00BB40D2" w:rsidRPr="001B5DA0" w:rsidRDefault="00892193" w:rsidP="00C846F6">
      <w:pPr>
        <w:pStyle w:val="ListBullet"/>
        <w:numPr>
          <w:ilvl w:val="0"/>
          <w:numId w:val="0"/>
        </w:numPr>
        <w:jc w:val="center"/>
        <w:rPr>
          <w:b/>
          <w:i/>
          <w:color w:val="00B050"/>
        </w:rPr>
      </w:pPr>
      <w:r>
        <w:rPr>
          <w:b/>
          <w:i/>
          <w:color w:val="00B050"/>
        </w:rPr>
        <w:t>Due to the global nature of this document</w:t>
      </w:r>
      <w:r w:rsidR="004F6639">
        <w:rPr>
          <w:b/>
          <w:i/>
          <w:color w:val="00B050"/>
        </w:rPr>
        <w:t xml:space="preserve"> it is to be written in British-style English</w:t>
      </w:r>
      <w:r w:rsidR="009A3EED">
        <w:rPr>
          <w:b/>
          <w:i/>
          <w:color w:val="00B050"/>
        </w:rPr>
        <w:t xml:space="preserve"> (as per “English (UK)” option in Word “Spelling &amp;</w:t>
      </w:r>
      <w:r w:rsidR="003C43B3">
        <w:rPr>
          <w:b/>
          <w:i/>
          <w:color w:val="00B050"/>
        </w:rPr>
        <w:t xml:space="preserve"> </w:t>
      </w:r>
      <w:r w:rsidR="009A3EED">
        <w:rPr>
          <w:b/>
          <w:i/>
          <w:color w:val="00B050"/>
        </w:rPr>
        <w:t>Grammar”</w:t>
      </w:r>
      <w:r w:rsidR="00B56D68">
        <w:rPr>
          <w:b/>
          <w:i/>
          <w:color w:val="00B050"/>
        </w:rPr>
        <w:t xml:space="preserve"> </w:t>
      </w:r>
      <w:r w:rsidR="009A3EED">
        <w:rPr>
          <w:b/>
          <w:i/>
          <w:color w:val="00B050"/>
        </w:rPr>
        <w:t xml:space="preserve">check. </w:t>
      </w:r>
    </w:p>
    <w:p w14:paraId="312E2A5B" w14:textId="3464040D" w:rsidR="00910DF6" w:rsidRPr="00C67EEA" w:rsidRDefault="00910DF6" w:rsidP="00C67EEA">
      <w:pPr>
        <w:pStyle w:val="ListBullet"/>
        <w:numPr>
          <w:ilvl w:val="0"/>
          <w:numId w:val="0"/>
        </w:numPr>
        <w:jc w:val="center"/>
        <w:rPr>
          <w:b/>
          <w:i/>
          <w:color w:val="00B050"/>
        </w:rPr>
      </w:pPr>
      <w:r w:rsidRPr="00C67EEA">
        <w:rPr>
          <w:b/>
          <w:i/>
          <w:color w:val="00B050"/>
        </w:rPr>
        <w:t xml:space="preserve">The use of </w:t>
      </w:r>
      <w:r w:rsidR="00222E6E">
        <w:rPr>
          <w:b/>
          <w:i/>
          <w:color w:val="00B050"/>
        </w:rPr>
        <w:t>“</w:t>
      </w:r>
      <w:r w:rsidRPr="00C67EEA">
        <w:rPr>
          <w:b/>
          <w:i/>
          <w:color w:val="00B050"/>
        </w:rPr>
        <w:t>trial</w:t>
      </w:r>
      <w:r w:rsidR="00222E6E">
        <w:rPr>
          <w:b/>
          <w:i/>
          <w:color w:val="00B050"/>
        </w:rPr>
        <w:t>”</w:t>
      </w:r>
      <w:r w:rsidRPr="00C67EEA">
        <w:rPr>
          <w:b/>
          <w:i/>
          <w:color w:val="00B050"/>
        </w:rPr>
        <w:t xml:space="preserve"> rather than </w:t>
      </w:r>
      <w:r w:rsidR="00222E6E">
        <w:rPr>
          <w:b/>
          <w:i/>
          <w:color w:val="00B050"/>
        </w:rPr>
        <w:t>“</w:t>
      </w:r>
      <w:r w:rsidRPr="00C67EEA">
        <w:rPr>
          <w:b/>
          <w:i/>
          <w:color w:val="00B050"/>
        </w:rPr>
        <w:t>study</w:t>
      </w:r>
      <w:r w:rsidR="00222E6E">
        <w:rPr>
          <w:b/>
          <w:i/>
          <w:color w:val="00B050"/>
        </w:rPr>
        <w:t>”</w:t>
      </w:r>
      <w:r w:rsidRPr="00C67EEA">
        <w:rPr>
          <w:b/>
          <w:i/>
          <w:color w:val="00B050"/>
        </w:rPr>
        <w:t xml:space="preserve"> is preferred. Use</w:t>
      </w:r>
      <w:r w:rsidR="00222E6E">
        <w:rPr>
          <w:b/>
          <w:i/>
          <w:color w:val="00B050"/>
        </w:rPr>
        <w:t>”</w:t>
      </w:r>
      <w:r w:rsidRPr="00C67EEA">
        <w:rPr>
          <w:b/>
          <w:i/>
          <w:color w:val="00B050"/>
        </w:rPr>
        <w:t xml:space="preserve"> trial</w:t>
      </w:r>
      <w:r w:rsidR="00222E6E">
        <w:rPr>
          <w:b/>
          <w:i/>
          <w:color w:val="00B050"/>
        </w:rPr>
        <w:t>”</w:t>
      </w:r>
      <w:r w:rsidRPr="00C67EEA">
        <w:rPr>
          <w:b/>
          <w:i/>
          <w:color w:val="00B050"/>
        </w:rPr>
        <w:t xml:space="preserve"> rather than </w:t>
      </w:r>
      <w:r w:rsidR="00222E6E">
        <w:rPr>
          <w:b/>
          <w:i/>
          <w:color w:val="00B050"/>
        </w:rPr>
        <w:t>“</w:t>
      </w:r>
      <w:r w:rsidRPr="00C67EEA">
        <w:rPr>
          <w:b/>
          <w:i/>
          <w:color w:val="00B050"/>
        </w:rPr>
        <w:t>study</w:t>
      </w:r>
      <w:r w:rsidR="00222E6E">
        <w:rPr>
          <w:b/>
          <w:i/>
          <w:color w:val="00B050"/>
        </w:rPr>
        <w:t>”</w:t>
      </w:r>
      <w:r w:rsidRPr="00C67EEA">
        <w:rPr>
          <w:b/>
          <w:i/>
          <w:color w:val="00B050"/>
        </w:rPr>
        <w:t xml:space="preserve"> except when referring to a clinical study report, nonclinical study, observation, or epidemiology study </w:t>
      </w:r>
    </w:p>
    <w:p w14:paraId="531BBEE6" w14:textId="7BFC24D6" w:rsidR="00910DF6" w:rsidRPr="00C67EEA" w:rsidRDefault="00910DF6" w:rsidP="00C67EEA">
      <w:pPr>
        <w:pStyle w:val="ListBullet"/>
        <w:numPr>
          <w:ilvl w:val="0"/>
          <w:numId w:val="0"/>
        </w:numPr>
        <w:jc w:val="center"/>
        <w:rPr>
          <w:b/>
          <w:i/>
          <w:color w:val="00B050"/>
        </w:rPr>
      </w:pPr>
      <w:r w:rsidRPr="00C67EEA">
        <w:rPr>
          <w:b/>
          <w:i/>
          <w:color w:val="00B050"/>
        </w:rPr>
        <w:t xml:space="preserve"> A </w:t>
      </w:r>
      <w:r w:rsidR="00222E6E">
        <w:rPr>
          <w:b/>
          <w:i/>
          <w:color w:val="00B050"/>
        </w:rPr>
        <w:t>“</w:t>
      </w:r>
      <w:r w:rsidRPr="00C67EEA">
        <w:rPr>
          <w:b/>
          <w:i/>
          <w:color w:val="00B050"/>
        </w:rPr>
        <w:t>subject</w:t>
      </w:r>
      <w:r w:rsidR="00222E6E">
        <w:rPr>
          <w:b/>
          <w:i/>
          <w:color w:val="00B050"/>
        </w:rPr>
        <w:t>”</w:t>
      </w:r>
      <w:r w:rsidRPr="00C67EEA">
        <w:rPr>
          <w:b/>
          <w:i/>
          <w:color w:val="00B050"/>
        </w:rPr>
        <w:t xml:space="preserve"> is a person with a particular characteristic or behaviour, or a person who undergoes an intervention and is examined in a scientific investigation.  </w:t>
      </w:r>
      <w:r w:rsidR="00222E6E">
        <w:rPr>
          <w:b/>
          <w:i/>
          <w:color w:val="00B050"/>
        </w:rPr>
        <w:t>“</w:t>
      </w:r>
      <w:r w:rsidRPr="00C67EEA">
        <w:rPr>
          <w:b/>
          <w:i/>
          <w:color w:val="00B050"/>
        </w:rPr>
        <w:t>Subject</w:t>
      </w:r>
      <w:r w:rsidR="00222E6E">
        <w:rPr>
          <w:b/>
          <w:i/>
          <w:color w:val="00B050"/>
        </w:rPr>
        <w:t>”</w:t>
      </w:r>
      <w:r w:rsidRPr="00C67EEA">
        <w:rPr>
          <w:b/>
          <w:i/>
          <w:color w:val="00B050"/>
        </w:rPr>
        <w:t xml:space="preserve"> may be used when referring to individuals participating in a clinical trial. </w:t>
      </w:r>
      <w:r w:rsidR="00222E6E">
        <w:rPr>
          <w:b/>
          <w:i/>
          <w:color w:val="00B050"/>
        </w:rPr>
        <w:t>“</w:t>
      </w:r>
      <w:r w:rsidRPr="00C67EEA">
        <w:rPr>
          <w:b/>
          <w:i/>
          <w:color w:val="00B050"/>
        </w:rPr>
        <w:t>Patients</w:t>
      </w:r>
      <w:r w:rsidR="00222E6E">
        <w:rPr>
          <w:b/>
          <w:i/>
          <w:color w:val="00B050"/>
        </w:rPr>
        <w:t>”</w:t>
      </w:r>
      <w:r w:rsidRPr="00C67EEA">
        <w:rPr>
          <w:b/>
          <w:i/>
          <w:color w:val="00B050"/>
        </w:rPr>
        <w:t xml:space="preserve"> may be used when discussing marketed product, eg, as with postmarketing exposure. </w:t>
      </w:r>
    </w:p>
    <w:p w14:paraId="33BD8C86" w14:textId="77777777" w:rsidR="00867813" w:rsidRPr="00867813" w:rsidRDefault="00867813" w:rsidP="00867813">
      <w:pPr>
        <w:pStyle w:val="Paragraph"/>
        <w:rPr>
          <w:rFonts w:ascii="Times New Roman" w:hAnsi="Times New Roman"/>
        </w:rPr>
      </w:pPr>
    </w:p>
    <w:p w14:paraId="33BD8C87" w14:textId="77777777" w:rsidR="00867813" w:rsidRDefault="00867813" w:rsidP="00E7620B">
      <w:r w:rsidRPr="00E7620B">
        <w:t xml:space="preserve">Throughout this document: </w:t>
      </w:r>
    </w:p>
    <w:p w14:paraId="33BD8C88" w14:textId="2C68BECC" w:rsidR="00867813" w:rsidRPr="00E7620B" w:rsidRDefault="00EA5B2F" w:rsidP="00E7620B">
      <w:pPr>
        <w:pStyle w:val="ListBullet"/>
      </w:pPr>
      <w:r w:rsidRPr="00B31001">
        <w:lastRenderedPageBreak/>
        <w:t xml:space="preserve">Individual </w:t>
      </w:r>
      <w:r>
        <w:t>c</w:t>
      </w:r>
      <w:r w:rsidRPr="00B31001">
        <w:t xml:space="preserve">ase </w:t>
      </w:r>
      <w:r>
        <w:t>s</w:t>
      </w:r>
      <w:r w:rsidRPr="00B31001">
        <w:t xml:space="preserve">afety </w:t>
      </w:r>
      <w:r>
        <w:t>r</w:t>
      </w:r>
      <w:r w:rsidRPr="00B31001">
        <w:t>eport</w:t>
      </w:r>
      <w:r>
        <w:t>s</w:t>
      </w:r>
      <w:r w:rsidRPr="00E7620B">
        <w:t xml:space="preserve"> </w:t>
      </w:r>
      <w:r>
        <w:t>(</w:t>
      </w:r>
      <w:r w:rsidR="00867813" w:rsidRPr="00E7620B">
        <w:t>ICSRs</w:t>
      </w:r>
      <w:r>
        <w:t>)</w:t>
      </w:r>
      <w:r w:rsidR="00867813" w:rsidRPr="00E7620B">
        <w:t xml:space="preserve"> may be referred to as 'reports' or 'case reports'.</w:t>
      </w:r>
    </w:p>
    <w:p w14:paraId="2066C73D" w14:textId="77777777" w:rsidR="007B16B0" w:rsidRPr="0044286D" w:rsidRDefault="007B16B0">
      <w:pPr>
        <w:pStyle w:val="ListBullet"/>
      </w:pPr>
      <w:r w:rsidRPr="0044286D">
        <w:t>The terminology for 'interval' and 'period' may be used interchangeably.</w:t>
      </w:r>
    </w:p>
    <w:p w14:paraId="553B4400" w14:textId="04388265" w:rsidR="004E02A6" w:rsidRDefault="004E02A6" w:rsidP="004E02A6">
      <w:pPr>
        <w:pStyle w:val="ListBullet"/>
      </w:pPr>
      <w:r>
        <w:t>EU GVP Module VI states that only valid ICSRs should be reported.  An element of a valid ICSR as defined by Module VI is at least a single patient identifier characteri</w:t>
      </w:r>
      <w:r w:rsidR="00222E6E">
        <w:t>s</w:t>
      </w:r>
      <w:r>
        <w:t xml:space="preserve">ed by initials, patient identification number, date of birth, age, age group or gender.  However other regulatory agencies define patient identifiers in broader terms.  Therefore, counts reflected in the </w:t>
      </w:r>
      <w:r w:rsidR="007B51D7">
        <w:t>report</w:t>
      </w:r>
      <w:r>
        <w:t xml:space="preserve"> may differ from what was reported as an ICSR to a specific health authority, regulatory agency or </w:t>
      </w:r>
      <w:r w:rsidR="00EF5BA1">
        <w:t>licenc</w:t>
      </w:r>
      <w:r>
        <w:t xml:space="preserve">e partner as a result of the differing guidelines. </w:t>
      </w:r>
    </w:p>
    <w:p w14:paraId="33BD8C8B" w14:textId="77777777" w:rsidR="00867813" w:rsidRPr="00B56D68" w:rsidRDefault="00867813" w:rsidP="00867813">
      <w:pPr>
        <w:pStyle w:val="Paragraph"/>
        <w:rPr>
          <w:rFonts w:ascii="Times New Roman" w:hAnsi="Times New Roman"/>
          <w:highlight w:val="yellow"/>
          <w:lang w:val="en-GB"/>
        </w:rPr>
      </w:pPr>
    </w:p>
    <w:p w14:paraId="33BD8C8C" w14:textId="2CAB647F" w:rsidR="00B31001" w:rsidRDefault="00B31001">
      <w:pPr>
        <w:spacing w:after="0" w:line="240" w:lineRule="auto"/>
        <w:rPr>
          <w:rFonts w:eastAsia="MS Gothic"/>
          <w:szCs w:val="24"/>
          <w:highlight w:val="yellow"/>
        </w:rPr>
      </w:pPr>
      <w:r>
        <w:rPr>
          <w:highlight w:val="yellow"/>
        </w:rPr>
        <w:br w:type="page"/>
      </w:r>
    </w:p>
    <w:p w14:paraId="33BD8C8D" w14:textId="77777777" w:rsidR="00867813" w:rsidRPr="00287FD4" w:rsidRDefault="00867813" w:rsidP="00287FD4">
      <w:pPr>
        <w:pStyle w:val="Heading1"/>
      </w:pPr>
      <w:bookmarkStart w:id="26" w:name="_Toc303189154"/>
      <w:bookmarkStart w:id="27" w:name="_Toc447267135"/>
      <w:r w:rsidRPr="00287FD4">
        <w:lastRenderedPageBreak/>
        <w:t>Introduction</w:t>
      </w:r>
      <w:bookmarkEnd w:id="26"/>
      <w:bookmarkEnd w:id="27"/>
    </w:p>
    <w:p w14:paraId="33BD8C8E" w14:textId="2D48A90E" w:rsidR="00867813" w:rsidRDefault="00867813" w:rsidP="0027691C">
      <w:pPr>
        <w:rPr>
          <w:i/>
          <w:color w:val="00B050"/>
        </w:rPr>
      </w:pPr>
      <w:r w:rsidRPr="0027691C">
        <w:rPr>
          <w:i/>
          <w:color w:val="00B050"/>
        </w:rPr>
        <w:t xml:space="preserve">Lead author(s):  Aggregate </w:t>
      </w:r>
      <w:r w:rsidR="00651EA2">
        <w:rPr>
          <w:i/>
          <w:color w:val="00B050"/>
        </w:rPr>
        <w:t>r</w:t>
      </w:r>
      <w:r w:rsidRPr="0027691C">
        <w:rPr>
          <w:i/>
          <w:color w:val="00B050"/>
        </w:rPr>
        <w:t xml:space="preserve">eporting </w:t>
      </w:r>
      <w:r w:rsidR="00651EA2">
        <w:rPr>
          <w:i/>
          <w:color w:val="00B050"/>
        </w:rPr>
        <w:t>a</w:t>
      </w:r>
      <w:r w:rsidRPr="0027691C">
        <w:rPr>
          <w:i/>
          <w:color w:val="00B050"/>
        </w:rPr>
        <w:t xml:space="preserve">ssociate </w:t>
      </w:r>
    </w:p>
    <w:p w14:paraId="5E0F8E81" w14:textId="73215E1E" w:rsidR="00651EA2" w:rsidRPr="0027691C" w:rsidRDefault="00E62005" w:rsidP="0027691C">
      <w:pPr>
        <w:rPr>
          <w:i/>
          <w:color w:val="00B050"/>
        </w:rPr>
      </w:pPr>
      <w:r>
        <w:rPr>
          <w:i/>
          <w:color w:val="00B050"/>
        </w:rPr>
        <w:t xml:space="preserve">The DSUR Introduction should include, if </w:t>
      </w:r>
      <w:r w:rsidR="00FE5EE5">
        <w:rPr>
          <w:i/>
          <w:color w:val="00B050"/>
        </w:rPr>
        <w:t>applicable:</w:t>
      </w:r>
      <w:r>
        <w:rPr>
          <w:i/>
          <w:color w:val="00B050"/>
        </w:rPr>
        <w:t xml:space="preserve">  </w:t>
      </w:r>
    </w:p>
    <w:p w14:paraId="33BD8C8F" w14:textId="1FB945D6" w:rsidR="00867813" w:rsidRPr="0027691C" w:rsidRDefault="00651EA2" w:rsidP="0027691C">
      <w:pPr>
        <w:pStyle w:val="ListParagraph"/>
        <w:numPr>
          <w:ilvl w:val="0"/>
          <w:numId w:val="35"/>
        </w:numPr>
        <w:rPr>
          <w:i/>
          <w:color w:val="00B050"/>
        </w:rPr>
      </w:pPr>
      <w:r>
        <w:rPr>
          <w:i/>
          <w:color w:val="00B050"/>
        </w:rPr>
        <w:t>Developmental international birth date (</w:t>
      </w:r>
      <w:r w:rsidR="00867813" w:rsidRPr="0027691C">
        <w:rPr>
          <w:i/>
          <w:color w:val="00B050"/>
        </w:rPr>
        <w:t>DIBD</w:t>
      </w:r>
      <w:r>
        <w:rPr>
          <w:i/>
          <w:color w:val="00B050"/>
        </w:rPr>
        <w:t>)</w:t>
      </w:r>
      <w:r w:rsidR="00867813" w:rsidRPr="0027691C">
        <w:rPr>
          <w:i/>
          <w:color w:val="00B050"/>
        </w:rPr>
        <w:t xml:space="preserve"> or </w:t>
      </w:r>
      <w:r>
        <w:rPr>
          <w:i/>
          <w:color w:val="00B050"/>
        </w:rPr>
        <w:t>international birth date (</w:t>
      </w:r>
      <w:r w:rsidR="00867813" w:rsidRPr="0027691C">
        <w:rPr>
          <w:i/>
          <w:color w:val="00B050"/>
        </w:rPr>
        <w:t>IBD</w:t>
      </w:r>
      <w:r>
        <w:rPr>
          <w:i/>
          <w:color w:val="00B050"/>
        </w:rPr>
        <w:t>)</w:t>
      </w:r>
      <w:r w:rsidR="00867813" w:rsidRPr="0027691C">
        <w:rPr>
          <w:i/>
          <w:color w:val="00B050"/>
        </w:rPr>
        <w:t xml:space="preserve"> (as applicable); </w:t>
      </w:r>
    </w:p>
    <w:p w14:paraId="33BD8C90" w14:textId="7C69F005" w:rsidR="00867813" w:rsidRPr="0027691C" w:rsidRDefault="00867813" w:rsidP="0027691C">
      <w:pPr>
        <w:pStyle w:val="ListParagraph"/>
        <w:numPr>
          <w:ilvl w:val="0"/>
          <w:numId w:val="35"/>
        </w:numPr>
        <w:rPr>
          <w:i/>
          <w:color w:val="00B050"/>
        </w:rPr>
      </w:pPr>
      <w:r w:rsidRPr="0027691C">
        <w:rPr>
          <w:i/>
          <w:color w:val="00B050"/>
        </w:rPr>
        <w:t xml:space="preserve">Reporting period and sequential number of the report; </w:t>
      </w:r>
    </w:p>
    <w:p w14:paraId="33BD8C91" w14:textId="7E389640" w:rsidR="00867813" w:rsidRPr="0027691C" w:rsidRDefault="00867813" w:rsidP="0027691C">
      <w:pPr>
        <w:pStyle w:val="ListParagraph"/>
        <w:numPr>
          <w:ilvl w:val="0"/>
          <w:numId w:val="35"/>
        </w:numPr>
        <w:rPr>
          <w:i/>
          <w:color w:val="00B050"/>
        </w:rPr>
      </w:pPr>
      <w:r w:rsidRPr="0027691C">
        <w:rPr>
          <w:i/>
          <w:color w:val="00B050"/>
        </w:rPr>
        <w:t xml:space="preserve">Investigational product(s) – mode(s) of action, therapeutic class(es), dose(s), route(s) of administration, formulation(s); </w:t>
      </w:r>
    </w:p>
    <w:p w14:paraId="33BD8C92" w14:textId="30AE417B" w:rsidR="00867813" w:rsidRPr="0027691C" w:rsidRDefault="00867813" w:rsidP="0027691C">
      <w:pPr>
        <w:pStyle w:val="ListParagraph"/>
        <w:numPr>
          <w:ilvl w:val="0"/>
          <w:numId w:val="35"/>
        </w:numPr>
        <w:rPr>
          <w:i/>
          <w:color w:val="00B050"/>
        </w:rPr>
      </w:pPr>
      <w:r w:rsidRPr="0027691C">
        <w:rPr>
          <w:i/>
          <w:color w:val="00B050"/>
        </w:rPr>
        <w:t xml:space="preserve">A brief description of the indication(s) and population(s) being studied; </w:t>
      </w:r>
    </w:p>
    <w:p w14:paraId="33BD8C93" w14:textId="578A38C1" w:rsidR="00867813" w:rsidRPr="0027691C" w:rsidRDefault="00867813" w:rsidP="0027691C">
      <w:pPr>
        <w:pStyle w:val="ListParagraph"/>
        <w:numPr>
          <w:ilvl w:val="0"/>
          <w:numId w:val="35"/>
        </w:numPr>
        <w:rPr>
          <w:i/>
          <w:color w:val="00B050"/>
        </w:rPr>
      </w:pPr>
      <w:r w:rsidRPr="0027691C">
        <w:rPr>
          <w:i/>
          <w:color w:val="00B050"/>
        </w:rPr>
        <w:t>A short summary of the scope of the clinical trials covered by the report (</w:t>
      </w:r>
      <w:r w:rsidR="008C2FBA" w:rsidRPr="009A3EED">
        <w:rPr>
          <w:i/>
          <w:color w:val="00B050"/>
        </w:rPr>
        <w:t>eg</w:t>
      </w:r>
      <w:r w:rsidRPr="0027691C">
        <w:rPr>
          <w:i/>
          <w:color w:val="00B050"/>
        </w:rPr>
        <w:t xml:space="preserve">, all trials with the investigational product, indication-specific trials, trials with combination products); </w:t>
      </w:r>
    </w:p>
    <w:p w14:paraId="33BD8C94" w14:textId="6CB02691" w:rsidR="00867813" w:rsidRPr="0027691C" w:rsidRDefault="00867813" w:rsidP="0027691C">
      <w:pPr>
        <w:pStyle w:val="ListParagraph"/>
        <w:numPr>
          <w:ilvl w:val="0"/>
          <w:numId w:val="35"/>
        </w:numPr>
        <w:rPr>
          <w:i/>
          <w:color w:val="00B050"/>
        </w:rPr>
      </w:pPr>
      <w:r w:rsidRPr="0027691C">
        <w:rPr>
          <w:i/>
          <w:color w:val="00B050"/>
        </w:rPr>
        <w:t>A brief description and explanation of any information that has not been included in the DSUR (</w:t>
      </w:r>
      <w:r w:rsidR="008C2FBA">
        <w:rPr>
          <w:i/>
          <w:color w:val="00B050"/>
        </w:rPr>
        <w:t>eg</w:t>
      </w:r>
      <w:r w:rsidRPr="0027691C">
        <w:rPr>
          <w:i/>
          <w:color w:val="00B050"/>
        </w:rPr>
        <w:t xml:space="preserve">, when written agreements with a partner company do not provide for exchange of all safety data); </w:t>
      </w:r>
    </w:p>
    <w:p w14:paraId="33BD8C95" w14:textId="77777777" w:rsidR="00867813" w:rsidRPr="0027691C" w:rsidRDefault="00867813" w:rsidP="0027691C">
      <w:pPr>
        <w:pStyle w:val="ListParagraph"/>
        <w:numPr>
          <w:ilvl w:val="0"/>
          <w:numId w:val="35"/>
        </w:numPr>
        <w:rPr>
          <w:i/>
          <w:color w:val="00B050"/>
        </w:rPr>
      </w:pPr>
      <w:r w:rsidRPr="0027691C">
        <w:rPr>
          <w:i/>
          <w:color w:val="00B050"/>
        </w:rPr>
        <w:t>The rationale for submission of multiple DSURs for the investigational product, if applicable.  See guidance for combination compounds in Section 8.5.</w:t>
      </w:r>
    </w:p>
    <w:p w14:paraId="33BD8C96" w14:textId="77777777" w:rsidR="00867813" w:rsidRPr="0027691C" w:rsidRDefault="00867813" w:rsidP="0027691C">
      <w:pPr>
        <w:rPr>
          <w:i/>
          <w:color w:val="00B050"/>
        </w:rPr>
      </w:pPr>
    </w:p>
    <w:p w14:paraId="33BD8C97" w14:textId="1CC7ADBC" w:rsidR="00867813" w:rsidRPr="00287FD4" w:rsidRDefault="00867813" w:rsidP="00833EC1">
      <w:r w:rsidRPr="00287FD4">
        <w:t xml:space="preserve">This document represents the annual Development Safety Update Report (DSUR) Number </w:t>
      </w:r>
      <w:r w:rsidRPr="00833EC1">
        <w:rPr>
          <w:color w:val="FF0000"/>
        </w:rPr>
        <w:t>[#]</w:t>
      </w:r>
      <w:r w:rsidRPr="00287FD4">
        <w:t xml:space="preserve"> for </w:t>
      </w:r>
      <w:r w:rsidRPr="00833EC1">
        <w:rPr>
          <w:color w:val="FF0000"/>
        </w:rPr>
        <w:t>[generic name</w:t>
      </w:r>
      <w:r w:rsidR="002A29E0">
        <w:rPr>
          <w:color w:val="FF0000"/>
        </w:rPr>
        <w:t xml:space="preserve"> (preferred) </w:t>
      </w:r>
      <w:r w:rsidR="00FF0F0B">
        <w:rPr>
          <w:color w:val="FF0000"/>
        </w:rPr>
        <w:t xml:space="preserve">or </w:t>
      </w:r>
      <w:r w:rsidR="002A29E0" w:rsidRPr="00833EC1">
        <w:rPr>
          <w:color w:val="FF0000"/>
        </w:rPr>
        <w:t>compound number</w:t>
      </w:r>
      <w:r w:rsidR="002A29E0">
        <w:rPr>
          <w:color w:val="FF0000"/>
        </w:rPr>
        <w:t xml:space="preserve"> if no generic name available</w:t>
      </w:r>
      <w:r w:rsidRPr="00833EC1">
        <w:rPr>
          <w:color w:val="FF0000"/>
        </w:rPr>
        <w:t>]</w:t>
      </w:r>
      <w:r w:rsidRPr="00287FD4">
        <w:t xml:space="preserve">, </w:t>
      </w:r>
      <w:r w:rsidRPr="0073073A">
        <w:rPr>
          <w:color w:val="0070C0"/>
        </w:rPr>
        <w:t xml:space="preserve">herein referred to as </w:t>
      </w:r>
      <w:r w:rsidRPr="00833EC1">
        <w:rPr>
          <w:color w:val="FF0000"/>
        </w:rPr>
        <w:t>[generic name</w:t>
      </w:r>
      <w:r w:rsidR="002A29E0">
        <w:rPr>
          <w:color w:val="FF0000"/>
        </w:rPr>
        <w:t xml:space="preserve">- </w:t>
      </w:r>
      <w:r w:rsidR="00EE40B1">
        <w:rPr>
          <w:color w:val="FF0000"/>
        </w:rPr>
        <w:t>(</w:t>
      </w:r>
      <w:r w:rsidR="002A29E0">
        <w:rPr>
          <w:color w:val="FF0000"/>
        </w:rPr>
        <w:t xml:space="preserve">may be </w:t>
      </w:r>
      <w:r w:rsidR="002A29E0" w:rsidRPr="00833EC1">
        <w:rPr>
          <w:color w:val="FF0000"/>
        </w:rPr>
        <w:t>abbreviated</w:t>
      </w:r>
      <w:r w:rsidRPr="00833EC1">
        <w:rPr>
          <w:color w:val="FF0000"/>
        </w:rPr>
        <w:t xml:space="preserve"> if needed</w:t>
      </w:r>
      <w:r w:rsidR="00EE40B1">
        <w:rPr>
          <w:color w:val="FF0000"/>
        </w:rPr>
        <w:t>)</w:t>
      </w:r>
      <w:r w:rsidR="002C3069">
        <w:rPr>
          <w:color w:val="FF0000"/>
        </w:rPr>
        <w:t>, or compound number if appropriate</w:t>
      </w:r>
      <w:r w:rsidRPr="00833EC1">
        <w:rPr>
          <w:color w:val="FF0000"/>
        </w:rPr>
        <w:t>]</w:t>
      </w:r>
      <w:r w:rsidRPr="00287FD4">
        <w:t xml:space="preserve">.  The development international birth date (DIBD) is </w:t>
      </w:r>
      <w:r w:rsidRPr="00833EC1">
        <w:rPr>
          <w:color w:val="FF0000"/>
        </w:rPr>
        <w:t>[DD</w:t>
      </w:r>
      <w:r w:rsidR="00EE40B1">
        <w:rPr>
          <w:color w:val="FF0000"/>
        </w:rPr>
        <w:t xml:space="preserve"> </w:t>
      </w:r>
      <w:r w:rsidRPr="00833EC1">
        <w:rPr>
          <w:color w:val="FF0000"/>
        </w:rPr>
        <w:t>M</w:t>
      </w:r>
      <w:r w:rsidR="00891CB5">
        <w:rPr>
          <w:color w:val="FF0000"/>
        </w:rPr>
        <w:t>mm</w:t>
      </w:r>
      <w:r w:rsidR="00EE40B1">
        <w:rPr>
          <w:color w:val="FF0000"/>
        </w:rPr>
        <w:t xml:space="preserve"> </w:t>
      </w:r>
      <w:r w:rsidRPr="00833EC1">
        <w:rPr>
          <w:color w:val="FF0000"/>
        </w:rPr>
        <w:t>YYYY]</w:t>
      </w:r>
      <w:r w:rsidRPr="00287FD4">
        <w:t xml:space="preserve">.  </w:t>
      </w:r>
      <w:r w:rsidRPr="00A939FE">
        <w:rPr>
          <w:i/>
          <w:color w:val="00B050"/>
        </w:rPr>
        <w:t>OR, if there is an international birth date for the product, state</w:t>
      </w:r>
      <w:r w:rsidRPr="00A939FE">
        <w:rPr>
          <w:color w:val="3333FF"/>
        </w:rPr>
        <w:t xml:space="preserve">: </w:t>
      </w:r>
      <w:r w:rsidRPr="0073073A">
        <w:rPr>
          <w:color w:val="0070C0"/>
        </w:rPr>
        <w:t xml:space="preserve">The international birth date (IBD) is </w:t>
      </w:r>
      <w:r w:rsidRPr="00833EC1">
        <w:rPr>
          <w:color w:val="0070C0"/>
        </w:rPr>
        <w:t>[DD</w:t>
      </w:r>
      <w:r w:rsidR="002A29E0">
        <w:rPr>
          <w:color w:val="0070C0"/>
        </w:rPr>
        <w:t xml:space="preserve"> </w:t>
      </w:r>
      <w:r w:rsidRPr="00833EC1">
        <w:rPr>
          <w:color w:val="0070C0"/>
        </w:rPr>
        <w:t>M</w:t>
      </w:r>
      <w:r w:rsidR="00891CB5">
        <w:rPr>
          <w:color w:val="0070C0"/>
        </w:rPr>
        <w:t>mm</w:t>
      </w:r>
      <w:r w:rsidR="002A29E0">
        <w:rPr>
          <w:color w:val="0070C0"/>
        </w:rPr>
        <w:t xml:space="preserve"> </w:t>
      </w:r>
      <w:r w:rsidRPr="00833EC1">
        <w:rPr>
          <w:color w:val="0070C0"/>
        </w:rPr>
        <w:t>YYYY]</w:t>
      </w:r>
      <w:r w:rsidRPr="00A939FE">
        <w:rPr>
          <w:color w:val="3333FF"/>
        </w:rPr>
        <w:t>.</w:t>
      </w:r>
      <w:r w:rsidRPr="00287FD4">
        <w:t xml:space="preserve">  This DSUR </w:t>
      </w:r>
      <w:r w:rsidR="00E34BF8">
        <w:t>summarise</w:t>
      </w:r>
      <w:r w:rsidRPr="00287FD4">
        <w:t xml:space="preserve">s the safety data received by Otsuka and any applicable business partners from worldwide sources between </w:t>
      </w:r>
      <w:r w:rsidRPr="00833EC1">
        <w:rPr>
          <w:color w:val="FF0000"/>
        </w:rPr>
        <w:t>[DD</w:t>
      </w:r>
      <w:r w:rsidR="002A29E0">
        <w:rPr>
          <w:color w:val="FF0000"/>
        </w:rPr>
        <w:t xml:space="preserve"> </w:t>
      </w:r>
      <w:r w:rsidRPr="00833EC1">
        <w:rPr>
          <w:color w:val="FF0000"/>
        </w:rPr>
        <w:t>M</w:t>
      </w:r>
      <w:r w:rsidR="00891CB5">
        <w:rPr>
          <w:color w:val="FF0000"/>
        </w:rPr>
        <w:t>mm</w:t>
      </w:r>
      <w:r w:rsidR="002A29E0">
        <w:rPr>
          <w:color w:val="FF0000"/>
        </w:rPr>
        <w:t xml:space="preserve"> </w:t>
      </w:r>
      <w:r w:rsidRPr="00833EC1">
        <w:rPr>
          <w:color w:val="FF0000"/>
        </w:rPr>
        <w:t xml:space="preserve">YYYY] </w:t>
      </w:r>
      <w:r w:rsidRPr="00287FD4">
        <w:t xml:space="preserve">and </w:t>
      </w:r>
      <w:r w:rsidRPr="00833EC1">
        <w:rPr>
          <w:color w:val="FF0000"/>
        </w:rPr>
        <w:t>[DD</w:t>
      </w:r>
      <w:r w:rsidR="002A29E0">
        <w:rPr>
          <w:color w:val="FF0000"/>
        </w:rPr>
        <w:t xml:space="preserve"> </w:t>
      </w:r>
      <w:r w:rsidRPr="00833EC1">
        <w:rPr>
          <w:color w:val="FF0000"/>
        </w:rPr>
        <w:t>M</w:t>
      </w:r>
      <w:r w:rsidR="00891CB5">
        <w:rPr>
          <w:color w:val="FF0000"/>
        </w:rPr>
        <w:t>mm</w:t>
      </w:r>
      <w:r w:rsidR="002A29E0">
        <w:rPr>
          <w:color w:val="FF0000"/>
        </w:rPr>
        <w:t xml:space="preserve"> </w:t>
      </w:r>
      <w:r w:rsidRPr="00833EC1">
        <w:rPr>
          <w:color w:val="FF0000"/>
        </w:rPr>
        <w:t>YYYY].</w:t>
      </w:r>
    </w:p>
    <w:p w14:paraId="33BD8C98" w14:textId="6DAD5C82" w:rsidR="00867813" w:rsidRDefault="00867813" w:rsidP="00833EC1">
      <w:pPr>
        <w:rPr>
          <w:color w:val="FF0000"/>
        </w:rPr>
      </w:pPr>
      <w:r w:rsidRPr="00833EC1">
        <w:rPr>
          <w:color w:val="FF0000"/>
        </w:rPr>
        <w:t xml:space="preserve">[Product name] </w:t>
      </w:r>
      <w:r w:rsidRPr="00287FD4">
        <w:t xml:space="preserve">is </w:t>
      </w:r>
      <w:r w:rsidRPr="00833EC1">
        <w:rPr>
          <w:i/>
          <w:color w:val="0070C0"/>
        </w:rPr>
        <w:t>[indicated/being evaluated]</w:t>
      </w:r>
      <w:r w:rsidRPr="00833EC1">
        <w:rPr>
          <w:color w:val="0070C0"/>
        </w:rPr>
        <w:t xml:space="preserve"> </w:t>
      </w:r>
      <w:r w:rsidRPr="00287FD4">
        <w:t xml:space="preserve">for the treatment of </w:t>
      </w:r>
      <w:bookmarkStart w:id="28" w:name="OLE_LINK4"/>
      <w:r w:rsidRPr="00833EC1">
        <w:rPr>
          <w:color w:val="FF0000"/>
        </w:rPr>
        <w:t>[add indications</w:t>
      </w:r>
      <w:bookmarkEnd w:id="28"/>
      <w:r w:rsidRPr="00833EC1">
        <w:rPr>
          <w:color w:val="FF0000"/>
        </w:rPr>
        <w:t xml:space="preserve">].  </w:t>
      </w:r>
      <w:r w:rsidRPr="00287FD4">
        <w:t xml:space="preserve">This DSUR includes ongoing and completed clinical trials conducted during the DSUR reporting period.  The scope of clinical trials in this DSUR include: </w:t>
      </w:r>
      <w:r w:rsidRPr="00833EC1">
        <w:rPr>
          <w:color w:val="FF0000"/>
        </w:rPr>
        <w:t>[describe type of ongoing and completed clinical trials in this DSUR]</w:t>
      </w:r>
      <w:r w:rsidRPr="00287FD4">
        <w:t xml:space="preserve">.  The following formulations and doses were included in clinical trials during the DSUR reporting period: </w:t>
      </w:r>
      <w:r w:rsidRPr="00833EC1">
        <w:rPr>
          <w:color w:val="FF0000"/>
        </w:rPr>
        <w:t xml:space="preserve">[describe formulations/doses included in ongoing and completed clinical trials during the reporting period]. </w:t>
      </w:r>
    </w:p>
    <w:p w14:paraId="33BD8C99" w14:textId="77777777" w:rsidR="00867813" w:rsidRPr="00294BBD" w:rsidRDefault="00867813" w:rsidP="00294BBD">
      <w:pPr>
        <w:pStyle w:val="Heading1"/>
      </w:pPr>
      <w:bookmarkStart w:id="29" w:name="_Toc447265566"/>
      <w:bookmarkStart w:id="30" w:name="_Toc447267136"/>
      <w:bookmarkStart w:id="31" w:name="_Toc417923462"/>
      <w:bookmarkStart w:id="32" w:name="_Toc417923556"/>
      <w:bookmarkStart w:id="33" w:name="_Toc303189155"/>
      <w:bookmarkStart w:id="34" w:name="_Toc447267137"/>
      <w:bookmarkEnd w:id="29"/>
      <w:bookmarkEnd w:id="30"/>
      <w:bookmarkEnd w:id="31"/>
      <w:bookmarkEnd w:id="32"/>
      <w:r w:rsidRPr="00294BBD">
        <w:lastRenderedPageBreak/>
        <w:t>Worldwide Marketing Approval Status</w:t>
      </w:r>
      <w:bookmarkEnd w:id="33"/>
      <w:bookmarkEnd w:id="34"/>
    </w:p>
    <w:p w14:paraId="20008371" w14:textId="77777777" w:rsidR="00294BBD" w:rsidRPr="00D91A57" w:rsidRDefault="00294BBD" w:rsidP="00D91A57">
      <w:pPr>
        <w:rPr>
          <w:i/>
          <w:color w:val="00B050"/>
        </w:rPr>
      </w:pPr>
      <w:r w:rsidRPr="00D91A57">
        <w:rPr>
          <w:i/>
          <w:color w:val="00B050"/>
        </w:rPr>
        <w:t>Common sections between PBRER and DSUR</w:t>
      </w:r>
    </w:p>
    <w:tbl>
      <w:tblPr>
        <w:tblW w:w="4688" w:type="pct"/>
        <w:tblInd w:w="288" w:type="dxa"/>
        <w:tblLook w:val="0000" w:firstRow="0" w:lastRow="0" w:firstColumn="0" w:lastColumn="0" w:noHBand="0" w:noVBand="0"/>
      </w:tblPr>
      <w:tblGrid>
        <w:gridCol w:w="4150"/>
        <w:gridCol w:w="4153"/>
      </w:tblGrid>
      <w:tr w:rsidR="00D91A57" w:rsidRPr="00D91A57" w14:paraId="06B5EA06" w14:textId="77777777" w:rsidTr="003D3737">
        <w:trPr>
          <w:trHeight w:val="215"/>
        </w:trPr>
        <w:tc>
          <w:tcPr>
            <w:tcW w:w="2499" w:type="pct"/>
            <w:shd w:val="clear" w:color="auto" w:fill="auto"/>
          </w:tcPr>
          <w:p w14:paraId="1DDD0A5E" w14:textId="77777777" w:rsidR="00294BBD" w:rsidRPr="00D91A57" w:rsidRDefault="00294BBD" w:rsidP="00D91A57">
            <w:pPr>
              <w:rPr>
                <w:i/>
                <w:color w:val="00B050"/>
              </w:rPr>
            </w:pPr>
            <w:r w:rsidRPr="00D91A57">
              <w:rPr>
                <w:i/>
                <w:color w:val="00B050"/>
              </w:rPr>
              <w:t xml:space="preserve">PBRER section </w:t>
            </w:r>
          </w:p>
        </w:tc>
        <w:tc>
          <w:tcPr>
            <w:tcW w:w="2501" w:type="pct"/>
            <w:shd w:val="clear" w:color="auto" w:fill="auto"/>
          </w:tcPr>
          <w:p w14:paraId="43E36C13" w14:textId="77777777" w:rsidR="00294BBD" w:rsidRPr="00D91A57" w:rsidRDefault="00294BBD" w:rsidP="00D91A57">
            <w:pPr>
              <w:rPr>
                <w:i/>
                <w:color w:val="00B050"/>
              </w:rPr>
            </w:pPr>
            <w:r w:rsidRPr="00D91A57">
              <w:rPr>
                <w:i/>
                <w:color w:val="00B050"/>
              </w:rPr>
              <w:t>DSUR section</w:t>
            </w:r>
          </w:p>
        </w:tc>
      </w:tr>
      <w:tr w:rsidR="00D91A57" w:rsidRPr="00D91A57" w14:paraId="3315A992" w14:textId="77777777" w:rsidTr="003D3737">
        <w:trPr>
          <w:trHeight w:val="80"/>
        </w:trPr>
        <w:tc>
          <w:tcPr>
            <w:tcW w:w="2499" w:type="pct"/>
            <w:shd w:val="clear" w:color="auto" w:fill="auto"/>
          </w:tcPr>
          <w:p w14:paraId="0BDFA8D9" w14:textId="22BC9D29" w:rsidR="00294BBD" w:rsidRPr="00D91A57" w:rsidRDefault="00294BBD" w:rsidP="00D91A57">
            <w:pPr>
              <w:rPr>
                <w:i/>
                <w:color w:val="00B050"/>
              </w:rPr>
            </w:pPr>
            <w:r w:rsidRPr="00D91A57">
              <w:rPr>
                <w:i/>
                <w:color w:val="00B050"/>
              </w:rPr>
              <w:t xml:space="preserve">Section 2 – Worldwide Marketing </w:t>
            </w:r>
            <w:r w:rsidR="000D405B">
              <w:rPr>
                <w:i/>
                <w:color w:val="00B050"/>
              </w:rPr>
              <w:t>Author</w:t>
            </w:r>
            <w:r w:rsidR="00D61727">
              <w:rPr>
                <w:i/>
                <w:color w:val="00B050"/>
              </w:rPr>
              <w:t>isat</w:t>
            </w:r>
            <w:r w:rsidR="00B07697" w:rsidRPr="004F6639">
              <w:rPr>
                <w:i/>
                <w:color w:val="00B050"/>
              </w:rPr>
              <w:t>ion</w:t>
            </w:r>
            <w:r w:rsidRPr="00D91A57">
              <w:rPr>
                <w:i/>
                <w:color w:val="00B050"/>
              </w:rPr>
              <w:t xml:space="preserve"> status </w:t>
            </w:r>
          </w:p>
        </w:tc>
        <w:tc>
          <w:tcPr>
            <w:tcW w:w="2501" w:type="pct"/>
            <w:shd w:val="clear" w:color="auto" w:fill="auto"/>
          </w:tcPr>
          <w:p w14:paraId="79119889" w14:textId="7DEA20F9" w:rsidR="00294BBD" w:rsidRPr="00D91A57" w:rsidRDefault="00294BBD" w:rsidP="00D91A57">
            <w:pPr>
              <w:rPr>
                <w:i/>
                <w:color w:val="00B050"/>
              </w:rPr>
            </w:pPr>
            <w:r w:rsidRPr="00D91A57">
              <w:rPr>
                <w:i/>
                <w:color w:val="00B050"/>
              </w:rPr>
              <w:t>Section 2.0 Worldwide Marketing Approval Status</w:t>
            </w:r>
          </w:p>
        </w:tc>
      </w:tr>
    </w:tbl>
    <w:p w14:paraId="61170BCC" w14:textId="77777777" w:rsidR="00294BBD" w:rsidRPr="00D91A57" w:rsidRDefault="00294BBD" w:rsidP="00D91A57">
      <w:pPr>
        <w:rPr>
          <w:i/>
          <w:color w:val="00B050"/>
        </w:rPr>
      </w:pPr>
    </w:p>
    <w:p w14:paraId="4C2C6F12" w14:textId="77777777" w:rsidR="00294BBD" w:rsidRPr="00D91A57" w:rsidRDefault="00294BBD" w:rsidP="00D91A57">
      <w:pPr>
        <w:rPr>
          <w:i/>
          <w:color w:val="00B050"/>
        </w:rPr>
      </w:pPr>
      <w:r w:rsidRPr="00D91A57">
        <w:rPr>
          <w:i/>
          <w:color w:val="00B050"/>
        </w:rPr>
        <w:t>Lead Author: Regulatory Affairs</w:t>
      </w:r>
    </w:p>
    <w:p w14:paraId="1CD30D45" w14:textId="31577E60" w:rsidR="00AA7847" w:rsidRPr="00ED11D2" w:rsidRDefault="00AA7847" w:rsidP="00AA7847">
      <w:pPr>
        <w:rPr>
          <w:i/>
          <w:color w:val="00B050"/>
        </w:rPr>
      </w:pPr>
      <w:r>
        <w:rPr>
          <w:i/>
          <w:color w:val="00B050"/>
        </w:rPr>
        <w:t>Sub-sections for US, EU, Asia and Rest of World (ROW) have been included below. If not applicable, please remove sub-sections and include all text under this main heading in section 2.</w:t>
      </w:r>
    </w:p>
    <w:p w14:paraId="5FADD6D6" w14:textId="0E80ABCF" w:rsidR="00294BBD" w:rsidRPr="00D91A57" w:rsidRDefault="00294BBD" w:rsidP="00AA7847">
      <w:pPr>
        <w:rPr>
          <w:i/>
          <w:color w:val="00B050"/>
        </w:rPr>
      </w:pPr>
      <w:r w:rsidRPr="00D91A57">
        <w:rPr>
          <w:i/>
          <w:color w:val="00B050"/>
        </w:rPr>
        <w:t>Provide a brief narrative overview including date of first approval, indication(s), approved dose(s), and where approved, if applicable.</w:t>
      </w:r>
    </w:p>
    <w:p w14:paraId="2B17ACA8" w14:textId="6D21D316" w:rsidR="00294BBD" w:rsidRPr="00294BBD" w:rsidRDefault="00294BBD" w:rsidP="00294BBD">
      <w:pPr>
        <w:pStyle w:val="Paragraph"/>
        <w:jc w:val="both"/>
        <w:rPr>
          <w:rFonts w:ascii="Times New Roman" w:hAnsi="Times New Roman"/>
          <w:bCs/>
          <w:color w:val="000000" w:themeColor="text1"/>
        </w:rPr>
      </w:pPr>
      <w:commentRangeStart w:id="35"/>
      <w:r w:rsidRPr="00294BBD">
        <w:rPr>
          <w:rFonts w:ascii="Times New Roman" w:hAnsi="Times New Roman"/>
          <w:color w:val="000000" w:themeColor="text1"/>
        </w:rPr>
        <w:t>At</w:t>
      </w:r>
      <w:commentRangeEnd w:id="35"/>
      <w:r w:rsidR="00751AE0">
        <w:rPr>
          <w:rStyle w:val="CommentReference"/>
          <w:rFonts w:ascii="Times New Roman" w:eastAsia="MS Mincho" w:hAnsi="Times New Roman"/>
          <w:lang w:val="en-GB"/>
        </w:rPr>
        <w:commentReference w:id="35"/>
      </w:r>
      <w:r w:rsidRPr="00294BBD">
        <w:rPr>
          <w:rFonts w:ascii="Times New Roman" w:hAnsi="Times New Roman"/>
          <w:color w:val="000000" w:themeColor="text1"/>
        </w:rPr>
        <w:t xml:space="preserve"> the time of this report, </w:t>
      </w:r>
      <w:r w:rsidRPr="00294BBD">
        <w:rPr>
          <w:rFonts w:ascii="Times New Roman" w:hAnsi="Times New Roman"/>
          <w:bCs/>
          <w:color w:val="FF0000"/>
        </w:rPr>
        <w:t xml:space="preserve">[product name] </w:t>
      </w:r>
      <w:r w:rsidRPr="00294BBD">
        <w:rPr>
          <w:rFonts w:ascii="Times New Roman" w:hAnsi="Times New Roman"/>
          <w:bCs/>
          <w:color w:val="000000" w:themeColor="text1"/>
        </w:rPr>
        <w:t xml:space="preserve">is not </w:t>
      </w:r>
      <w:r w:rsidR="00DB7C53">
        <w:rPr>
          <w:rFonts w:ascii="Times New Roman" w:hAnsi="Times New Roman"/>
          <w:bCs/>
          <w:color w:val="000000" w:themeColor="text1"/>
          <w:lang w:val="en-GB"/>
        </w:rPr>
        <w:t>authorised</w:t>
      </w:r>
      <w:r w:rsidRPr="00294BBD">
        <w:rPr>
          <w:rFonts w:ascii="Times New Roman" w:hAnsi="Times New Roman"/>
          <w:bCs/>
          <w:color w:val="000000" w:themeColor="text1"/>
        </w:rPr>
        <w:t xml:space="preserve"> for </w:t>
      </w:r>
      <w:r w:rsidR="000B5FF7">
        <w:rPr>
          <w:rFonts w:ascii="Times New Roman" w:hAnsi="Times New Roman"/>
          <w:bCs/>
          <w:color w:val="000000" w:themeColor="text1"/>
        </w:rPr>
        <w:t>marketing</w:t>
      </w:r>
      <w:r w:rsidR="000B5FF7" w:rsidRPr="00294BBD">
        <w:rPr>
          <w:rFonts w:ascii="Times New Roman" w:hAnsi="Times New Roman"/>
          <w:bCs/>
          <w:color w:val="000000" w:themeColor="text1"/>
        </w:rPr>
        <w:t xml:space="preserve"> </w:t>
      </w:r>
      <w:r w:rsidRPr="00294BBD">
        <w:rPr>
          <w:rFonts w:ascii="Times New Roman" w:hAnsi="Times New Roman"/>
          <w:bCs/>
          <w:color w:val="000000" w:themeColor="text1"/>
        </w:rPr>
        <w:t>in any country.</w:t>
      </w:r>
    </w:p>
    <w:p w14:paraId="46476580" w14:textId="77777777" w:rsidR="00294BBD" w:rsidRPr="00294BBD" w:rsidRDefault="00294BBD" w:rsidP="00294BBD">
      <w:pPr>
        <w:pStyle w:val="Paragraph"/>
        <w:jc w:val="both"/>
        <w:rPr>
          <w:rFonts w:ascii="Times New Roman" w:hAnsi="Times New Roman"/>
          <w:i/>
          <w:color w:val="00B050"/>
        </w:rPr>
      </w:pPr>
      <w:r w:rsidRPr="00294BBD">
        <w:rPr>
          <w:rFonts w:ascii="Times New Roman" w:hAnsi="Times New Roman"/>
          <w:bCs/>
          <w:i/>
          <w:color w:val="00B050"/>
        </w:rPr>
        <w:t>OR</w:t>
      </w:r>
    </w:p>
    <w:p w14:paraId="68BCCDF0" w14:textId="6D79F9FC" w:rsidR="000B5FF7" w:rsidRPr="00421361" w:rsidRDefault="000B5FF7" w:rsidP="002F7689">
      <w:r w:rsidRPr="00421361">
        <w:t xml:space="preserve">The product [generic name] was first [approved / </w:t>
      </w:r>
      <w:r w:rsidR="00DB7C53">
        <w:t>authorised</w:t>
      </w:r>
      <w:r w:rsidRPr="00421361">
        <w:t xml:space="preserve">] </w:t>
      </w:r>
      <w:r w:rsidRPr="002F7689">
        <w:t>for marketing</w:t>
      </w:r>
      <w:r>
        <w:t xml:space="preserve"> </w:t>
      </w:r>
      <w:r w:rsidRPr="00421361">
        <w:t>in [country] on [date] for the indication of [insert indication and also approved doses(s)].</w:t>
      </w:r>
    </w:p>
    <w:p w14:paraId="3C0DA961" w14:textId="1B9CAB9C" w:rsidR="00294BBD" w:rsidRPr="00294BBD" w:rsidRDefault="00294BBD" w:rsidP="00294BBD">
      <w:pPr>
        <w:pStyle w:val="Paragraph"/>
        <w:jc w:val="both"/>
        <w:rPr>
          <w:rFonts w:ascii="Times New Roman" w:hAnsi="Times New Roman"/>
          <w:color w:val="FF0000"/>
        </w:rPr>
      </w:pPr>
      <w:r w:rsidRPr="00294BBD">
        <w:rPr>
          <w:rFonts w:ascii="Times New Roman" w:hAnsi="Times New Roman"/>
          <w:color w:val="000000" w:themeColor="text1"/>
        </w:rPr>
        <w:t xml:space="preserve">At the time of this report, </w:t>
      </w:r>
      <w:r w:rsidRPr="00294BBD">
        <w:rPr>
          <w:rFonts w:ascii="Times New Roman" w:hAnsi="Times New Roman"/>
          <w:bCs/>
          <w:color w:val="FF0000"/>
        </w:rPr>
        <w:t xml:space="preserve">[product name] </w:t>
      </w:r>
      <w:r w:rsidRPr="00294BBD">
        <w:rPr>
          <w:rFonts w:ascii="Times New Roman" w:hAnsi="Times New Roman"/>
          <w:color w:val="000000" w:themeColor="text1"/>
        </w:rPr>
        <w:t xml:space="preserve">has been registered and approved in </w:t>
      </w:r>
      <w:r w:rsidRPr="002F7689">
        <w:rPr>
          <w:rFonts w:ascii="Times New Roman" w:hAnsi="Times New Roman"/>
          <w:color w:val="FF0000"/>
        </w:rPr>
        <w:t xml:space="preserve">[##] </w:t>
      </w:r>
      <w:r w:rsidRPr="00294BBD">
        <w:rPr>
          <w:rFonts w:ascii="Times New Roman" w:hAnsi="Times New Roman"/>
          <w:color w:val="000000" w:themeColor="text1"/>
        </w:rPr>
        <w:t xml:space="preserve">countries.  </w:t>
      </w:r>
    </w:p>
    <w:p w14:paraId="7327CBD2" w14:textId="77777777" w:rsidR="00294BBD" w:rsidRPr="00294BBD" w:rsidRDefault="00294BBD" w:rsidP="00294BBD">
      <w:pPr>
        <w:pStyle w:val="Paragraph"/>
        <w:jc w:val="both"/>
        <w:rPr>
          <w:rFonts w:ascii="Times New Roman" w:hAnsi="Times New Roman"/>
          <w:i/>
          <w:color w:val="00B050"/>
        </w:rPr>
      </w:pPr>
      <w:r w:rsidRPr="00294BBD">
        <w:rPr>
          <w:rFonts w:ascii="Times New Roman" w:hAnsi="Times New Roman"/>
          <w:bCs/>
          <w:i/>
          <w:color w:val="00B050"/>
        </w:rPr>
        <w:t>OR for non-Otsuka marketed product</w:t>
      </w:r>
    </w:p>
    <w:p w14:paraId="58C33278" w14:textId="0F0B0332" w:rsidR="00294BBD" w:rsidRDefault="00294BBD" w:rsidP="00294BBD">
      <w:pPr>
        <w:pStyle w:val="Paragraph"/>
        <w:jc w:val="both"/>
        <w:rPr>
          <w:rFonts w:ascii="Times New Roman" w:hAnsi="Times New Roman"/>
          <w:color w:val="000000" w:themeColor="text1"/>
        </w:rPr>
      </w:pPr>
      <w:r w:rsidRPr="00294BBD">
        <w:rPr>
          <w:rFonts w:ascii="Times New Roman" w:hAnsi="Times New Roman"/>
          <w:color w:val="000000" w:themeColor="text1"/>
        </w:rPr>
        <w:t xml:space="preserve">At the time of this report, </w:t>
      </w:r>
      <w:r w:rsidRPr="00294BBD">
        <w:rPr>
          <w:rFonts w:ascii="Times New Roman" w:hAnsi="Times New Roman"/>
          <w:bCs/>
          <w:color w:val="FF0000"/>
        </w:rPr>
        <w:t xml:space="preserve">[product name] </w:t>
      </w:r>
      <w:r w:rsidRPr="00294BBD">
        <w:rPr>
          <w:rFonts w:ascii="Times New Roman" w:hAnsi="Times New Roman"/>
          <w:color w:val="000000" w:themeColor="text1"/>
        </w:rPr>
        <w:t xml:space="preserve">has been registered and approved in </w:t>
      </w:r>
      <w:r w:rsidRPr="00294BBD">
        <w:rPr>
          <w:rFonts w:ascii="Times New Roman" w:hAnsi="Times New Roman"/>
          <w:color w:val="FF0000"/>
        </w:rPr>
        <w:t xml:space="preserve">[##] </w:t>
      </w:r>
      <w:r w:rsidRPr="00294BBD">
        <w:rPr>
          <w:rFonts w:ascii="Times New Roman" w:hAnsi="Times New Roman"/>
          <w:color w:val="000000" w:themeColor="text1"/>
        </w:rPr>
        <w:t xml:space="preserve">countries where this clinical </w:t>
      </w:r>
      <w:r w:rsidR="002A29E0">
        <w:rPr>
          <w:rFonts w:ascii="Times New Roman" w:hAnsi="Times New Roman"/>
          <w:color w:val="000000" w:themeColor="text1"/>
        </w:rPr>
        <w:t>trial</w:t>
      </w:r>
      <w:r w:rsidRPr="00294BBD">
        <w:rPr>
          <w:rFonts w:ascii="Times New Roman" w:hAnsi="Times New Roman"/>
          <w:color w:val="000000" w:themeColor="text1"/>
        </w:rPr>
        <w:t xml:space="preserve"> was executed. </w:t>
      </w:r>
    </w:p>
    <w:p w14:paraId="2C883D6C" w14:textId="77777777" w:rsidR="00A3259D" w:rsidRPr="00294BBD" w:rsidRDefault="00A3259D" w:rsidP="00294BBD">
      <w:pPr>
        <w:pStyle w:val="Paragraph"/>
        <w:jc w:val="both"/>
        <w:rPr>
          <w:rFonts w:ascii="Times New Roman" w:hAnsi="Times New Roman"/>
          <w:color w:val="000000" w:themeColor="text1"/>
        </w:rPr>
      </w:pPr>
    </w:p>
    <w:p w14:paraId="5374171C" w14:textId="49A2637C" w:rsidR="00294BBD" w:rsidRPr="00294BBD" w:rsidRDefault="00294BBD" w:rsidP="00294BBD">
      <w:pPr>
        <w:pStyle w:val="Heading2"/>
      </w:pPr>
      <w:bookmarkStart w:id="36" w:name="_Toc380824002"/>
      <w:bookmarkStart w:id="37" w:name="_Toc384666845"/>
      <w:bookmarkStart w:id="38" w:name="_Toc447267138"/>
      <w:r w:rsidRPr="00294BBD">
        <w:t xml:space="preserve">Marketing </w:t>
      </w:r>
      <w:r w:rsidR="000D405B">
        <w:t>Author</w:t>
      </w:r>
      <w:r w:rsidR="00D61727">
        <w:t>isat</w:t>
      </w:r>
      <w:r w:rsidRPr="00294BBD">
        <w:t>ion Status (</w:t>
      </w:r>
      <w:commentRangeStart w:id="39"/>
      <w:r w:rsidRPr="00294BBD">
        <w:t>EU</w:t>
      </w:r>
      <w:commentRangeEnd w:id="39"/>
      <w:r w:rsidR="00751AE0">
        <w:rPr>
          <w:rStyle w:val="CommentReference"/>
          <w:rFonts w:ascii="Times New Roman" w:hAnsi="Times New Roman"/>
          <w:b w:val="0"/>
        </w:rPr>
        <w:commentReference w:id="39"/>
      </w:r>
      <w:r w:rsidRPr="00294BBD">
        <w:t>)</w:t>
      </w:r>
      <w:bookmarkEnd w:id="36"/>
      <w:bookmarkEnd w:id="37"/>
      <w:bookmarkEnd w:id="38"/>
      <w:r w:rsidRPr="00294BBD">
        <w:t xml:space="preserve"> </w:t>
      </w:r>
    </w:p>
    <w:p w14:paraId="2468DC42" w14:textId="44810836" w:rsidR="002E7CC5" w:rsidRDefault="00294BBD" w:rsidP="00294BBD">
      <w:pPr>
        <w:pStyle w:val="Paragraph"/>
        <w:rPr>
          <w:rFonts w:ascii="Times New Roman" w:hAnsi="Times New Roman"/>
          <w:bCs/>
          <w:i/>
          <w:color w:val="00B050"/>
        </w:rPr>
      </w:pPr>
      <w:r w:rsidRPr="00C44243">
        <w:rPr>
          <w:rFonts w:ascii="Times New Roman" w:hAnsi="Times New Roman"/>
          <w:bCs/>
          <w:i/>
          <w:color w:val="00B050"/>
        </w:rPr>
        <w:t>This header should only be included if applicable. If not, please put all text in section above (2.0).</w:t>
      </w:r>
    </w:p>
    <w:p w14:paraId="6537F73D" w14:textId="74574426" w:rsidR="00E179F3" w:rsidRPr="002A5F54" w:rsidRDefault="00294BBD" w:rsidP="00E179F3">
      <w:pPr>
        <w:jc w:val="both"/>
        <w:rPr>
          <w:szCs w:val="24"/>
        </w:rPr>
      </w:pPr>
      <w:r w:rsidRPr="00C44243">
        <w:rPr>
          <w:bCs/>
          <w:i/>
          <w:color w:val="00B050"/>
        </w:rPr>
        <w:t xml:space="preserve"> </w:t>
      </w:r>
      <w:r w:rsidR="00E179F3" w:rsidRPr="002A5F54">
        <w:rPr>
          <w:szCs w:val="24"/>
        </w:rPr>
        <w:t xml:space="preserve">At the time of this report, </w:t>
      </w:r>
      <w:r w:rsidR="00E179F3" w:rsidRPr="002A5F54">
        <w:rPr>
          <w:color w:val="FF0000"/>
          <w:szCs w:val="24"/>
        </w:rPr>
        <w:t>[generic name]</w:t>
      </w:r>
      <w:r w:rsidR="00E179F3" w:rsidRPr="002A5F54">
        <w:rPr>
          <w:szCs w:val="24"/>
        </w:rPr>
        <w:t xml:space="preserve"> has been registered and approved in </w:t>
      </w:r>
      <w:r w:rsidR="00E179F3" w:rsidRPr="002A5F54">
        <w:rPr>
          <w:color w:val="FF0000"/>
          <w:szCs w:val="24"/>
        </w:rPr>
        <w:t xml:space="preserve">[#] </w:t>
      </w:r>
      <w:r w:rsidR="00E179F3" w:rsidRPr="002A5F54">
        <w:rPr>
          <w:szCs w:val="24"/>
        </w:rPr>
        <w:t>countries within</w:t>
      </w:r>
      <w:r w:rsidR="00B657D8">
        <w:rPr>
          <w:szCs w:val="24"/>
        </w:rPr>
        <w:t xml:space="preserve"> the</w:t>
      </w:r>
      <w:r w:rsidR="00E179F3" w:rsidRPr="002A5F54">
        <w:rPr>
          <w:szCs w:val="24"/>
        </w:rPr>
        <w:t xml:space="preserve"> EU</w:t>
      </w:r>
      <w:r w:rsidR="00AA7847">
        <w:rPr>
          <w:szCs w:val="24"/>
        </w:rPr>
        <w:t xml:space="preserve"> (</w:t>
      </w:r>
      <w:r w:rsidR="00E179F3" w:rsidRPr="002A5F54">
        <w:rPr>
          <w:color w:val="FF0000"/>
          <w:szCs w:val="24"/>
        </w:rPr>
        <w:t>[name of the countries]</w:t>
      </w:r>
      <w:r w:rsidR="00AA7847">
        <w:rPr>
          <w:szCs w:val="24"/>
        </w:rPr>
        <w:t xml:space="preserve">) </w:t>
      </w:r>
      <w:r w:rsidR="00191B11">
        <w:rPr>
          <w:szCs w:val="24"/>
        </w:rPr>
        <w:t>for</w:t>
      </w:r>
      <w:r w:rsidR="00E179F3" w:rsidRPr="002A5F54">
        <w:rPr>
          <w:szCs w:val="24"/>
        </w:rPr>
        <w:t xml:space="preserve"> the following indications and doses:</w:t>
      </w:r>
    </w:p>
    <w:p w14:paraId="27A76E22" w14:textId="1A24F23E" w:rsidR="00294BBD" w:rsidRPr="00A3259D" w:rsidRDefault="00E179F3" w:rsidP="00C67EEA">
      <w:pPr>
        <w:pStyle w:val="ListBullet"/>
      </w:pPr>
      <w:r w:rsidRPr="002A5F54">
        <w:t>[mention indications and the approved dose(s)]</w:t>
      </w:r>
    </w:p>
    <w:p w14:paraId="0BCB5800" w14:textId="77777777" w:rsidR="00A3259D" w:rsidRPr="00A04AC6" w:rsidRDefault="00A3259D" w:rsidP="00395314"/>
    <w:p w14:paraId="5D38C379" w14:textId="328FAF9A" w:rsidR="00294BBD" w:rsidRPr="00294BBD" w:rsidRDefault="00294BBD" w:rsidP="00294BBD">
      <w:pPr>
        <w:pStyle w:val="Heading2"/>
      </w:pPr>
      <w:bookmarkStart w:id="40" w:name="_Toc380824003"/>
      <w:bookmarkStart w:id="41" w:name="_Toc384666846"/>
      <w:bookmarkStart w:id="42" w:name="_Toc447267139"/>
      <w:r w:rsidRPr="00294BBD">
        <w:lastRenderedPageBreak/>
        <w:t xml:space="preserve">Marketing </w:t>
      </w:r>
      <w:r w:rsidR="000D405B">
        <w:t>Author</w:t>
      </w:r>
      <w:r w:rsidR="00D61727">
        <w:t>isat</w:t>
      </w:r>
      <w:r w:rsidRPr="00294BBD">
        <w:t>ion Status (US)</w:t>
      </w:r>
      <w:bookmarkEnd w:id="40"/>
      <w:bookmarkEnd w:id="41"/>
      <w:bookmarkEnd w:id="42"/>
      <w:r w:rsidRPr="00294BBD">
        <w:t xml:space="preserve"> </w:t>
      </w:r>
    </w:p>
    <w:p w14:paraId="65AFF0D7" w14:textId="010BF152" w:rsidR="00294BBD" w:rsidRDefault="00294BBD" w:rsidP="00C44243">
      <w:pPr>
        <w:pStyle w:val="Paragraph"/>
        <w:rPr>
          <w:rFonts w:ascii="Times New Roman" w:hAnsi="Times New Roman"/>
          <w:bCs/>
          <w:i/>
          <w:color w:val="00B050"/>
        </w:rPr>
      </w:pPr>
      <w:r w:rsidRPr="00C44243">
        <w:rPr>
          <w:rFonts w:ascii="Times New Roman" w:hAnsi="Times New Roman"/>
          <w:bCs/>
          <w:i/>
          <w:color w:val="00B050"/>
        </w:rPr>
        <w:t>This header should only be included if applicable. If not, please put all text in section above (2.0).</w:t>
      </w:r>
    </w:p>
    <w:p w14:paraId="7A82053D" w14:textId="2F40B031" w:rsidR="00E179F3" w:rsidRPr="002A5F54" w:rsidRDefault="00E179F3" w:rsidP="00E179F3">
      <w:pPr>
        <w:jc w:val="both"/>
        <w:rPr>
          <w:szCs w:val="24"/>
        </w:rPr>
      </w:pPr>
      <w:r w:rsidRPr="002A5F54">
        <w:rPr>
          <w:szCs w:val="24"/>
        </w:rPr>
        <w:t xml:space="preserve">At the time of this report, </w:t>
      </w:r>
      <w:r w:rsidRPr="002A5F54">
        <w:rPr>
          <w:color w:val="FF0000"/>
          <w:szCs w:val="24"/>
        </w:rPr>
        <w:t>[generic name]</w:t>
      </w:r>
      <w:r w:rsidRPr="002A5F54">
        <w:rPr>
          <w:szCs w:val="24"/>
        </w:rPr>
        <w:t xml:space="preserve"> has been registered and approved in </w:t>
      </w:r>
      <w:r w:rsidR="00B657D8">
        <w:rPr>
          <w:szCs w:val="24"/>
        </w:rPr>
        <w:t>the US</w:t>
      </w:r>
      <w:r w:rsidRPr="002A5F54">
        <w:rPr>
          <w:szCs w:val="24"/>
        </w:rPr>
        <w:t xml:space="preserve"> </w:t>
      </w:r>
      <w:r w:rsidR="00191B11">
        <w:rPr>
          <w:szCs w:val="24"/>
        </w:rPr>
        <w:t>for</w:t>
      </w:r>
      <w:r w:rsidRPr="002A5F54">
        <w:rPr>
          <w:szCs w:val="24"/>
        </w:rPr>
        <w:t xml:space="preserve"> the following indications and doses:</w:t>
      </w:r>
    </w:p>
    <w:p w14:paraId="166DEE85" w14:textId="24382F00" w:rsidR="00E179F3" w:rsidRPr="00A3259D" w:rsidRDefault="00E179F3" w:rsidP="00C67EEA">
      <w:pPr>
        <w:pStyle w:val="ListBullet"/>
      </w:pPr>
      <w:r w:rsidRPr="002A5F54">
        <w:t>[mention indications and the approved dose(s)]</w:t>
      </w:r>
    </w:p>
    <w:p w14:paraId="4F5FADE5" w14:textId="77777777" w:rsidR="00A3259D" w:rsidRDefault="00A3259D" w:rsidP="00395314"/>
    <w:p w14:paraId="29B759EC" w14:textId="212D95F0" w:rsidR="00294BBD" w:rsidRPr="00294BBD" w:rsidRDefault="00294BBD" w:rsidP="00294BBD">
      <w:pPr>
        <w:pStyle w:val="Heading2"/>
      </w:pPr>
      <w:bookmarkStart w:id="43" w:name="_Toc380824004"/>
      <w:bookmarkStart w:id="44" w:name="_Toc384666847"/>
      <w:bookmarkStart w:id="45" w:name="_Toc447267140"/>
      <w:r w:rsidRPr="00294BBD">
        <w:t xml:space="preserve">Marketing </w:t>
      </w:r>
      <w:r w:rsidR="000D405B">
        <w:t>Author</w:t>
      </w:r>
      <w:r w:rsidR="00D61727">
        <w:t>isat</w:t>
      </w:r>
      <w:r w:rsidRPr="00294BBD">
        <w:t>ion Status (Asia)</w:t>
      </w:r>
      <w:bookmarkEnd w:id="43"/>
      <w:bookmarkEnd w:id="44"/>
      <w:bookmarkEnd w:id="45"/>
      <w:r w:rsidRPr="00294BBD">
        <w:t xml:space="preserve"> </w:t>
      </w:r>
    </w:p>
    <w:p w14:paraId="7A018933" w14:textId="60D8C6EB" w:rsidR="00294BBD" w:rsidRDefault="00294BBD" w:rsidP="00C44243">
      <w:pPr>
        <w:pStyle w:val="Paragraph"/>
        <w:rPr>
          <w:rFonts w:ascii="Times New Roman" w:hAnsi="Times New Roman"/>
          <w:bCs/>
          <w:i/>
          <w:color w:val="00B050"/>
        </w:rPr>
      </w:pPr>
      <w:r w:rsidRPr="00C44243">
        <w:rPr>
          <w:rFonts w:ascii="Times New Roman" w:hAnsi="Times New Roman"/>
          <w:bCs/>
          <w:i/>
          <w:color w:val="00B050"/>
        </w:rPr>
        <w:t>This header should only be included if applicable. If not, please put all text in section above (2.0).</w:t>
      </w:r>
    </w:p>
    <w:p w14:paraId="1C8B4009" w14:textId="52DE621C" w:rsidR="00E179F3" w:rsidRPr="002A5F54" w:rsidRDefault="00E179F3" w:rsidP="00E179F3">
      <w:pPr>
        <w:jc w:val="both"/>
        <w:rPr>
          <w:szCs w:val="24"/>
        </w:rPr>
      </w:pPr>
      <w:r w:rsidRPr="002A5F54">
        <w:rPr>
          <w:szCs w:val="24"/>
        </w:rPr>
        <w:t xml:space="preserve">At the time of this report, </w:t>
      </w:r>
      <w:r w:rsidRPr="002A5F54">
        <w:rPr>
          <w:color w:val="FF0000"/>
          <w:szCs w:val="24"/>
        </w:rPr>
        <w:t>[generic name]</w:t>
      </w:r>
      <w:r w:rsidRPr="002A5F54">
        <w:rPr>
          <w:szCs w:val="24"/>
        </w:rPr>
        <w:t xml:space="preserve"> has been registered and approved in </w:t>
      </w:r>
      <w:r w:rsidRPr="002A5F54">
        <w:rPr>
          <w:color w:val="FF0000"/>
          <w:szCs w:val="24"/>
        </w:rPr>
        <w:t xml:space="preserve">[#] </w:t>
      </w:r>
      <w:r w:rsidRPr="002A5F54">
        <w:rPr>
          <w:szCs w:val="24"/>
        </w:rPr>
        <w:t>countries within</w:t>
      </w:r>
      <w:r w:rsidR="00B657D8">
        <w:rPr>
          <w:szCs w:val="24"/>
        </w:rPr>
        <w:t xml:space="preserve"> Asia</w:t>
      </w:r>
      <w:r w:rsidR="006F75E6">
        <w:rPr>
          <w:szCs w:val="24"/>
        </w:rPr>
        <w:t xml:space="preserve"> </w:t>
      </w:r>
      <w:r w:rsidR="00AA7847">
        <w:rPr>
          <w:szCs w:val="24"/>
        </w:rPr>
        <w:t>(</w:t>
      </w:r>
      <w:r w:rsidR="00B657D8" w:rsidRPr="002F7689">
        <w:rPr>
          <w:color w:val="FF0000"/>
          <w:szCs w:val="24"/>
        </w:rPr>
        <w:t>[</w:t>
      </w:r>
      <w:r w:rsidRPr="002A5F54">
        <w:rPr>
          <w:color w:val="FF0000"/>
          <w:szCs w:val="24"/>
        </w:rPr>
        <w:t>name of the countries]</w:t>
      </w:r>
      <w:r w:rsidR="00AA7847">
        <w:rPr>
          <w:szCs w:val="24"/>
        </w:rPr>
        <w:t xml:space="preserve">) </w:t>
      </w:r>
      <w:r w:rsidR="00191B11">
        <w:rPr>
          <w:szCs w:val="24"/>
        </w:rPr>
        <w:t>for</w:t>
      </w:r>
      <w:r w:rsidRPr="002A5F54">
        <w:rPr>
          <w:szCs w:val="24"/>
        </w:rPr>
        <w:t xml:space="preserve"> the fol</w:t>
      </w:r>
      <w:r w:rsidR="00B657D8">
        <w:rPr>
          <w:szCs w:val="24"/>
        </w:rPr>
        <w:t xml:space="preserve">lowing indications and </w:t>
      </w:r>
      <w:r w:rsidRPr="002A5F54">
        <w:rPr>
          <w:szCs w:val="24"/>
        </w:rPr>
        <w:t>doses:</w:t>
      </w:r>
    </w:p>
    <w:p w14:paraId="25246540" w14:textId="77777777" w:rsidR="00E179F3" w:rsidRPr="002A5F54" w:rsidRDefault="00E179F3" w:rsidP="00C67EEA">
      <w:pPr>
        <w:pStyle w:val="ListBullet"/>
      </w:pPr>
      <w:r w:rsidRPr="002A5F54">
        <w:t>[mention indications and the approved dose(s)]</w:t>
      </w:r>
    </w:p>
    <w:p w14:paraId="1F5823AE" w14:textId="6D6961A4" w:rsidR="006B1D08" w:rsidRDefault="006B1D08" w:rsidP="00FC5461"/>
    <w:p w14:paraId="15B7ADC4" w14:textId="6CDDEF2D" w:rsidR="00373A1C" w:rsidRDefault="00373A1C" w:rsidP="00FC5461">
      <w:pPr>
        <w:pStyle w:val="Heading2"/>
      </w:pPr>
      <w:bookmarkStart w:id="46" w:name="_Toc447267141"/>
      <w:r>
        <w:t>Marketing Author</w:t>
      </w:r>
      <w:r w:rsidR="00D61727">
        <w:t>isat</w:t>
      </w:r>
      <w:r>
        <w:t>ion Status (Rest of World)</w:t>
      </w:r>
      <w:bookmarkEnd w:id="46"/>
    </w:p>
    <w:p w14:paraId="5578F4AC" w14:textId="765F0907" w:rsidR="00373A1C" w:rsidRDefault="00373A1C" w:rsidP="00373A1C">
      <w:pPr>
        <w:pStyle w:val="Paragraph"/>
        <w:rPr>
          <w:rFonts w:ascii="Times New Roman" w:hAnsi="Times New Roman"/>
          <w:bCs/>
          <w:i/>
          <w:color w:val="00B050"/>
        </w:rPr>
      </w:pPr>
      <w:r w:rsidRPr="00C44243">
        <w:rPr>
          <w:rFonts w:ascii="Times New Roman" w:hAnsi="Times New Roman"/>
          <w:bCs/>
          <w:i/>
          <w:color w:val="00B050"/>
        </w:rPr>
        <w:t>This header should only be included if applicable. If not, please put all text in section above (2.0).</w:t>
      </w:r>
    </w:p>
    <w:p w14:paraId="1C4F490C" w14:textId="61C3187E" w:rsidR="00373A1C" w:rsidRPr="002A5F54" w:rsidRDefault="00373A1C" w:rsidP="00373A1C">
      <w:pPr>
        <w:jc w:val="both"/>
        <w:rPr>
          <w:szCs w:val="24"/>
        </w:rPr>
      </w:pPr>
      <w:r w:rsidRPr="002A5F54">
        <w:rPr>
          <w:szCs w:val="24"/>
        </w:rPr>
        <w:t xml:space="preserve">At the time of this report, </w:t>
      </w:r>
      <w:r w:rsidRPr="002A5F54">
        <w:rPr>
          <w:color w:val="FF0000"/>
          <w:szCs w:val="24"/>
        </w:rPr>
        <w:t>[generic name]</w:t>
      </w:r>
      <w:r w:rsidRPr="002A5F54">
        <w:rPr>
          <w:szCs w:val="24"/>
        </w:rPr>
        <w:t xml:space="preserve"> has been registered and approved in </w:t>
      </w:r>
      <w:r w:rsidRPr="002A5F54">
        <w:rPr>
          <w:color w:val="FF0000"/>
          <w:szCs w:val="24"/>
        </w:rPr>
        <w:t xml:space="preserve">[#] </w:t>
      </w:r>
      <w:r w:rsidRPr="002A5F54">
        <w:rPr>
          <w:szCs w:val="24"/>
        </w:rPr>
        <w:t>countries within</w:t>
      </w:r>
      <w:r>
        <w:rPr>
          <w:szCs w:val="24"/>
        </w:rPr>
        <w:t xml:space="preserve"> the Rest of World</w:t>
      </w:r>
      <w:r w:rsidR="00AA7847">
        <w:rPr>
          <w:szCs w:val="24"/>
        </w:rPr>
        <w:t xml:space="preserve"> (ROW) (</w:t>
      </w:r>
      <w:r w:rsidRPr="002F7689">
        <w:rPr>
          <w:color w:val="FF0000"/>
          <w:szCs w:val="24"/>
        </w:rPr>
        <w:t>[</w:t>
      </w:r>
      <w:r w:rsidRPr="002A5F54">
        <w:rPr>
          <w:color w:val="FF0000"/>
          <w:szCs w:val="24"/>
        </w:rPr>
        <w:t>name of the countries]</w:t>
      </w:r>
      <w:r w:rsidR="00AA7847">
        <w:rPr>
          <w:szCs w:val="24"/>
        </w:rPr>
        <w:t>) f</w:t>
      </w:r>
      <w:r>
        <w:rPr>
          <w:szCs w:val="24"/>
        </w:rPr>
        <w:t>or</w:t>
      </w:r>
      <w:r w:rsidRPr="002A5F54">
        <w:rPr>
          <w:szCs w:val="24"/>
        </w:rPr>
        <w:t xml:space="preserve"> the fol</w:t>
      </w:r>
      <w:r>
        <w:rPr>
          <w:szCs w:val="24"/>
        </w:rPr>
        <w:t xml:space="preserve">lowing indications and </w:t>
      </w:r>
      <w:r w:rsidRPr="002A5F54">
        <w:rPr>
          <w:szCs w:val="24"/>
        </w:rPr>
        <w:t>doses:</w:t>
      </w:r>
    </w:p>
    <w:p w14:paraId="28B21924" w14:textId="77777777" w:rsidR="00373A1C" w:rsidRPr="002A5F54" w:rsidRDefault="00373A1C" w:rsidP="00C67EEA">
      <w:pPr>
        <w:pStyle w:val="ListBullet"/>
      </w:pPr>
      <w:r w:rsidRPr="002A5F54">
        <w:t>[mention indications and the approved dose(s)]</w:t>
      </w:r>
    </w:p>
    <w:p w14:paraId="2A6E6749" w14:textId="13A05869" w:rsidR="00A3259D" w:rsidRPr="00867813" w:rsidRDefault="00A3259D" w:rsidP="00FC5461"/>
    <w:p w14:paraId="33BD8CAB" w14:textId="77777777" w:rsidR="00867813" w:rsidRPr="00287FD4" w:rsidRDefault="00867813" w:rsidP="00287FD4">
      <w:pPr>
        <w:pStyle w:val="Heading1"/>
      </w:pPr>
      <w:bookmarkStart w:id="47" w:name="_Toc303189156"/>
      <w:bookmarkStart w:id="48" w:name="_Toc447267142"/>
      <w:r w:rsidRPr="00287FD4">
        <w:t>Action Taken in the Reporting Period for Safety Reasons</w:t>
      </w:r>
      <w:bookmarkEnd w:id="47"/>
      <w:bookmarkEnd w:id="48"/>
    </w:p>
    <w:p w14:paraId="33BD8CAC" w14:textId="77777777" w:rsidR="00867813" w:rsidRPr="00D91A57" w:rsidRDefault="00867813" w:rsidP="00D91A57">
      <w:pPr>
        <w:rPr>
          <w:i/>
          <w:color w:val="00B050"/>
        </w:rPr>
      </w:pPr>
      <w:r w:rsidRPr="00D91A57">
        <w:rPr>
          <w:i/>
          <w:color w:val="00B050"/>
        </w:rPr>
        <w:t>Common sections between PBRER and RMP and DSUR</w:t>
      </w:r>
    </w:p>
    <w:tbl>
      <w:tblPr>
        <w:tblW w:w="4736" w:type="pct"/>
        <w:tblInd w:w="288" w:type="dxa"/>
        <w:tblLook w:val="0000" w:firstRow="0" w:lastRow="0" w:firstColumn="0" w:lastColumn="0" w:noHBand="0" w:noVBand="0"/>
      </w:tblPr>
      <w:tblGrid>
        <w:gridCol w:w="2675"/>
        <w:gridCol w:w="2953"/>
        <w:gridCol w:w="2760"/>
      </w:tblGrid>
      <w:tr w:rsidR="00D91A57" w:rsidRPr="00D91A57" w14:paraId="33BD8CB0" w14:textId="77777777" w:rsidTr="00224B3C">
        <w:trPr>
          <w:trHeight w:val="215"/>
        </w:trPr>
        <w:tc>
          <w:tcPr>
            <w:tcW w:w="1595" w:type="pct"/>
            <w:shd w:val="clear" w:color="auto" w:fill="auto"/>
          </w:tcPr>
          <w:p w14:paraId="33BD8CAD" w14:textId="77777777" w:rsidR="00867813" w:rsidRPr="00D91A57" w:rsidRDefault="00867813" w:rsidP="00D91A57">
            <w:pPr>
              <w:rPr>
                <w:i/>
                <w:color w:val="00B050"/>
              </w:rPr>
            </w:pPr>
            <w:r w:rsidRPr="00D91A57">
              <w:rPr>
                <w:i/>
                <w:color w:val="00B050"/>
              </w:rPr>
              <w:t>PBRER section</w:t>
            </w:r>
          </w:p>
        </w:tc>
        <w:tc>
          <w:tcPr>
            <w:tcW w:w="1760" w:type="pct"/>
            <w:shd w:val="clear" w:color="auto" w:fill="auto"/>
          </w:tcPr>
          <w:p w14:paraId="33BD8CAE" w14:textId="77777777" w:rsidR="00867813" w:rsidRPr="00D91A57" w:rsidRDefault="00867813" w:rsidP="00D91A57">
            <w:pPr>
              <w:rPr>
                <w:i/>
                <w:color w:val="00B050"/>
              </w:rPr>
            </w:pPr>
            <w:r w:rsidRPr="00D91A57">
              <w:rPr>
                <w:i/>
                <w:color w:val="00B050"/>
              </w:rPr>
              <w:t xml:space="preserve">RMP section </w:t>
            </w:r>
          </w:p>
        </w:tc>
        <w:tc>
          <w:tcPr>
            <w:tcW w:w="1645" w:type="pct"/>
            <w:shd w:val="clear" w:color="auto" w:fill="auto"/>
          </w:tcPr>
          <w:p w14:paraId="33BD8CAF" w14:textId="77777777" w:rsidR="00867813" w:rsidRPr="00D91A57" w:rsidRDefault="00867813" w:rsidP="00D91A57">
            <w:pPr>
              <w:rPr>
                <w:i/>
                <w:color w:val="00B050"/>
              </w:rPr>
            </w:pPr>
            <w:r w:rsidRPr="00D91A57">
              <w:rPr>
                <w:i/>
                <w:color w:val="00B050"/>
              </w:rPr>
              <w:t>DSUR section</w:t>
            </w:r>
          </w:p>
        </w:tc>
      </w:tr>
      <w:tr w:rsidR="00D91A57" w:rsidRPr="00D91A57" w14:paraId="33BD8CBA" w14:textId="77777777" w:rsidTr="00224B3C">
        <w:trPr>
          <w:trHeight w:val="80"/>
        </w:trPr>
        <w:tc>
          <w:tcPr>
            <w:tcW w:w="1595" w:type="pct"/>
            <w:shd w:val="clear" w:color="auto" w:fill="auto"/>
          </w:tcPr>
          <w:p w14:paraId="33BD8CB1" w14:textId="77777777" w:rsidR="00867813" w:rsidRPr="00D91A57" w:rsidRDefault="00867813" w:rsidP="00D91A57">
            <w:pPr>
              <w:rPr>
                <w:i/>
                <w:color w:val="00B050"/>
              </w:rPr>
            </w:pPr>
            <w:r w:rsidRPr="00D91A57">
              <w:rPr>
                <w:i/>
                <w:color w:val="00B050"/>
              </w:rPr>
              <w:t>Section 3.0 – Actions Taken in the Reporting Interval for Safety Reasons</w:t>
            </w:r>
          </w:p>
        </w:tc>
        <w:tc>
          <w:tcPr>
            <w:tcW w:w="1760" w:type="pct"/>
            <w:shd w:val="clear" w:color="auto" w:fill="auto"/>
          </w:tcPr>
          <w:p w14:paraId="33BD8CB6" w14:textId="77777777" w:rsidR="00867813" w:rsidRPr="00D91A57" w:rsidRDefault="00867813" w:rsidP="00D91A57">
            <w:pPr>
              <w:rPr>
                <w:i/>
                <w:color w:val="00B050"/>
              </w:rPr>
            </w:pPr>
            <w:r w:rsidRPr="00D91A57">
              <w:rPr>
                <w:i/>
                <w:color w:val="00B050"/>
              </w:rPr>
              <w:t>EU-RMP:</w:t>
            </w:r>
          </w:p>
          <w:p w14:paraId="33BD8CB7" w14:textId="038C0787" w:rsidR="00867813" w:rsidRPr="00D91A57" w:rsidRDefault="00867813" w:rsidP="0052293E">
            <w:pPr>
              <w:rPr>
                <w:i/>
                <w:color w:val="00B050"/>
              </w:rPr>
            </w:pPr>
            <w:r w:rsidRPr="00D91A57">
              <w:rPr>
                <w:i/>
                <w:color w:val="00B050"/>
              </w:rPr>
              <w:t xml:space="preserve">SV.1 Action Taken by Regulatory Authorities and/or Marketing </w:t>
            </w:r>
            <w:r w:rsidR="000D405B">
              <w:rPr>
                <w:i/>
                <w:color w:val="00B050"/>
              </w:rPr>
              <w:t>Author</w:t>
            </w:r>
            <w:r w:rsidR="00D61727">
              <w:rPr>
                <w:i/>
                <w:color w:val="00B050"/>
              </w:rPr>
              <w:t>isat</w:t>
            </w:r>
            <w:r w:rsidRPr="00D91A57">
              <w:rPr>
                <w:i/>
                <w:color w:val="00B050"/>
              </w:rPr>
              <w:t xml:space="preserve">ion Holders for </w:t>
            </w:r>
            <w:r w:rsidRPr="00D91A57">
              <w:rPr>
                <w:i/>
                <w:color w:val="00B050"/>
              </w:rPr>
              <w:lastRenderedPageBreak/>
              <w:t>Safety Reasons</w:t>
            </w:r>
          </w:p>
        </w:tc>
        <w:tc>
          <w:tcPr>
            <w:tcW w:w="1645" w:type="pct"/>
            <w:shd w:val="clear" w:color="auto" w:fill="auto"/>
          </w:tcPr>
          <w:p w14:paraId="33BD8CB8" w14:textId="77777777" w:rsidR="00867813" w:rsidRPr="00D91A57" w:rsidRDefault="00867813" w:rsidP="00D91A57">
            <w:pPr>
              <w:rPr>
                <w:i/>
                <w:color w:val="00B050"/>
              </w:rPr>
            </w:pPr>
            <w:r w:rsidRPr="00D91A57">
              <w:rPr>
                <w:i/>
                <w:color w:val="00B050"/>
              </w:rPr>
              <w:lastRenderedPageBreak/>
              <w:t>3.0 Action Taken in the Reporting Period for Safety Reasons</w:t>
            </w:r>
          </w:p>
          <w:p w14:paraId="33BD8CB9" w14:textId="77777777" w:rsidR="00867813" w:rsidRPr="00D91A57" w:rsidRDefault="00867813" w:rsidP="00D91A57">
            <w:pPr>
              <w:rPr>
                <w:i/>
                <w:color w:val="00B050"/>
              </w:rPr>
            </w:pPr>
          </w:p>
        </w:tc>
      </w:tr>
    </w:tbl>
    <w:p w14:paraId="33BD8CBB" w14:textId="77777777" w:rsidR="00867813" w:rsidRPr="00D91A57" w:rsidRDefault="00867813" w:rsidP="00D91A57">
      <w:pPr>
        <w:rPr>
          <w:i/>
          <w:color w:val="00B050"/>
        </w:rPr>
      </w:pPr>
      <w:r w:rsidRPr="00D91A57">
        <w:rPr>
          <w:i/>
          <w:color w:val="00B050"/>
        </w:rPr>
        <w:t xml:space="preserve">Lead author: Regulatory Affairs  </w:t>
      </w:r>
    </w:p>
    <w:p w14:paraId="7546FE19" w14:textId="3E67BF64" w:rsidR="00AA7847" w:rsidRPr="00ED11D2" w:rsidRDefault="00AA7847" w:rsidP="00AA7847">
      <w:pPr>
        <w:rPr>
          <w:i/>
          <w:color w:val="00B050"/>
        </w:rPr>
      </w:pPr>
      <w:r>
        <w:rPr>
          <w:i/>
          <w:color w:val="00B050"/>
        </w:rPr>
        <w:t>Subsections for US, EU, Asia and Rest of World (ROW) have been included below. If not applicable, please remove subsections and include all text under this main heading in section 3.</w:t>
      </w:r>
    </w:p>
    <w:p w14:paraId="33BD8CBC" w14:textId="2EB3D510" w:rsidR="00867813" w:rsidRPr="00D91A57" w:rsidRDefault="00867813" w:rsidP="00D91A57">
      <w:pPr>
        <w:rPr>
          <w:i/>
          <w:color w:val="00B050"/>
        </w:rPr>
      </w:pPr>
      <w:r w:rsidRPr="00D91A57">
        <w:rPr>
          <w:i/>
          <w:color w:val="00B050"/>
        </w:rPr>
        <w:t xml:space="preserve">This section should include a description of significant actions related to safety that have been taken during the reporting period by the sponsor, regulators, data and safety monitoring boards or ethics committees that had an impact on the conduct of a specific clinical trial(s) or on the overall clinical development </w:t>
      </w:r>
      <w:r w:rsidR="009D222F" w:rsidRPr="004F6639">
        <w:rPr>
          <w:i/>
          <w:color w:val="00B050"/>
        </w:rPr>
        <w:t>programme</w:t>
      </w:r>
      <w:r w:rsidRPr="00D91A57">
        <w:rPr>
          <w:i/>
          <w:color w:val="00B050"/>
        </w:rPr>
        <w:t xml:space="preserve">.  The reason(s) for each action should be provided if known. Relevant updates to previous actions should also be </w:t>
      </w:r>
      <w:r w:rsidR="00E34BF8">
        <w:rPr>
          <w:i/>
          <w:color w:val="00B050"/>
        </w:rPr>
        <w:t>summarise</w:t>
      </w:r>
      <w:r w:rsidRPr="00D91A57">
        <w:rPr>
          <w:i/>
          <w:color w:val="00B050"/>
        </w:rPr>
        <w:t>d in this section (</w:t>
      </w:r>
      <w:r w:rsidR="008C2FBA" w:rsidRPr="004F6639">
        <w:rPr>
          <w:i/>
          <w:color w:val="00B050"/>
        </w:rPr>
        <w:t>eg</w:t>
      </w:r>
      <w:r w:rsidRPr="00D91A57">
        <w:rPr>
          <w:i/>
          <w:color w:val="00B050"/>
        </w:rPr>
        <w:t xml:space="preserve">, resumption of a clinical trial after suspension). </w:t>
      </w:r>
    </w:p>
    <w:p w14:paraId="33BD8CBD" w14:textId="3D560AE4" w:rsidR="00867813" w:rsidRPr="00D91A57" w:rsidRDefault="00867813" w:rsidP="00D91A57">
      <w:pPr>
        <w:rPr>
          <w:i/>
          <w:color w:val="00B050"/>
        </w:rPr>
      </w:pPr>
      <w:r w:rsidRPr="00D91A57">
        <w:rPr>
          <w:i/>
          <w:color w:val="00B050"/>
        </w:rPr>
        <w:t xml:space="preserve">Changes to the </w:t>
      </w:r>
      <w:r w:rsidR="0052293E">
        <w:rPr>
          <w:i/>
          <w:color w:val="00B050"/>
        </w:rPr>
        <w:t>i</w:t>
      </w:r>
      <w:r w:rsidRPr="00D91A57">
        <w:rPr>
          <w:i/>
          <w:color w:val="00B050"/>
        </w:rPr>
        <w:t xml:space="preserve">nvestigator’s </w:t>
      </w:r>
      <w:r w:rsidR="0052293E">
        <w:rPr>
          <w:i/>
          <w:color w:val="00B050"/>
        </w:rPr>
        <w:t>b</w:t>
      </w:r>
      <w:r w:rsidRPr="00D91A57">
        <w:rPr>
          <w:i/>
          <w:color w:val="00B050"/>
        </w:rPr>
        <w:t xml:space="preserve">rochure and </w:t>
      </w:r>
      <w:r w:rsidR="0052293E">
        <w:rPr>
          <w:i/>
          <w:color w:val="00B050"/>
        </w:rPr>
        <w:t>c</w:t>
      </w:r>
      <w:r w:rsidRPr="00D91A57">
        <w:rPr>
          <w:i/>
          <w:color w:val="00B050"/>
        </w:rPr>
        <w:t xml:space="preserve">ompany </w:t>
      </w:r>
      <w:r w:rsidR="0052293E">
        <w:rPr>
          <w:i/>
          <w:color w:val="00B050"/>
        </w:rPr>
        <w:t>c</w:t>
      </w:r>
      <w:r w:rsidRPr="00D91A57">
        <w:rPr>
          <w:i/>
          <w:color w:val="00B050"/>
        </w:rPr>
        <w:t xml:space="preserve">ore </w:t>
      </w:r>
      <w:r w:rsidR="0052293E">
        <w:rPr>
          <w:i/>
          <w:color w:val="00B050"/>
        </w:rPr>
        <w:t>d</w:t>
      </w:r>
      <w:r w:rsidRPr="00D91A57">
        <w:rPr>
          <w:i/>
          <w:color w:val="00B050"/>
        </w:rPr>
        <w:t xml:space="preserve">ata </w:t>
      </w:r>
      <w:r w:rsidR="0052293E">
        <w:rPr>
          <w:i/>
          <w:color w:val="00B050"/>
        </w:rPr>
        <w:t>s</w:t>
      </w:r>
      <w:r w:rsidRPr="00D91A57">
        <w:rPr>
          <w:i/>
          <w:color w:val="00B050"/>
        </w:rPr>
        <w:t xml:space="preserve">heet should be discussed separately in the “Changes to Reference Safety Information”; see Section 4. </w:t>
      </w:r>
    </w:p>
    <w:p w14:paraId="33BD8CBE" w14:textId="77777777" w:rsidR="00867813" w:rsidRPr="00D91A57" w:rsidRDefault="00867813" w:rsidP="00D91A57">
      <w:pPr>
        <w:rPr>
          <w:i/>
          <w:color w:val="00B050"/>
        </w:rPr>
      </w:pPr>
      <w:r w:rsidRPr="00D91A57">
        <w:rPr>
          <w:i/>
          <w:color w:val="00B050"/>
        </w:rPr>
        <w:t xml:space="preserve">Examples of significant actions taken for safety reasons include: </w:t>
      </w:r>
    </w:p>
    <w:p w14:paraId="33BD8CBF" w14:textId="28ECA878" w:rsidR="00867813" w:rsidRPr="00C846F6" w:rsidRDefault="00867813" w:rsidP="00C846F6">
      <w:pPr>
        <w:pStyle w:val="ListParagraph"/>
        <w:numPr>
          <w:ilvl w:val="0"/>
          <w:numId w:val="43"/>
        </w:numPr>
        <w:rPr>
          <w:i/>
          <w:color w:val="00B050"/>
        </w:rPr>
      </w:pPr>
      <w:r w:rsidRPr="00C846F6">
        <w:rPr>
          <w:i/>
          <w:color w:val="00B050"/>
        </w:rPr>
        <w:t>Actions related to investigational products</w:t>
      </w:r>
      <w:r w:rsidR="003C6EE7">
        <w:rPr>
          <w:i/>
          <w:color w:val="00B050"/>
        </w:rPr>
        <w:t>:</w:t>
      </w:r>
      <w:r w:rsidRPr="00C846F6">
        <w:rPr>
          <w:i/>
          <w:color w:val="00B050"/>
        </w:rPr>
        <w:t xml:space="preserve"> </w:t>
      </w:r>
    </w:p>
    <w:p w14:paraId="33BD8CC0" w14:textId="440185E7" w:rsidR="00867813" w:rsidRPr="00C846F6" w:rsidRDefault="00867813" w:rsidP="00C846F6">
      <w:pPr>
        <w:pStyle w:val="ListParagraph"/>
        <w:numPr>
          <w:ilvl w:val="1"/>
          <w:numId w:val="43"/>
        </w:numPr>
        <w:rPr>
          <w:i/>
          <w:color w:val="00B050"/>
        </w:rPr>
      </w:pPr>
      <w:r w:rsidRPr="00C846F6">
        <w:rPr>
          <w:i/>
          <w:color w:val="00B050"/>
        </w:rPr>
        <w:t>Refusal to author</w:t>
      </w:r>
      <w:r w:rsidR="00FE5EE5">
        <w:rPr>
          <w:i/>
          <w:color w:val="00B050"/>
        </w:rPr>
        <w:t>i</w:t>
      </w:r>
      <w:r w:rsidR="004D0E72">
        <w:rPr>
          <w:i/>
          <w:color w:val="00B050"/>
        </w:rPr>
        <w:t>s</w:t>
      </w:r>
      <w:r w:rsidR="00FE5EE5">
        <w:rPr>
          <w:i/>
          <w:color w:val="00B050"/>
        </w:rPr>
        <w:t>e</w:t>
      </w:r>
      <w:r w:rsidRPr="00C846F6">
        <w:rPr>
          <w:i/>
          <w:color w:val="00B050"/>
        </w:rPr>
        <w:t xml:space="preserve"> a clinical trial for ethical or safety reasons</w:t>
      </w:r>
      <w:r w:rsidR="003C6EE7">
        <w:rPr>
          <w:i/>
          <w:color w:val="00B050"/>
        </w:rPr>
        <w:t>;</w:t>
      </w:r>
      <w:r w:rsidRPr="00C846F6">
        <w:rPr>
          <w:i/>
          <w:color w:val="00B050"/>
        </w:rPr>
        <w:t xml:space="preserve"> </w:t>
      </w:r>
    </w:p>
    <w:p w14:paraId="33BD8CC1" w14:textId="371A99CF" w:rsidR="00867813" w:rsidRPr="00C846F6" w:rsidRDefault="00867813" w:rsidP="00C846F6">
      <w:pPr>
        <w:pStyle w:val="ListParagraph"/>
        <w:numPr>
          <w:ilvl w:val="1"/>
          <w:numId w:val="43"/>
        </w:numPr>
        <w:rPr>
          <w:i/>
          <w:color w:val="00B050"/>
        </w:rPr>
      </w:pPr>
      <w:r w:rsidRPr="00C846F6">
        <w:rPr>
          <w:i/>
          <w:color w:val="00B050"/>
        </w:rPr>
        <w:t>Partial or complete clinical trial suspension or early termination of an ongoing clinical trial because of safety findings or lack of efficacy (see Section 15)</w:t>
      </w:r>
      <w:r w:rsidR="003C6EE7">
        <w:rPr>
          <w:i/>
          <w:color w:val="00B050"/>
        </w:rPr>
        <w:t>;</w:t>
      </w:r>
      <w:r w:rsidRPr="00C846F6">
        <w:rPr>
          <w:i/>
          <w:color w:val="00B050"/>
        </w:rPr>
        <w:t xml:space="preserve"> </w:t>
      </w:r>
    </w:p>
    <w:p w14:paraId="33BD8CC2" w14:textId="128B5E2A" w:rsidR="00867813" w:rsidRPr="00C846F6" w:rsidRDefault="00867813" w:rsidP="00C846F6">
      <w:pPr>
        <w:ind w:left="720"/>
        <w:rPr>
          <w:i/>
          <w:color w:val="00B050"/>
        </w:rPr>
      </w:pPr>
      <w:r w:rsidRPr="00C846F6">
        <w:rPr>
          <w:i/>
          <w:color w:val="00B050"/>
        </w:rPr>
        <w:t>Note: “Partial suspension” might include several actions (</w:t>
      </w:r>
      <w:r w:rsidR="008C2FBA">
        <w:rPr>
          <w:i/>
          <w:color w:val="00B050"/>
        </w:rPr>
        <w:t>eg</w:t>
      </w:r>
      <w:r w:rsidRPr="00C846F6">
        <w:rPr>
          <w:i/>
          <w:color w:val="00B050"/>
        </w:rPr>
        <w:t xml:space="preserve">, suspension of repeat dose studies, but continuation of single dose studies; suspension of trials in one indication, but continuation in another and/or suspension of a particular dosing regimen in a trial but continuation of other doses). </w:t>
      </w:r>
    </w:p>
    <w:p w14:paraId="33BD8CC3" w14:textId="07A81B12" w:rsidR="00867813" w:rsidRPr="00C846F6" w:rsidRDefault="00867813" w:rsidP="00C846F6">
      <w:pPr>
        <w:pStyle w:val="ListParagraph"/>
        <w:numPr>
          <w:ilvl w:val="1"/>
          <w:numId w:val="43"/>
        </w:numPr>
        <w:rPr>
          <w:i/>
          <w:color w:val="00B050"/>
        </w:rPr>
      </w:pPr>
      <w:r w:rsidRPr="00C846F6">
        <w:rPr>
          <w:i/>
          <w:color w:val="00B050"/>
        </w:rPr>
        <w:t>Recall of investigational product or comparator</w:t>
      </w:r>
      <w:r w:rsidR="003C6EE7">
        <w:rPr>
          <w:i/>
          <w:color w:val="00B050"/>
        </w:rPr>
        <w:t>;</w:t>
      </w:r>
      <w:r w:rsidRPr="00C846F6">
        <w:rPr>
          <w:i/>
          <w:color w:val="00B050"/>
        </w:rPr>
        <w:t xml:space="preserve"> </w:t>
      </w:r>
    </w:p>
    <w:p w14:paraId="33BD8CC4" w14:textId="572342A7" w:rsidR="00867813" w:rsidRPr="00C846F6" w:rsidRDefault="00867813" w:rsidP="00C846F6">
      <w:pPr>
        <w:pStyle w:val="ListParagraph"/>
        <w:numPr>
          <w:ilvl w:val="1"/>
          <w:numId w:val="43"/>
        </w:numPr>
        <w:rPr>
          <w:i/>
          <w:color w:val="00B050"/>
        </w:rPr>
      </w:pPr>
      <w:r w:rsidRPr="00C846F6">
        <w:rPr>
          <w:i/>
          <w:color w:val="00B050"/>
        </w:rPr>
        <w:t>Failure to obtain marketing approval for a tested indication including voluntary withdrawal of a marketing application</w:t>
      </w:r>
      <w:r w:rsidR="003C6EE7">
        <w:rPr>
          <w:i/>
          <w:color w:val="00B050"/>
        </w:rPr>
        <w:t>.</w:t>
      </w:r>
      <w:r w:rsidRPr="00C846F6">
        <w:rPr>
          <w:i/>
          <w:color w:val="00B050"/>
        </w:rPr>
        <w:t xml:space="preserve"> </w:t>
      </w:r>
    </w:p>
    <w:p w14:paraId="33BD8CC5" w14:textId="77777777" w:rsidR="00867813" w:rsidRPr="00C846F6" w:rsidRDefault="00867813" w:rsidP="00C846F6">
      <w:pPr>
        <w:pStyle w:val="ListParagraph"/>
        <w:numPr>
          <w:ilvl w:val="1"/>
          <w:numId w:val="43"/>
        </w:numPr>
        <w:rPr>
          <w:i/>
          <w:color w:val="00B050"/>
        </w:rPr>
      </w:pPr>
      <w:r w:rsidRPr="00C846F6">
        <w:rPr>
          <w:i/>
          <w:color w:val="00B050"/>
        </w:rPr>
        <w:t xml:space="preserve">Risk management activities, including: </w:t>
      </w:r>
    </w:p>
    <w:p w14:paraId="33BD8CC6" w14:textId="45D569A8" w:rsidR="00867813" w:rsidRPr="00C846F6" w:rsidRDefault="00867813" w:rsidP="00C846F6">
      <w:pPr>
        <w:pStyle w:val="ListParagraph"/>
        <w:numPr>
          <w:ilvl w:val="2"/>
          <w:numId w:val="43"/>
        </w:numPr>
        <w:rPr>
          <w:i/>
          <w:color w:val="00B050"/>
        </w:rPr>
      </w:pPr>
      <w:r w:rsidRPr="00C846F6">
        <w:rPr>
          <w:i/>
          <w:color w:val="00B050"/>
        </w:rPr>
        <w:t>Protocol modifications due to safety or efficacy concerns (</w:t>
      </w:r>
      <w:r w:rsidR="008C2FBA">
        <w:rPr>
          <w:i/>
          <w:color w:val="00B050"/>
        </w:rPr>
        <w:t>eg</w:t>
      </w:r>
      <w:r w:rsidRPr="00C846F6">
        <w:rPr>
          <w:i/>
          <w:color w:val="00B050"/>
        </w:rPr>
        <w:t xml:space="preserve">, dosage changes, changes in </w:t>
      </w:r>
      <w:r w:rsidR="002A29E0" w:rsidRPr="00C846F6">
        <w:rPr>
          <w:i/>
          <w:color w:val="00B050"/>
        </w:rPr>
        <w:t>trial</w:t>
      </w:r>
      <w:r w:rsidRPr="00C846F6">
        <w:rPr>
          <w:i/>
          <w:color w:val="00B050"/>
        </w:rPr>
        <w:t xml:space="preserve"> inclusion/exclusion criteria, intensification of subject monitoring, limitation in trial duration)</w:t>
      </w:r>
      <w:r w:rsidR="003C6EE7">
        <w:rPr>
          <w:i/>
          <w:color w:val="00B050"/>
        </w:rPr>
        <w:t>;</w:t>
      </w:r>
      <w:r w:rsidRPr="00C846F6">
        <w:rPr>
          <w:i/>
          <w:color w:val="00B050"/>
        </w:rPr>
        <w:t xml:space="preserve"> </w:t>
      </w:r>
    </w:p>
    <w:p w14:paraId="33BD8CC7" w14:textId="5794F492" w:rsidR="00867813" w:rsidRPr="00C846F6" w:rsidRDefault="00867813" w:rsidP="00C846F6">
      <w:pPr>
        <w:pStyle w:val="ListParagraph"/>
        <w:numPr>
          <w:ilvl w:val="2"/>
          <w:numId w:val="43"/>
        </w:numPr>
        <w:rPr>
          <w:i/>
          <w:color w:val="00B050"/>
        </w:rPr>
      </w:pPr>
      <w:r w:rsidRPr="00C846F6">
        <w:rPr>
          <w:i/>
          <w:color w:val="00B050"/>
        </w:rPr>
        <w:t xml:space="preserve">Restrictions in </w:t>
      </w:r>
      <w:r w:rsidR="002A29E0" w:rsidRPr="00C846F6">
        <w:rPr>
          <w:i/>
          <w:color w:val="00B050"/>
        </w:rPr>
        <w:t>trial</w:t>
      </w:r>
      <w:r w:rsidRPr="00C846F6">
        <w:rPr>
          <w:i/>
          <w:color w:val="00B050"/>
        </w:rPr>
        <w:t xml:space="preserve"> population or indications</w:t>
      </w:r>
      <w:r w:rsidR="003C6EE7">
        <w:rPr>
          <w:i/>
          <w:color w:val="00B050"/>
        </w:rPr>
        <w:t>;</w:t>
      </w:r>
      <w:r w:rsidRPr="00C846F6">
        <w:rPr>
          <w:i/>
          <w:color w:val="00B050"/>
        </w:rPr>
        <w:t xml:space="preserve"> </w:t>
      </w:r>
    </w:p>
    <w:p w14:paraId="33BD8CC8" w14:textId="087761F4" w:rsidR="00867813" w:rsidRPr="00C846F6" w:rsidRDefault="00867813" w:rsidP="00C846F6">
      <w:pPr>
        <w:pStyle w:val="ListParagraph"/>
        <w:numPr>
          <w:ilvl w:val="2"/>
          <w:numId w:val="43"/>
        </w:numPr>
        <w:rPr>
          <w:i/>
          <w:color w:val="00B050"/>
        </w:rPr>
      </w:pPr>
      <w:r w:rsidRPr="00C846F6">
        <w:rPr>
          <w:i/>
          <w:color w:val="00B050"/>
        </w:rPr>
        <w:t>Changes to the informed consent document relating to safety issues</w:t>
      </w:r>
      <w:r w:rsidR="003C6EE7">
        <w:rPr>
          <w:i/>
          <w:color w:val="00B050"/>
        </w:rPr>
        <w:t>;</w:t>
      </w:r>
      <w:r w:rsidRPr="00C846F6">
        <w:rPr>
          <w:i/>
          <w:color w:val="00B050"/>
        </w:rPr>
        <w:t xml:space="preserve"> </w:t>
      </w:r>
    </w:p>
    <w:p w14:paraId="33BD8CC9" w14:textId="66F58A1B" w:rsidR="00867813" w:rsidRPr="00C846F6" w:rsidRDefault="00867813" w:rsidP="00C846F6">
      <w:pPr>
        <w:pStyle w:val="ListParagraph"/>
        <w:numPr>
          <w:ilvl w:val="2"/>
          <w:numId w:val="43"/>
        </w:numPr>
        <w:rPr>
          <w:i/>
          <w:color w:val="00B050"/>
        </w:rPr>
      </w:pPr>
      <w:r w:rsidRPr="00C846F6">
        <w:rPr>
          <w:i/>
          <w:color w:val="00B050"/>
        </w:rPr>
        <w:lastRenderedPageBreak/>
        <w:t>Formulation changes</w:t>
      </w:r>
      <w:r w:rsidR="003C6EE7">
        <w:rPr>
          <w:i/>
          <w:color w:val="00B050"/>
        </w:rPr>
        <w:t>;</w:t>
      </w:r>
      <w:r w:rsidRPr="00C846F6">
        <w:rPr>
          <w:i/>
          <w:color w:val="00B050"/>
        </w:rPr>
        <w:t xml:space="preserve"> </w:t>
      </w:r>
    </w:p>
    <w:p w14:paraId="33BD8CCA" w14:textId="74C01E0C" w:rsidR="00867813" w:rsidRPr="00C846F6" w:rsidRDefault="00867813" w:rsidP="00C846F6">
      <w:pPr>
        <w:pStyle w:val="ListParagraph"/>
        <w:numPr>
          <w:ilvl w:val="2"/>
          <w:numId w:val="43"/>
        </w:numPr>
        <w:rPr>
          <w:i/>
          <w:color w:val="00B050"/>
        </w:rPr>
      </w:pPr>
      <w:r w:rsidRPr="00C846F6">
        <w:rPr>
          <w:i/>
          <w:color w:val="00B050"/>
        </w:rPr>
        <w:t>Addition by regulators of a special safety-related reporting requirement</w:t>
      </w:r>
      <w:r w:rsidR="003C6EE7">
        <w:rPr>
          <w:i/>
          <w:color w:val="00B050"/>
        </w:rPr>
        <w:t>;</w:t>
      </w:r>
      <w:r w:rsidRPr="00C846F6">
        <w:rPr>
          <w:i/>
          <w:color w:val="00B050"/>
        </w:rPr>
        <w:t xml:space="preserve"> </w:t>
      </w:r>
    </w:p>
    <w:p w14:paraId="33BD8CCB" w14:textId="094DB650" w:rsidR="00867813" w:rsidRPr="00C846F6" w:rsidRDefault="00867813" w:rsidP="00C846F6">
      <w:pPr>
        <w:pStyle w:val="ListParagraph"/>
        <w:numPr>
          <w:ilvl w:val="2"/>
          <w:numId w:val="43"/>
        </w:numPr>
        <w:rPr>
          <w:i/>
          <w:color w:val="00B050"/>
        </w:rPr>
      </w:pPr>
      <w:r w:rsidRPr="00C846F6">
        <w:rPr>
          <w:i/>
          <w:color w:val="00B050"/>
        </w:rPr>
        <w:t>Issuance of a communication to investigators or healthcare professionals</w:t>
      </w:r>
      <w:r w:rsidR="003C6EE7">
        <w:rPr>
          <w:i/>
          <w:color w:val="00B050"/>
        </w:rPr>
        <w:t>;</w:t>
      </w:r>
      <w:r w:rsidRPr="00C846F6">
        <w:rPr>
          <w:i/>
          <w:color w:val="00B050"/>
        </w:rPr>
        <w:t xml:space="preserve"> </w:t>
      </w:r>
    </w:p>
    <w:p w14:paraId="6D7FAC01" w14:textId="192FA1EB" w:rsidR="004D4F56" w:rsidRPr="00C846F6" w:rsidRDefault="004D4F56" w:rsidP="00C846F6">
      <w:pPr>
        <w:pStyle w:val="ListParagraph"/>
        <w:numPr>
          <w:ilvl w:val="2"/>
          <w:numId w:val="44"/>
        </w:numPr>
        <w:rPr>
          <w:i/>
          <w:color w:val="00B050"/>
        </w:rPr>
      </w:pPr>
      <w:r w:rsidRPr="001B5DA0">
        <w:rPr>
          <w:i/>
          <w:color w:val="00B050"/>
        </w:rPr>
        <w:t>Plans for new studies to address safety issues</w:t>
      </w:r>
      <w:r w:rsidR="003C6EE7">
        <w:rPr>
          <w:i/>
          <w:color w:val="00B050"/>
        </w:rPr>
        <w:t>.</w:t>
      </w:r>
    </w:p>
    <w:p w14:paraId="33BD8CCE" w14:textId="13DD9E58" w:rsidR="00867813" w:rsidRPr="00C846F6" w:rsidRDefault="00867813" w:rsidP="00C846F6">
      <w:pPr>
        <w:pStyle w:val="ListParagraph"/>
        <w:numPr>
          <w:ilvl w:val="0"/>
          <w:numId w:val="44"/>
        </w:numPr>
        <w:rPr>
          <w:i/>
          <w:color w:val="00B050"/>
        </w:rPr>
      </w:pPr>
      <w:r w:rsidRPr="00C846F6">
        <w:rPr>
          <w:i/>
          <w:color w:val="00B050"/>
        </w:rPr>
        <w:t>Actions related to marketed products</w:t>
      </w:r>
      <w:r w:rsidR="003C6EE7">
        <w:rPr>
          <w:i/>
          <w:color w:val="00B050"/>
        </w:rPr>
        <w:t>:</w:t>
      </w:r>
      <w:r w:rsidRPr="00C846F6">
        <w:rPr>
          <w:i/>
          <w:color w:val="00B050"/>
        </w:rPr>
        <w:t xml:space="preserve"> </w:t>
      </w:r>
    </w:p>
    <w:p w14:paraId="33BD8CCF" w14:textId="38104C71" w:rsidR="00867813" w:rsidRPr="00C846F6" w:rsidRDefault="00867813" w:rsidP="00C846F6">
      <w:pPr>
        <w:pStyle w:val="ListParagraph"/>
        <w:numPr>
          <w:ilvl w:val="1"/>
          <w:numId w:val="44"/>
        </w:numPr>
        <w:rPr>
          <w:i/>
          <w:color w:val="00B050"/>
        </w:rPr>
      </w:pPr>
      <w:r w:rsidRPr="00C846F6">
        <w:rPr>
          <w:i/>
          <w:color w:val="00B050"/>
        </w:rPr>
        <w:t>Failure to obtain a marketing approval renewal</w:t>
      </w:r>
      <w:r w:rsidR="003C6EE7">
        <w:rPr>
          <w:i/>
          <w:color w:val="00B050"/>
        </w:rPr>
        <w:t>;</w:t>
      </w:r>
      <w:r w:rsidRPr="00C846F6">
        <w:rPr>
          <w:i/>
          <w:color w:val="00B050"/>
        </w:rPr>
        <w:t xml:space="preserve"> </w:t>
      </w:r>
    </w:p>
    <w:p w14:paraId="33BD8CD0" w14:textId="0B140C07" w:rsidR="00867813" w:rsidRPr="00C846F6" w:rsidRDefault="00867813" w:rsidP="00C846F6">
      <w:pPr>
        <w:pStyle w:val="ListParagraph"/>
        <w:numPr>
          <w:ilvl w:val="1"/>
          <w:numId w:val="44"/>
        </w:numPr>
        <w:rPr>
          <w:i/>
          <w:color w:val="00B050"/>
        </w:rPr>
      </w:pPr>
      <w:r w:rsidRPr="00C846F6">
        <w:rPr>
          <w:i/>
          <w:color w:val="00B050"/>
        </w:rPr>
        <w:t>Recall of marketed product</w:t>
      </w:r>
      <w:r w:rsidR="003C6EE7">
        <w:rPr>
          <w:i/>
          <w:color w:val="00B050"/>
        </w:rPr>
        <w:t>;</w:t>
      </w:r>
    </w:p>
    <w:p w14:paraId="33BD8CD1" w14:textId="645166E9" w:rsidR="00867813" w:rsidRPr="00C846F6" w:rsidRDefault="00867813" w:rsidP="00C846F6">
      <w:pPr>
        <w:pStyle w:val="ListParagraph"/>
        <w:numPr>
          <w:ilvl w:val="1"/>
          <w:numId w:val="45"/>
        </w:numPr>
        <w:rPr>
          <w:i/>
          <w:color w:val="00B050"/>
        </w:rPr>
      </w:pPr>
      <w:r w:rsidRPr="00C846F6">
        <w:rPr>
          <w:i/>
          <w:color w:val="00B050"/>
        </w:rPr>
        <w:t>Withdrawal or suspension of a marketing approva</w:t>
      </w:r>
      <w:r w:rsidR="003C6EE7">
        <w:rPr>
          <w:i/>
          <w:color w:val="00B050"/>
        </w:rPr>
        <w:t>l</w:t>
      </w:r>
      <w:r w:rsidR="004D4F56">
        <w:rPr>
          <w:i/>
          <w:color w:val="00B050"/>
        </w:rPr>
        <w:t>.</w:t>
      </w:r>
      <w:r w:rsidRPr="00C846F6">
        <w:rPr>
          <w:i/>
          <w:color w:val="00B050"/>
        </w:rPr>
        <w:t xml:space="preserve"> </w:t>
      </w:r>
    </w:p>
    <w:p w14:paraId="33BD8CD2" w14:textId="77777777" w:rsidR="00867813" w:rsidRPr="00C846F6" w:rsidRDefault="00867813" w:rsidP="00C846F6">
      <w:pPr>
        <w:pStyle w:val="ListParagraph"/>
        <w:numPr>
          <w:ilvl w:val="1"/>
          <w:numId w:val="46"/>
        </w:numPr>
        <w:rPr>
          <w:i/>
          <w:color w:val="00B050"/>
        </w:rPr>
      </w:pPr>
      <w:r w:rsidRPr="00C846F6">
        <w:rPr>
          <w:i/>
          <w:color w:val="00B050"/>
        </w:rPr>
        <w:t xml:space="preserve">Risk management activities including: </w:t>
      </w:r>
    </w:p>
    <w:p w14:paraId="33BD8CD3" w14:textId="0CC242F1" w:rsidR="00867813" w:rsidRPr="00C846F6" w:rsidRDefault="00867813" w:rsidP="00C846F6">
      <w:pPr>
        <w:pStyle w:val="ListParagraph"/>
        <w:numPr>
          <w:ilvl w:val="2"/>
          <w:numId w:val="46"/>
        </w:numPr>
        <w:rPr>
          <w:i/>
          <w:color w:val="00B050"/>
        </w:rPr>
      </w:pPr>
      <w:r w:rsidRPr="00C846F6">
        <w:rPr>
          <w:i/>
          <w:color w:val="00B050"/>
        </w:rPr>
        <w:t>Significant restrictions on distribution or introduction of other risk minimi</w:t>
      </w:r>
      <w:r w:rsidR="00692295">
        <w:rPr>
          <w:i/>
          <w:color w:val="00B050"/>
        </w:rPr>
        <w:t>s</w:t>
      </w:r>
      <w:r w:rsidRPr="00C846F6">
        <w:rPr>
          <w:i/>
          <w:color w:val="00B050"/>
        </w:rPr>
        <w:t>ation measures</w:t>
      </w:r>
      <w:r w:rsidR="000A435F">
        <w:rPr>
          <w:i/>
          <w:color w:val="00B050"/>
        </w:rPr>
        <w:t>;</w:t>
      </w:r>
      <w:r w:rsidRPr="00C846F6">
        <w:rPr>
          <w:i/>
          <w:color w:val="00B050"/>
        </w:rPr>
        <w:t xml:space="preserve"> </w:t>
      </w:r>
    </w:p>
    <w:p w14:paraId="33BD8CD4" w14:textId="1C8EDA8F" w:rsidR="00867813" w:rsidRPr="00C846F6" w:rsidRDefault="00867813" w:rsidP="00C846F6">
      <w:pPr>
        <w:pStyle w:val="ListParagraph"/>
        <w:numPr>
          <w:ilvl w:val="2"/>
          <w:numId w:val="46"/>
        </w:numPr>
        <w:rPr>
          <w:i/>
          <w:color w:val="00B050"/>
        </w:rPr>
      </w:pPr>
      <w:r w:rsidRPr="00C846F6">
        <w:rPr>
          <w:i/>
          <w:color w:val="00B050"/>
        </w:rPr>
        <w:t xml:space="preserve">Significant safety-related changes in </w:t>
      </w:r>
      <w:r w:rsidR="00E62005" w:rsidRPr="004D4F56">
        <w:rPr>
          <w:i/>
          <w:color w:val="00B050"/>
        </w:rPr>
        <w:t>labelling</w:t>
      </w:r>
      <w:r w:rsidRPr="00C846F6">
        <w:rPr>
          <w:i/>
          <w:color w:val="00B050"/>
        </w:rPr>
        <w:t xml:space="preserve"> documents that could affect the development </w:t>
      </w:r>
      <w:r w:rsidR="009D222F">
        <w:rPr>
          <w:i/>
          <w:color w:val="00B050"/>
        </w:rPr>
        <w:t>programme</w:t>
      </w:r>
      <w:r w:rsidRPr="00C846F6">
        <w:rPr>
          <w:i/>
          <w:color w:val="00B050"/>
        </w:rPr>
        <w:t>, including restrictions on use or population treated</w:t>
      </w:r>
      <w:r w:rsidR="000A435F">
        <w:rPr>
          <w:i/>
          <w:color w:val="00B050"/>
        </w:rPr>
        <w:t>;</w:t>
      </w:r>
      <w:r w:rsidRPr="00C846F6">
        <w:rPr>
          <w:i/>
          <w:color w:val="00B050"/>
        </w:rPr>
        <w:t xml:space="preserve"> </w:t>
      </w:r>
    </w:p>
    <w:p w14:paraId="33BD8CD5" w14:textId="0512041E" w:rsidR="00867813" w:rsidRPr="00C846F6" w:rsidRDefault="00867813" w:rsidP="00C846F6">
      <w:pPr>
        <w:pStyle w:val="ListParagraph"/>
        <w:numPr>
          <w:ilvl w:val="2"/>
          <w:numId w:val="46"/>
        </w:numPr>
        <w:rPr>
          <w:i/>
          <w:color w:val="00B050"/>
        </w:rPr>
      </w:pPr>
      <w:r w:rsidRPr="00C846F6">
        <w:rPr>
          <w:i/>
          <w:color w:val="00B050"/>
        </w:rPr>
        <w:t>Communications to health care professional</w:t>
      </w:r>
      <w:r w:rsidR="000A435F">
        <w:rPr>
          <w:i/>
          <w:color w:val="00B050"/>
        </w:rPr>
        <w:t>s;</w:t>
      </w:r>
      <w:r w:rsidRPr="00C846F6">
        <w:rPr>
          <w:i/>
          <w:color w:val="00B050"/>
        </w:rPr>
        <w:t xml:space="preserve"> </w:t>
      </w:r>
    </w:p>
    <w:p w14:paraId="33BD8CD6" w14:textId="2F6366AF" w:rsidR="00867813" w:rsidRPr="00C846F6" w:rsidRDefault="00867813" w:rsidP="00C846F6">
      <w:pPr>
        <w:pStyle w:val="ListParagraph"/>
        <w:numPr>
          <w:ilvl w:val="2"/>
          <w:numId w:val="46"/>
        </w:numPr>
        <w:rPr>
          <w:i/>
          <w:color w:val="00B050"/>
        </w:rPr>
      </w:pPr>
      <w:r w:rsidRPr="00C846F6">
        <w:rPr>
          <w:i/>
          <w:color w:val="00B050"/>
        </w:rPr>
        <w:t xml:space="preserve">New postmarketing study requirement(s) imposed by regulators. </w:t>
      </w:r>
    </w:p>
    <w:p w14:paraId="33BD8CD8" w14:textId="461E5007" w:rsidR="00867813" w:rsidRPr="00D91A57" w:rsidRDefault="00867813" w:rsidP="00D91A57">
      <w:pPr>
        <w:rPr>
          <w:i/>
          <w:color w:val="00B050"/>
        </w:rPr>
      </w:pPr>
      <w:r w:rsidRPr="00D91A57">
        <w:rPr>
          <w:i/>
          <w:color w:val="00B050"/>
        </w:rPr>
        <w:t xml:space="preserve">This section should also </w:t>
      </w:r>
      <w:r w:rsidR="00E34BF8">
        <w:rPr>
          <w:i/>
          <w:color w:val="00B050"/>
        </w:rPr>
        <w:t>summarise</w:t>
      </w:r>
      <w:r w:rsidRPr="00D91A57">
        <w:rPr>
          <w:i/>
          <w:color w:val="00B050"/>
        </w:rPr>
        <w:t xml:space="preserve"> requests from regulatory authority(ies) that place a specific limitation on current or future development (</w:t>
      </w:r>
      <w:r w:rsidR="008C2FBA">
        <w:rPr>
          <w:i/>
          <w:color w:val="00B050"/>
        </w:rPr>
        <w:t>eg</w:t>
      </w:r>
      <w:r w:rsidRPr="00D91A57">
        <w:rPr>
          <w:i/>
          <w:color w:val="00B050"/>
        </w:rPr>
        <w:t xml:space="preserve">, a request to conduct long-term animal studies before initiating a long-term clinical trial, specification of a maximum dose to be evaluated, a request for specific safety data before initiating trials in </w:t>
      </w:r>
      <w:r w:rsidR="009A6A26">
        <w:rPr>
          <w:i/>
          <w:color w:val="00B050"/>
        </w:rPr>
        <w:t>paediatric</w:t>
      </w:r>
      <w:r w:rsidRPr="00D91A57">
        <w:rPr>
          <w:i/>
          <w:color w:val="00B050"/>
        </w:rPr>
        <w:t xml:space="preserve"> subjects).  A cumulative listing of such requests from regulatory authorities should be provided, including any updates if applicable.  This should be provided in Appendix 21.2.</w:t>
      </w:r>
    </w:p>
    <w:p w14:paraId="33BD8CD9" w14:textId="77777777" w:rsidR="00867813" w:rsidRPr="00287FD4" w:rsidRDefault="00867813" w:rsidP="00833EC1">
      <w:commentRangeStart w:id="49"/>
      <w:r w:rsidRPr="00287FD4">
        <w:t>During</w:t>
      </w:r>
      <w:commentRangeEnd w:id="49"/>
      <w:r w:rsidR="00751AE0">
        <w:rPr>
          <w:rStyle w:val="CommentReference"/>
        </w:rPr>
        <w:commentReference w:id="49"/>
      </w:r>
      <w:r w:rsidRPr="00287FD4">
        <w:t xml:space="preserve"> the reporting period, there were no significant actions related to safety taken for </w:t>
      </w:r>
      <w:r w:rsidRPr="00833EC1">
        <w:rPr>
          <w:color w:val="FF0000"/>
        </w:rPr>
        <w:t xml:space="preserve">[product name].  </w:t>
      </w:r>
      <w:r w:rsidRPr="0073073A">
        <w:t xml:space="preserve">In addition, for marketed products, there are no records of any registration being revoked or withdrawn for safety reasons.  </w:t>
      </w:r>
    </w:p>
    <w:p w14:paraId="33BD8CDA" w14:textId="77777777" w:rsidR="00867813" w:rsidRPr="00C44243" w:rsidRDefault="00867813" w:rsidP="00867813">
      <w:pPr>
        <w:pStyle w:val="Paragraph"/>
        <w:jc w:val="both"/>
        <w:rPr>
          <w:rFonts w:ascii="Times New Roman" w:hAnsi="Times New Roman"/>
          <w:i/>
          <w:iCs/>
          <w:color w:val="00B050"/>
        </w:rPr>
      </w:pPr>
      <w:r w:rsidRPr="00C44243">
        <w:rPr>
          <w:rFonts w:ascii="Times New Roman" w:hAnsi="Times New Roman"/>
          <w:i/>
          <w:iCs/>
          <w:color w:val="00B050"/>
        </w:rPr>
        <w:t>OR</w:t>
      </w:r>
    </w:p>
    <w:p w14:paraId="33BD8CDB" w14:textId="77777777" w:rsidR="00867813" w:rsidRPr="00D91A57" w:rsidRDefault="00867813" w:rsidP="00D91A57">
      <w:pPr>
        <w:rPr>
          <w:i/>
          <w:color w:val="00B050"/>
        </w:rPr>
      </w:pPr>
      <w:commentRangeStart w:id="50"/>
      <w:r w:rsidRPr="00287FD4">
        <w:t>During</w:t>
      </w:r>
      <w:commentRangeEnd w:id="50"/>
      <w:r w:rsidR="00E57FAF">
        <w:rPr>
          <w:rStyle w:val="CommentReference"/>
        </w:rPr>
        <w:commentReference w:id="50"/>
      </w:r>
      <w:r w:rsidRPr="00287FD4">
        <w:t xml:space="preserve"> the reporting period, the following significant actions for safety reasons were taken:   </w:t>
      </w:r>
      <w:r w:rsidRPr="00D91A57">
        <w:rPr>
          <w:i/>
          <w:color w:val="00B050"/>
        </w:rPr>
        <w:t>List any significant actions related to safety and reason for change, if known (for marketed products, include any records of registrations being revoked or withdrawn for safety reasons).</w:t>
      </w:r>
    </w:p>
    <w:p w14:paraId="33BD8CDC" w14:textId="77777777" w:rsidR="00867813" w:rsidRPr="00D91A57" w:rsidRDefault="00867813" w:rsidP="00D91A57">
      <w:pPr>
        <w:rPr>
          <w:i/>
          <w:color w:val="00B050"/>
        </w:rPr>
      </w:pPr>
      <w:r w:rsidRPr="00D91A57">
        <w:rPr>
          <w:i/>
          <w:color w:val="00B050"/>
        </w:rPr>
        <w:t>OR for non-Otsuka marketed product</w:t>
      </w:r>
    </w:p>
    <w:p w14:paraId="33BD8CDD" w14:textId="4A947B98" w:rsidR="00867813" w:rsidRPr="00D91A57" w:rsidRDefault="00867813" w:rsidP="00D91A57">
      <w:pPr>
        <w:rPr>
          <w:i/>
          <w:color w:val="00B050"/>
        </w:rPr>
      </w:pPr>
      <w:r w:rsidRPr="00287FD4">
        <w:lastRenderedPageBreak/>
        <w:t xml:space="preserve">There </w:t>
      </w:r>
      <w:r w:rsidRPr="0073073A">
        <w:rPr>
          <w:color w:val="0070C0"/>
        </w:rPr>
        <w:t xml:space="preserve">[were/were no] </w:t>
      </w:r>
      <w:r w:rsidRPr="00287FD4">
        <w:t xml:space="preserve">significant actions taken for safety reasons based on this clinical </w:t>
      </w:r>
      <w:r w:rsidR="002A29E0">
        <w:t>trial</w:t>
      </w:r>
      <w:r w:rsidRPr="00287FD4">
        <w:t xml:space="preserve">. </w:t>
      </w:r>
      <w:r w:rsidRPr="00D91A57">
        <w:rPr>
          <w:i/>
          <w:color w:val="00B050"/>
        </w:rPr>
        <w:t>List any significant actions related to safety and reason for change, if known.</w:t>
      </w:r>
    </w:p>
    <w:p w14:paraId="33BD8CDE" w14:textId="3D5647BE" w:rsidR="00867813" w:rsidRDefault="00867813" w:rsidP="00D91A57">
      <w:pPr>
        <w:rPr>
          <w:i/>
          <w:color w:val="00B050"/>
        </w:rPr>
      </w:pPr>
      <w:commentRangeStart w:id="51"/>
      <w:r w:rsidRPr="00287FD4">
        <w:t>A</w:t>
      </w:r>
      <w:commentRangeEnd w:id="51"/>
      <w:r w:rsidR="00E57FAF">
        <w:rPr>
          <w:rStyle w:val="CommentReference"/>
        </w:rPr>
        <w:commentReference w:id="51"/>
      </w:r>
      <w:r w:rsidRPr="00287FD4">
        <w:t xml:space="preserve"> cumulative table of important requests from regulatory authorities regarding limitations on development as described above </w:t>
      </w:r>
      <w:r w:rsidR="00A74FB3">
        <w:t xml:space="preserve">for </w:t>
      </w:r>
      <w:r w:rsidRPr="00287FD4">
        <w:t xml:space="preserve">the </w:t>
      </w:r>
      <w:r w:rsidRPr="00833EC1">
        <w:rPr>
          <w:color w:val="FF0000"/>
        </w:rPr>
        <w:t xml:space="preserve">[product name] </w:t>
      </w:r>
      <w:r w:rsidRPr="00287FD4">
        <w:t xml:space="preserve">development </w:t>
      </w:r>
      <w:r w:rsidR="009D222F">
        <w:t>programme</w:t>
      </w:r>
      <w:r w:rsidRPr="00287FD4">
        <w:t xml:space="preserve"> is provided in </w:t>
      </w:r>
      <w:r w:rsidRPr="00287FD4">
        <w:rPr>
          <w:color w:val="3333FF"/>
        </w:rPr>
        <w:t>Appendix 21.2</w:t>
      </w:r>
      <w:r w:rsidRPr="00287FD4">
        <w:t xml:space="preserve">. </w:t>
      </w:r>
      <w:r w:rsidRPr="00D91A57">
        <w:rPr>
          <w:i/>
          <w:color w:val="00B050"/>
        </w:rPr>
        <w:t xml:space="preserve">(Regulatory affairs is responsible for completing this </w:t>
      </w:r>
      <w:commentRangeStart w:id="52"/>
      <w:r w:rsidRPr="00D91A57">
        <w:rPr>
          <w:i/>
          <w:color w:val="00B050"/>
        </w:rPr>
        <w:t>table</w:t>
      </w:r>
      <w:commentRangeEnd w:id="52"/>
      <w:r w:rsidR="007E381D">
        <w:rPr>
          <w:rStyle w:val="CommentReference"/>
        </w:rPr>
        <w:commentReference w:id="52"/>
      </w:r>
      <w:r w:rsidRPr="00D91A57">
        <w:rPr>
          <w:i/>
          <w:color w:val="00B050"/>
        </w:rPr>
        <w:t>)</w:t>
      </w:r>
    </w:p>
    <w:p w14:paraId="2DBB61AD" w14:textId="77777777" w:rsidR="00A3259D" w:rsidRPr="002711F6" w:rsidRDefault="00A3259D" w:rsidP="00D91A57">
      <w:pPr>
        <w:rPr>
          <w:rStyle w:val="InstructionText"/>
          <w:vanish w:val="0"/>
          <w:color w:val="00B050"/>
        </w:rPr>
      </w:pPr>
    </w:p>
    <w:p w14:paraId="049DDE2A" w14:textId="77777777" w:rsidR="006B1D08" w:rsidRPr="00287FD4" w:rsidRDefault="006B1D08" w:rsidP="00287FD4">
      <w:pPr>
        <w:pStyle w:val="Heading2"/>
      </w:pPr>
      <w:bookmarkStart w:id="53" w:name="_Toc380824006"/>
      <w:bookmarkStart w:id="54" w:name="_Toc447267143"/>
      <w:r w:rsidRPr="00287FD4">
        <w:t>Actions Taken in the Reporting Interval for Safety Reasons (EU)</w:t>
      </w:r>
      <w:bookmarkEnd w:id="53"/>
      <w:bookmarkEnd w:id="54"/>
      <w:r w:rsidRPr="00287FD4">
        <w:t xml:space="preserve"> </w:t>
      </w:r>
    </w:p>
    <w:p w14:paraId="3760AB54" w14:textId="77777777" w:rsidR="006B1D08" w:rsidRDefault="006B1D08" w:rsidP="00D91A57">
      <w:pPr>
        <w:rPr>
          <w:i/>
          <w:color w:val="00B050"/>
        </w:rPr>
      </w:pPr>
      <w:commentRangeStart w:id="55"/>
      <w:r w:rsidRPr="00D91A57">
        <w:rPr>
          <w:i/>
          <w:color w:val="00B050"/>
        </w:rPr>
        <w:t>This</w:t>
      </w:r>
      <w:commentRangeEnd w:id="55"/>
      <w:r w:rsidR="00F609A7">
        <w:rPr>
          <w:rStyle w:val="CommentReference"/>
        </w:rPr>
        <w:commentReference w:id="55"/>
      </w:r>
      <w:r w:rsidRPr="00D91A57">
        <w:rPr>
          <w:i/>
          <w:color w:val="00B050"/>
        </w:rPr>
        <w:t xml:space="preserve"> header should only be included if applicable. If not, please put all text in section above (3.0). </w:t>
      </w:r>
    </w:p>
    <w:p w14:paraId="5A5BAEE6" w14:textId="77777777" w:rsidR="00A3259D" w:rsidRPr="00D91A57" w:rsidRDefault="00A3259D" w:rsidP="00D91A57">
      <w:pPr>
        <w:rPr>
          <w:i/>
          <w:color w:val="00B050"/>
        </w:rPr>
      </w:pPr>
    </w:p>
    <w:p w14:paraId="12998697" w14:textId="77777777" w:rsidR="006B1D08" w:rsidRPr="00287FD4" w:rsidRDefault="006B1D08" w:rsidP="00287FD4">
      <w:pPr>
        <w:pStyle w:val="Heading2"/>
      </w:pPr>
      <w:bookmarkStart w:id="56" w:name="_Toc380824007"/>
      <w:bookmarkStart w:id="57" w:name="_Toc447267144"/>
      <w:r w:rsidRPr="00287FD4">
        <w:t>Actions Taken in the Reporting Interval for Safety Reasons (US)</w:t>
      </w:r>
      <w:bookmarkEnd w:id="56"/>
      <w:bookmarkEnd w:id="57"/>
      <w:r w:rsidRPr="00287FD4">
        <w:t xml:space="preserve"> </w:t>
      </w:r>
    </w:p>
    <w:p w14:paraId="26CD16DD" w14:textId="77777777" w:rsidR="006B1D08" w:rsidRDefault="006B1D08" w:rsidP="00D91A57">
      <w:pPr>
        <w:rPr>
          <w:i/>
          <w:color w:val="00B050"/>
        </w:rPr>
      </w:pPr>
      <w:r w:rsidRPr="00D91A57">
        <w:rPr>
          <w:i/>
          <w:color w:val="00B050"/>
        </w:rPr>
        <w:t xml:space="preserve">This header should only be included if applicable. If not, please put all text in section above (3.0). </w:t>
      </w:r>
    </w:p>
    <w:p w14:paraId="43635F5A" w14:textId="77777777" w:rsidR="00A3259D" w:rsidRPr="00D91A57" w:rsidRDefault="00A3259D" w:rsidP="00D91A57">
      <w:pPr>
        <w:rPr>
          <w:i/>
          <w:color w:val="00B050"/>
        </w:rPr>
      </w:pPr>
    </w:p>
    <w:p w14:paraId="24F2E51E" w14:textId="77777777" w:rsidR="006B1D08" w:rsidRPr="00287FD4" w:rsidRDefault="006B1D08" w:rsidP="00287FD4">
      <w:pPr>
        <w:pStyle w:val="Heading2"/>
      </w:pPr>
      <w:bookmarkStart w:id="58" w:name="_Toc380824008"/>
      <w:bookmarkStart w:id="59" w:name="_Toc447267145"/>
      <w:r w:rsidRPr="00287FD4">
        <w:t>Actions Taken in the Reporting Interval for Safety Reasons (Asia)</w:t>
      </w:r>
      <w:bookmarkEnd w:id="58"/>
      <w:bookmarkEnd w:id="59"/>
      <w:r w:rsidRPr="00287FD4">
        <w:t xml:space="preserve"> </w:t>
      </w:r>
    </w:p>
    <w:p w14:paraId="154C78A8" w14:textId="77777777" w:rsidR="006B1D08" w:rsidRDefault="006B1D08" w:rsidP="00D91A57">
      <w:pPr>
        <w:rPr>
          <w:i/>
          <w:color w:val="00B050"/>
        </w:rPr>
      </w:pPr>
      <w:r w:rsidRPr="00D91A57">
        <w:rPr>
          <w:i/>
          <w:color w:val="00B050"/>
        </w:rPr>
        <w:t xml:space="preserve">This header should only be included if applicable. If not, please put all text in section above (3.0). </w:t>
      </w:r>
    </w:p>
    <w:p w14:paraId="1206E214" w14:textId="77777777" w:rsidR="00290E78" w:rsidRDefault="00290E78" w:rsidP="00D91A57">
      <w:pPr>
        <w:rPr>
          <w:i/>
          <w:color w:val="00B050"/>
        </w:rPr>
      </w:pPr>
    </w:p>
    <w:p w14:paraId="7576593E" w14:textId="11153CC8" w:rsidR="00A3259D" w:rsidRPr="00D91A57" w:rsidRDefault="00AD5CD9" w:rsidP="00FC5461">
      <w:pPr>
        <w:pStyle w:val="Heading2"/>
      </w:pPr>
      <w:bookmarkStart w:id="60" w:name="_Toc447267146"/>
      <w:r>
        <w:rPr>
          <w:caps/>
        </w:rPr>
        <w:t>A</w:t>
      </w:r>
      <w:r w:rsidR="00290E78" w:rsidRPr="00287FD4">
        <w:t>ctions Taken in the Reporting Interval for Safety Reasons (</w:t>
      </w:r>
      <w:r w:rsidR="00290E78">
        <w:t>Rest of World)</w:t>
      </w:r>
      <w:bookmarkEnd w:id="60"/>
    </w:p>
    <w:p w14:paraId="75DD0F9A" w14:textId="35FD115B" w:rsidR="00290E78" w:rsidRDefault="00290E78" w:rsidP="00290E78">
      <w:pPr>
        <w:rPr>
          <w:i/>
          <w:color w:val="00B050"/>
        </w:rPr>
      </w:pPr>
      <w:r w:rsidRPr="00D91A57">
        <w:rPr>
          <w:i/>
          <w:color w:val="00B050"/>
        </w:rPr>
        <w:t xml:space="preserve">This header should only be included if applicable. If not, please put all text in section above (3.0). </w:t>
      </w:r>
    </w:p>
    <w:p w14:paraId="29DC5461" w14:textId="77777777" w:rsidR="006B1D08" w:rsidRPr="00867813" w:rsidRDefault="006B1D08" w:rsidP="00FC5461">
      <w:pPr>
        <w:rPr>
          <w:highlight w:val="yellow"/>
        </w:rPr>
      </w:pPr>
    </w:p>
    <w:p w14:paraId="33BD8CDF" w14:textId="77777777" w:rsidR="00867813" w:rsidRPr="00FC6836" w:rsidRDefault="00867813" w:rsidP="00FC6836">
      <w:pPr>
        <w:pStyle w:val="Heading1"/>
      </w:pPr>
      <w:bookmarkStart w:id="61" w:name="_Toc303189157"/>
      <w:bookmarkStart w:id="62" w:name="_Toc447267147"/>
      <w:r w:rsidRPr="00FC6836">
        <w:t>Changes to Reference Safety Information</w:t>
      </w:r>
      <w:bookmarkEnd w:id="61"/>
      <w:bookmarkEnd w:id="62"/>
    </w:p>
    <w:p w14:paraId="33BD8CE0" w14:textId="49302A8D" w:rsidR="00867813" w:rsidRPr="00833EC1" w:rsidRDefault="00867813" w:rsidP="00833EC1">
      <w:pPr>
        <w:rPr>
          <w:i/>
          <w:color w:val="00B050"/>
        </w:rPr>
      </w:pPr>
      <w:r w:rsidRPr="00833EC1">
        <w:rPr>
          <w:i/>
          <w:color w:val="00B050"/>
        </w:rPr>
        <w:t xml:space="preserve">Lead Author: </w:t>
      </w:r>
      <w:r w:rsidR="00E62005" w:rsidRPr="00833EC1">
        <w:rPr>
          <w:i/>
          <w:color w:val="00B050"/>
        </w:rPr>
        <w:t>Labelling</w:t>
      </w:r>
      <w:r w:rsidRPr="00833EC1">
        <w:rPr>
          <w:i/>
          <w:color w:val="00B050"/>
        </w:rPr>
        <w:t xml:space="preserve"> Team / Clinical Management </w:t>
      </w:r>
    </w:p>
    <w:p w14:paraId="33BD8CE1" w14:textId="39AEBD63" w:rsidR="00867813" w:rsidRPr="00833EC1" w:rsidRDefault="00867813" w:rsidP="00833EC1">
      <w:pPr>
        <w:rPr>
          <w:i/>
          <w:color w:val="00B050"/>
        </w:rPr>
      </w:pPr>
      <w:r w:rsidRPr="00833EC1">
        <w:rPr>
          <w:i/>
          <w:color w:val="00B050"/>
        </w:rPr>
        <w:t xml:space="preserve">List any </w:t>
      </w:r>
      <w:r w:rsidRPr="00115036">
        <w:rPr>
          <w:i/>
          <w:color w:val="00B050"/>
        </w:rPr>
        <w:t>significant</w:t>
      </w:r>
      <w:r w:rsidRPr="00833EC1">
        <w:rPr>
          <w:i/>
          <w:color w:val="00B050"/>
        </w:rPr>
        <w:t xml:space="preserve"> safety-related changes to the IB or other reference safety information within the reporting period.  Such changes might include information relating to exclusion criteria, contraindications, warnings, precautions, serious adverse drug reactions, adverse events of special interest, interactions, and any important findings </w:t>
      </w:r>
      <w:r w:rsidRPr="00833EC1">
        <w:rPr>
          <w:i/>
          <w:color w:val="00B050"/>
        </w:rPr>
        <w:lastRenderedPageBreak/>
        <w:t>from nonclinical studies (</w:t>
      </w:r>
      <w:r w:rsidR="008C2FBA">
        <w:rPr>
          <w:i/>
          <w:color w:val="00B050"/>
        </w:rPr>
        <w:t>eg</w:t>
      </w:r>
      <w:r w:rsidRPr="00833EC1">
        <w:rPr>
          <w:i/>
          <w:color w:val="00B050"/>
        </w:rPr>
        <w:t>, carcinogenicity studies).  Specific information relevant to these changes should be provided in the appropriate sections of the DSUR.</w:t>
      </w:r>
    </w:p>
    <w:p w14:paraId="04FA2804" w14:textId="1AA6D755" w:rsidR="0019161F" w:rsidRDefault="00867813" w:rsidP="00EC593C">
      <w:commentRangeStart w:id="63"/>
      <w:r w:rsidRPr="00FC6836">
        <w:t>During</w:t>
      </w:r>
      <w:commentRangeEnd w:id="63"/>
      <w:r w:rsidR="00E41497">
        <w:rPr>
          <w:rStyle w:val="CommentReference"/>
        </w:rPr>
        <w:commentReference w:id="63"/>
      </w:r>
      <w:r w:rsidRPr="00FC6836">
        <w:t xml:space="preserve"> the reporting period of this DSUR, there </w:t>
      </w:r>
      <w:r w:rsidRPr="0073073A">
        <w:rPr>
          <w:color w:val="0070C0"/>
        </w:rPr>
        <w:t xml:space="preserve">[were/were no] </w:t>
      </w:r>
      <w:r w:rsidR="00EC593C">
        <w:rPr>
          <w:color w:val="0070C0"/>
        </w:rPr>
        <w:t xml:space="preserve">significant </w:t>
      </w:r>
      <w:r w:rsidRPr="00FC6836">
        <w:t xml:space="preserve">safety-related updates to the Investigator’s Brochure (IB) for </w:t>
      </w:r>
      <w:r w:rsidRPr="00833EC1">
        <w:rPr>
          <w:color w:val="FF0000"/>
        </w:rPr>
        <w:t>[product name]</w:t>
      </w:r>
      <w:r w:rsidRPr="00FC6836">
        <w:t xml:space="preserve">.  </w:t>
      </w:r>
    </w:p>
    <w:p w14:paraId="3F9A4F62" w14:textId="0BDDDA7A" w:rsidR="00EC593C" w:rsidRPr="00A910FB" w:rsidRDefault="00EC593C" w:rsidP="00EC593C">
      <w:pPr>
        <w:rPr>
          <w:color w:val="00B050"/>
        </w:rPr>
      </w:pPr>
      <w:r w:rsidRPr="00A910FB">
        <w:rPr>
          <w:rFonts w:eastAsia="Times New Roman"/>
          <w:i/>
          <w:color w:val="00B050"/>
        </w:rPr>
        <w:t xml:space="preserve">As applicable, briefly describe only the </w:t>
      </w:r>
      <w:r w:rsidR="004510CA">
        <w:rPr>
          <w:rFonts w:eastAsia="Times New Roman"/>
          <w:b/>
          <w:i/>
          <w:color w:val="00B050"/>
        </w:rPr>
        <w:t>significant</w:t>
      </w:r>
      <w:r w:rsidRPr="00A910FB">
        <w:rPr>
          <w:rFonts w:eastAsia="Times New Roman"/>
          <w:b/>
          <w:i/>
          <w:color w:val="00B050"/>
        </w:rPr>
        <w:t xml:space="preserve"> safety-related changes</w:t>
      </w:r>
      <w:r w:rsidRPr="00A910FB">
        <w:rPr>
          <w:rFonts w:eastAsia="Times New Roman"/>
          <w:i/>
          <w:color w:val="00B050"/>
        </w:rPr>
        <w:t xml:space="preserve"> to the IB (i.e., to safety sections listed in the Summary of Changes Table for your specific product, which includes</w:t>
      </w:r>
      <w:r w:rsidR="004510CA">
        <w:rPr>
          <w:rFonts w:eastAsia="Times New Roman"/>
          <w:i/>
          <w:color w:val="00B050"/>
        </w:rPr>
        <w:t>:</w:t>
      </w:r>
      <w:r w:rsidRPr="00A910FB">
        <w:rPr>
          <w:rFonts w:eastAsia="Times New Roman"/>
          <w:b/>
          <w:i/>
          <w:color w:val="00B050"/>
        </w:rPr>
        <w:t xml:space="preserve"> </w:t>
      </w:r>
      <w:r w:rsidRPr="002F7689">
        <w:rPr>
          <w:rFonts w:eastAsia="Times New Roman"/>
          <w:i/>
          <w:color w:val="00B050"/>
        </w:rPr>
        <w:t>Section 4 (Nonclinical Toxicology), Section 5.4 (Clinical Safety), Section 6 (Summary of Data and Guidance for the Investigator))</w:t>
      </w:r>
      <w:r w:rsidR="004510CA" w:rsidRPr="002F7689">
        <w:rPr>
          <w:rFonts w:eastAsia="Times New Roman"/>
          <w:i/>
          <w:color w:val="00B050"/>
        </w:rPr>
        <w:t xml:space="preserve">, or any other changes made for </w:t>
      </w:r>
      <w:r w:rsidR="004510CA">
        <w:rPr>
          <w:rFonts w:eastAsia="Times New Roman"/>
          <w:i/>
          <w:color w:val="00B050"/>
        </w:rPr>
        <w:t xml:space="preserve">significant </w:t>
      </w:r>
      <w:r w:rsidR="004510CA" w:rsidRPr="002F7689">
        <w:rPr>
          <w:rFonts w:eastAsia="Times New Roman"/>
          <w:i/>
          <w:color w:val="00B050"/>
        </w:rPr>
        <w:t>safety reasons.</w:t>
      </w:r>
    </w:p>
    <w:p w14:paraId="1DE43194" w14:textId="77777777" w:rsidR="00EC593C" w:rsidRPr="002F7689" w:rsidRDefault="00EC593C" w:rsidP="00EC593C">
      <w:pPr>
        <w:pStyle w:val="Paragraph"/>
        <w:rPr>
          <w:rFonts w:ascii="Times New Roman" w:eastAsia="Times New Roman" w:hAnsi="Times New Roman"/>
          <w:i/>
          <w:color w:val="00B050"/>
          <w:szCs w:val="20"/>
        </w:rPr>
      </w:pPr>
      <w:r w:rsidRPr="002F7689">
        <w:rPr>
          <w:rFonts w:ascii="Times New Roman" w:eastAsia="Times New Roman" w:hAnsi="Times New Roman"/>
          <w:i/>
          <w:color w:val="00B050"/>
          <w:szCs w:val="20"/>
        </w:rPr>
        <w:t xml:space="preserve">NOTE: You may choose to present this information in a table also, see table example 4-1 below: </w:t>
      </w:r>
    </w:p>
    <w:p w14:paraId="39A5D696" w14:textId="77777777" w:rsidR="00EC593C" w:rsidRDefault="00EC593C" w:rsidP="00833EC1">
      <w:pPr>
        <w:rPr>
          <w:b/>
          <w:i/>
          <w:color w:val="00B050"/>
        </w:rPr>
      </w:pPr>
      <w:r>
        <w:rPr>
          <w:b/>
          <w:i/>
          <w:color w:val="00B050"/>
        </w:rPr>
        <w:t>OR</w:t>
      </w:r>
    </w:p>
    <w:p w14:paraId="5E674C32" w14:textId="77777777" w:rsidR="00FF3186" w:rsidRDefault="00867813" w:rsidP="00D91A57">
      <w:pPr>
        <w:rPr>
          <w:i/>
          <w:color w:val="00B050"/>
        </w:rPr>
      </w:pPr>
      <w:r w:rsidRPr="00D91A57">
        <w:rPr>
          <w:i/>
          <w:color w:val="00B050"/>
        </w:rPr>
        <w:t xml:space="preserve">If this is the first time that the appended IB includes the RSI section, ONLY include the following statement the first time the IB includes the new RSI section: </w:t>
      </w:r>
    </w:p>
    <w:p w14:paraId="7880A602" w14:textId="591C88A1" w:rsidR="00EC593C" w:rsidRDefault="00867813" w:rsidP="00FF3186">
      <w:pPr>
        <w:rPr>
          <w:color w:val="3333FF"/>
        </w:rPr>
      </w:pPr>
      <w:r w:rsidRPr="00C67EEA">
        <w:t>In adherence with</w:t>
      </w:r>
      <w:r w:rsidRPr="00D91A57">
        <w:rPr>
          <w:color w:val="00B050"/>
        </w:rPr>
        <w:t xml:space="preserve"> </w:t>
      </w:r>
      <w:r w:rsidRPr="00FC6836">
        <w:t xml:space="preserve">CT-3 regulations, the IB has been updated to include a Reference Safety Information (RSI) section.  </w:t>
      </w:r>
      <w:r w:rsidRPr="0073073A">
        <w:rPr>
          <w:rStyle w:val="Hyperlink"/>
        </w:rPr>
        <w:t>Table 4</w:t>
      </w:r>
      <w:r w:rsidR="000A172A">
        <w:rPr>
          <w:rStyle w:val="Hyperlink"/>
        </w:rPr>
        <w:t>-</w:t>
      </w:r>
      <w:r w:rsidRPr="0073073A">
        <w:rPr>
          <w:rStyle w:val="Hyperlink"/>
        </w:rPr>
        <w:t>1</w:t>
      </w:r>
      <w:r w:rsidRPr="0073073A">
        <w:rPr>
          <w:color w:val="0070C0"/>
        </w:rPr>
        <w:t xml:space="preserve"> includes the significant safety-related changes to the IB during the reporting period.</w:t>
      </w:r>
      <w:r w:rsidRPr="00FC6836">
        <w:rPr>
          <w:color w:val="3333FF"/>
        </w:rPr>
        <w:t xml:space="preserve">  </w:t>
      </w:r>
    </w:p>
    <w:p w14:paraId="528F4B46" w14:textId="76E5B0E8" w:rsidR="000A5E3F" w:rsidRDefault="00867813" w:rsidP="009E2673">
      <w:pPr>
        <w:rPr>
          <w:highlight w:val="yellow"/>
        </w:rPr>
      </w:pPr>
      <w:r w:rsidRPr="00FC6836">
        <w:t xml:space="preserve">The IB that was in effect at the start of the reporting period is provided in </w:t>
      </w:r>
      <w:r w:rsidRPr="00B56D68">
        <w:rPr>
          <w:rStyle w:val="Hyperlink"/>
        </w:rPr>
        <w:t>Appendix 21.1.1</w:t>
      </w:r>
      <w:r w:rsidRPr="00FC6836">
        <w:t xml:space="preserve">. If the IB was revised during the reporting period, the revised IB is also provided in </w:t>
      </w:r>
      <w:r w:rsidRPr="00FC6836">
        <w:rPr>
          <w:rStyle w:val="Hyperlink"/>
        </w:rPr>
        <w:t>Appendix 21.1.2</w:t>
      </w:r>
      <w:r w:rsidRPr="00FC6836">
        <w:t xml:space="preserve">. </w:t>
      </w:r>
      <w:r w:rsidRPr="00833EC1">
        <w:rPr>
          <w:i/>
          <w:color w:val="00B050"/>
        </w:rPr>
        <w:t>If there were no changes to the IB to report, then the statement in blue and Table 4</w:t>
      </w:r>
      <w:r w:rsidR="000A172A">
        <w:rPr>
          <w:i/>
          <w:color w:val="00B050"/>
        </w:rPr>
        <w:t>-</w:t>
      </w:r>
      <w:r w:rsidRPr="00833EC1">
        <w:rPr>
          <w:i/>
          <w:color w:val="00B050"/>
        </w:rPr>
        <w:t xml:space="preserve">1 should be </w:t>
      </w:r>
      <w:commentRangeStart w:id="64"/>
      <w:r w:rsidRPr="00833EC1">
        <w:rPr>
          <w:i/>
          <w:color w:val="00B050"/>
        </w:rPr>
        <w:t>deleted</w:t>
      </w:r>
      <w:commentRangeEnd w:id="64"/>
      <w:r w:rsidR="00043F67">
        <w:rPr>
          <w:rStyle w:val="CommentReference"/>
        </w:rPr>
        <w:commentReference w:id="64"/>
      </w:r>
      <w:r w:rsidRPr="00833EC1">
        <w:rPr>
          <w:i/>
          <w:color w:val="00B050"/>
        </w:rPr>
        <w:t xml:space="preserve">. </w:t>
      </w:r>
    </w:p>
    <w:tbl>
      <w:tblPr>
        <w:tblW w:w="4776" w:type="pct"/>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29"/>
        <w:gridCol w:w="4230"/>
      </w:tblGrid>
      <w:tr w:rsidR="00A2603F" w:rsidRPr="00DC6AF1" w14:paraId="7C7EC085" w14:textId="77777777" w:rsidTr="00450160">
        <w:trPr>
          <w:tblHeader/>
        </w:trPr>
        <w:tc>
          <w:tcPr>
            <w:tcW w:w="5000" w:type="pct"/>
            <w:gridSpan w:val="2"/>
            <w:shd w:val="clear" w:color="auto" w:fill="D9D9D9" w:themeFill="background1" w:themeFillShade="D9"/>
          </w:tcPr>
          <w:p w14:paraId="3EB68E52" w14:textId="41EF0028" w:rsidR="00A2603F" w:rsidRPr="00C67EEA" w:rsidRDefault="000A5E3F">
            <w:pPr>
              <w:pStyle w:val="Caption"/>
              <w:rPr>
                <w:szCs w:val="24"/>
              </w:rPr>
            </w:pPr>
            <w:bookmarkStart w:id="65" w:name="_Toc441052353"/>
            <w:r w:rsidRPr="00C67EEA">
              <w:rPr>
                <w:szCs w:val="24"/>
              </w:rPr>
              <w:t xml:space="preserve">Table </w:t>
            </w:r>
            <w:r w:rsidRPr="00C67EEA">
              <w:rPr>
                <w:szCs w:val="24"/>
              </w:rPr>
              <w:fldChar w:fldCharType="begin"/>
            </w:r>
            <w:r w:rsidRPr="00C67EEA">
              <w:rPr>
                <w:szCs w:val="24"/>
              </w:rPr>
              <w:instrText xml:space="preserve"> STYLEREF "1" \n \w </w:instrText>
            </w:r>
            <w:r w:rsidRPr="00C67EEA">
              <w:rPr>
                <w:szCs w:val="24"/>
              </w:rPr>
              <w:fldChar w:fldCharType="separate"/>
            </w:r>
            <w:r w:rsidR="00A33DCD">
              <w:rPr>
                <w:noProof/>
                <w:szCs w:val="24"/>
              </w:rPr>
              <w:t>4</w:t>
            </w:r>
            <w:r w:rsidRPr="00C67EEA">
              <w:rPr>
                <w:szCs w:val="24"/>
              </w:rPr>
              <w:fldChar w:fldCharType="end"/>
            </w:r>
            <w:r w:rsidRPr="00C67EEA">
              <w:rPr>
                <w:szCs w:val="24"/>
              </w:rPr>
              <w:t>-</w:t>
            </w:r>
            <w:r w:rsidRPr="00C67EEA">
              <w:rPr>
                <w:szCs w:val="24"/>
              </w:rPr>
              <w:fldChar w:fldCharType="begin"/>
            </w:r>
            <w:r w:rsidRPr="00C67EEA">
              <w:rPr>
                <w:szCs w:val="24"/>
              </w:rPr>
              <w:instrText xml:space="preserve"> SEQ Table \s 1 </w:instrText>
            </w:r>
            <w:r w:rsidRPr="00C67EEA">
              <w:rPr>
                <w:szCs w:val="24"/>
              </w:rPr>
              <w:fldChar w:fldCharType="separate"/>
            </w:r>
            <w:r w:rsidR="00A33DCD">
              <w:rPr>
                <w:noProof/>
                <w:szCs w:val="24"/>
              </w:rPr>
              <w:t>1</w:t>
            </w:r>
            <w:r w:rsidRPr="00C67EEA">
              <w:rPr>
                <w:szCs w:val="24"/>
              </w:rPr>
              <w:fldChar w:fldCharType="end"/>
            </w:r>
            <w:r w:rsidRPr="00C67EEA">
              <w:rPr>
                <w:szCs w:val="24"/>
              </w:rPr>
              <w:tab/>
              <w:t>Significant Safety-Related Changes to the Investigator’s</w:t>
            </w:r>
            <w:r w:rsidR="00AD16E8" w:rsidRPr="00C67EEA">
              <w:rPr>
                <w:szCs w:val="24"/>
              </w:rPr>
              <w:t xml:space="preserve"> </w:t>
            </w:r>
            <w:r w:rsidR="00967E0D" w:rsidRPr="00967E0D">
              <w:rPr>
                <w:szCs w:val="24"/>
              </w:rPr>
              <w:t>Brochure</w:t>
            </w:r>
            <w:r w:rsidR="00AD16E8" w:rsidRPr="00C67EEA">
              <w:rPr>
                <w:szCs w:val="24"/>
              </w:rPr>
              <w:t xml:space="preserve"> Edition Number[#]</w:t>
            </w:r>
            <w:bookmarkEnd w:id="65"/>
          </w:p>
        </w:tc>
      </w:tr>
      <w:tr w:rsidR="00A2603F" w:rsidRPr="00F05D35" w14:paraId="00CC7667" w14:textId="77777777" w:rsidTr="00450160">
        <w:trPr>
          <w:tblHeader/>
        </w:trPr>
        <w:tc>
          <w:tcPr>
            <w:tcW w:w="2500" w:type="pct"/>
            <w:shd w:val="clear" w:color="auto" w:fill="D9D9D9" w:themeFill="background1" w:themeFillShade="D9"/>
          </w:tcPr>
          <w:p w14:paraId="25AC9B44" w14:textId="1421C941" w:rsidR="00A2603F" w:rsidRPr="00F05D35" w:rsidRDefault="00A2603F" w:rsidP="008E6956">
            <w:pPr>
              <w:pStyle w:val="TableHeader"/>
            </w:pPr>
            <w:r w:rsidRPr="00F05D35">
              <w:t>Section</w:t>
            </w:r>
          </w:p>
        </w:tc>
        <w:tc>
          <w:tcPr>
            <w:tcW w:w="2500" w:type="pct"/>
            <w:shd w:val="clear" w:color="auto" w:fill="D9D9D9" w:themeFill="background1" w:themeFillShade="D9"/>
          </w:tcPr>
          <w:p w14:paraId="69CD3739" w14:textId="6F3281ED" w:rsidR="00A2603F" w:rsidRPr="00F05D35" w:rsidRDefault="00A2603F" w:rsidP="00D054E2">
            <w:pPr>
              <w:pStyle w:val="TableHeader"/>
            </w:pPr>
            <w:r w:rsidRPr="00F05D35">
              <w:t>Description of Change</w:t>
            </w:r>
          </w:p>
        </w:tc>
      </w:tr>
      <w:tr w:rsidR="00A2603F" w:rsidRPr="00E76F59" w14:paraId="432012A4" w14:textId="77777777" w:rsidTr="00450160">
        <w:tc>
          <w:tcPr>
            <w:tcW w:w="2500" w:type="pct"/>
            <w:shd w:val="clear" w:color="auto" w:fill="auto"/>
          </w:tcPr>
          <w:p w14:paraId="3EE70816" w14:textId="77777777" w:rsidR="00A2603F" w:rsidRPr="00E76F59" w:rsidRDefault="00A2603F" w:rsidP="00E76F59">
            <w:pPr>
              <w:pStyle w:val="TableText"/>
              <w:rPr>
                <w:highlight w:val="yellow"/>
              </w:rPr>
            </w:pPr>
          </w:p>
        </w:tc>
        <w:tc>
          <w:tcPr>
            <w:tcW w:w="2500" w:type="pct"/>
            <w:shd w:val="clear" w:color="auto" w:fill="auto"/>
          </w:tcPr>
          <w:p w14:paraId="402E1673" w14:textId="77777777" w:rsidR="00A2603F" w:rsidRPr="00E76F59" w:rsidRDefault="00A2603F" w:rsidP="00E76F59">
            <w:pPr>
              <w:pStyle w:val="TableText"/>
              <w:rPr>
                <w:highlight w:val="yellow"/>
              </w:rPr>
            </w:pPr>
          </w:p>
        </w:tc>
      </w:tr>
      <w:tr w:rsidR="00A2603F" w:rsidRPr="00E76F59" w14:paraId="1D7AFB0D" w14:textId="77777777" w:rsidTr="00450160">
        <w:tc>
          <w:tcPr>
            <w:tcW w:w="2500" w:type="pct"/>
            <w:shd w:val="clear" w:color="auto" w:fill="auto"/>
          </w:tcPr>
          <w:p w14:paraId="407807C0" w14:textId="77777777" w:rsidR="00A2603F" w:rsidRPr="00E76F59" w:rsidRDefault="00A2603F" w:rsidP="00E76F59">
            <w:pPr>
              <w:pStyle w:val="TableText"/>
              <w:rPr>
                <w:highlight w:val="yellow"/>
              </w:rPr>
            </w:pPr>
          </w:p>
        </w:tc>
        <w:tc>
          <w:tcPr>
            <w:tcW w:w="2500" w:type="pct"/>
            <w:shd w:val="clear" w:color="auto" w:fill="auto"/>
          </w:tcPr>
          <w:p w14:paraId="57CE3959" w14:textId="77777777" w:rsidR="00A2603F" w:rsidRPr="00E76F59" w:rsidRDefault="00A2603F" w:rsidP="00E76F59">
            <w:pPr>
              <w:pStyle w:val="TableText"/>
              <w:rPr>
                <w:highlight w:val="yellow"/>
              </w:rPr>
            </w:pPr>
          </w:p>
        </w:tc>
      </w:tr>
      <w:tr w:rsidR="00A2603F" w:rsidRPr="00E76F59" w14:paraId="22ED90AB" w14:textId="77777777" w:rsidTr="00450160">
        <w:tc>
          <w:tcPr>
            <w:tcW w:w="2500" w:type="pct"/>
            <w:shd w:val="clear" w:color="auto" w:fill="auto"/>
          </w:tcPr>
          <w:p w14:paraId="11FDF4E5" w14:textId="77777777" w:rsidR="00A2603F" w:rsidRPr="00E76F59" w:rsidRDefault="00A2603F" w:rsidP="00E76F59">
            <w:pPr>
              <w:pStyle w:val="TableText"/>
              <w:rPr>
                <w:highlight w:val="yellow"/>
              </w:rPr>
            </w:pPr>
          </w:p>
        </w:tc>
        <w:tc>
          <w:tcPr>
            <w:tcW w:w="2500" w:type="pct"/>
            <w:shd w:val="clear" w:color="auto" w:fill="auto"/>
          </w:tcPr>
          <w:p w14:paraId="56A8C07E" w14:textId="77777777" w:rsidR="00A2603F" w:rsidRPr="00E76F59" w:rsidRDefault="00A2603F" w:rsidP="00E76F59">
            <w:pPr>
              <w:pStyle w:val="TableText"/>
              <w:rPr>
                <w:highlight w:val="yellow"/>
              </w:rPr>
            </w:pPr>
          </w:p>
        </w:tc>
      </w:tr>
    </w:tbl>
    <w:p w14:paraId="4CF1C9C1" w14:textId="77777777" w:rsidR="0045723F" w:rsidRDefault="0045723F" w:rsidP="00FC6836"/>
    <w:p w14:paraId="33BD8CF8" w14:textId="77777777" w:rsidR="00867813" w:rsidRPr="00D91A57" w:rsidRDefault="00867813" w:rsidP="00D91A57">
      <w:pPr>
        <w:rPr>
          <w:i/>
          <w:color w:val="00B050"/>
        </w:rPr>
      </w:pPr>
      <w:r w:rsidRPr="00D91A57">
        <w:rPr>
          <w:i/>
          <w:color w:val="00B050"/>
        </w:rPr>
        <w:t>OR for non-Otsuka marketed product</w:t>
      </w:r>
    </w:p>
    <w:p w14:paraId="33BD8CF9" w14:textId="7FA4520F" w:rsidR="00867813" w:rsidRPr="00FC6836" w:rsidRDefault="00867813" w:rsidP="00FC6836">
      <w:r w:rsidRPr="00FC6836">
        <w:t xml:space="preserve">The safety information from this clinical </w:t>
      </w:r>
      <w:r w:rsidR="002A29E0">
        <w:t>trial</w:t>
      </w:r>
      <w:r w:rsidRPr="00FC6836">
        <w:t xml:space="preserve"> did not contribute to any significant safety-related changes to the IB or other reference safety information within the reporting period. </w:t>
      </w:r>
    </w:p>
    <w:p w14:paraId="2A071525" w14:textId="77777777" w:rsidR="00A3259D" w:rsidRPr="00867813" w:rsidRDefault="00A3259D" w:rsidP="00867813">
      <w:pPr>
        <w:pStyle w:val="Paragraph"/>
        <w:jc w:val="both"/>
        <w:rPr>
          <w:rFonts w:ascii="Times New Roman" w:hAnsi="Times New Roman"/>
        </w:rPr>
      </w:pPr>
    </w:p>
    <w:p w14:paraId="33BD8CFB" w14:textId="16A31C0B" w:rsidR="00867813" w:rsidRPr="00FC6836" w:rsidRDefault="00867813" w:rsidP="00FC6836">
      <w:pPr>
        <w:pStyle w:val="Heading1"/>
      </w:pPr>
      <w:bookmarkStart w:id="66" w:name="_Toc303189158"/>
      <w:bookmarkStart w:id="67" w:name="_Toc447267148"/>
      <w:r w:rsidRPr="00FC6836">
        <w:lastRenderedPageBreak/>
        <w:t xml:space="preserve">Status of </w:t>
      </w:r>
      <w:r w:rsidR="005C460A">
        <w:t>C</w:t>
      </w:r>
      <w:r w:rsidR="005C460A" w:rsidRPr="00FC6836">
        <w:t xml:space="preserve">linical </w:t>
      </w:r>
      <w:r w:rsidR="005C460A">
        <w:t>T</w:t>
      </w:r>
      <w:r w:rsidR="005C460A" w:rsidRPr="00FC6836">
        <w:t xml:space="preserve">rials </w:t>
      </w:r>
      <w:r w:rsidRPr="00FC6836">
        <w:t>Ongoing and Completed during the Reporting Period</w:t>
      </w:r>
      <w:bookmarkEnd w:id="66"/>
      <w:bookmarkEnd w:id="67"/>
    </w:p>
    <w:p w14:paraId="33BD8CFC" w14:textId="5DECF425" w:rsidR="00867813" w:rsidRPr="00D91A57" w:rsidRDefault="00867813" w:rsidP="00D91A57">
      <w:pPr>
        <w:rPr>
          <w:i/>
          <w:color w:val="00B050"/>
        </w:rPr>
      </w:pPr>
      <w:r w:rsidRPr="00D91A57">
        <w:rPr>
          <w:i/>
          <w:color w:val="00B050"/>
        </w:rPr>
        <w:t xml:space="preserve">Lead Author(s): Clinical Management (review from Clinical Development). Some information may be obtained from the Global Study List from </w:t>
      </w:r>
      <w:r w:rsidR="009D222F">
        <w:rPr>
          <w:i/>
          <w:color w:val="00B050"/>
        </w:rPr>
        <w:t>Programme</w:t>
      </w:r>
      <w:r w:rsidRPr="00D91A57">
        <w:rPr>
          <w:i/>
          <w:color w:val="00B050"/>
        </w:rPr>
        <w:t xml:space="preserve"> Management.</w:t>
      </w:r>
    </w:p>
    <w:p w14:paraId="33BD8CFD" w14:textId="77777777" w:rsidR="00867813" w:rsidRPr="00D91A57" w:rsidRDefault="00867813" w:rsidP="00D91A57">
      <w:pPr>
        <w:rPr>
          <w:i/>
          <w:color w:val="00B050"/>
        </w:rPr>
      </w:pPr>
      <w:r w:rsidRPr="00D91A57">
        <w:rPr>
          <w:i/>
          <w:color w:val="00B050"/>
        </w:rPr>
        <w:t xml:space="preserve">Provide a brief overview of the clinical trials ongoing and completed by the sponsor in the reporting period, with detailed information presented in a table as an appendix. This information will need to be gathered from multiple sources and hand-tabulated.  Separate tables can be provided by indication, formulation, and study population, if appropriate. In addition, where required by national or regional laws or regulations, similar information should be provided for other therapeutic use of an investigational product in the reporting period. The table(s) should include the following information for each clinical trial: </w:t>
      </w:r>
    </w:p>
    <w:p w14:paraId="33BD8CFE" w14:textId="6AB9B55F" w:rsidR="00867813" w:rsidRPr="00C846F6" w:rsidRDefault="00867813" w:rsidP="00A0016B">
      <w:pPr>
        <w:pStyle w:val="ListParagraph"/>
        <w:numPr>
          <w:ilvl w:val="0"/>
          <w:numId w:val="50"/>
        </w:numPr>
        <w:rPr>
          <w:i/>
          <w:color w:val="00B050"/>
        </w:rPr>
      </w:pPr>
      <w:r w:rsidRPr="00C846F6">
        <w:rPr>
          <w:i/>
          <w:color w:val="00B050"/>
        </w:rPr>
        <w:t>Study ID (</w:t>
      </w:r>
      <w:r w:rsidR="008C2FBA">
        <w:rPr>
          <w:i/>
          <w:color w:val="00B050"/>
        </w:rPr>
        <w:t>eg</w:t>
      </w:r>
      <w:r w:rsidRPr="00C846F6">
        <w:rPr>
          <w:i/>
          <w:color w:val="00B050"/>
        </w:rPr>
        <w:t>, protocol number or other identifier</w:t>
      </w:r>
      <w:r w:rsidRPr="00A0016B">
        <w:t xml:space="preserve">; </w:t>
      </w:r>
    </w:p>
    <w:p w14:paraId="33BD8CFF" w14:textId="0B503D4E" w:rsidR="00867813" w:rsidRPr="00C846F6" w:rsidRDefault="00867813" w:rsidP="00C846F6">
      <w:pPr>
        <w:pStyle w:val="ListParagraph"/>
        <w:numPr>
          <w:ilvl w:val="0"/>
          <w:numId w:val="47"/>
        </w:numPr>
        <w:rPr>
          <w:i/>
          <w:color w:val="00B050"/>
        </w:rPr>
      </w:pPr>
      <w:r w:rsidRPr="00C846F6">
        <w:rPr>
          <w:i/>
          <w:color w:val="00B050"/>
        </w:rPr>
        <w:t>Phase (</w:t>
      </w:r>
      <w:r w:rsidR="00AB1D75" w:rsidRPr="00C846F6">
        <w:rPr>
          <w:i/>
          <w:color w:val="00B050"/>
        </w:rPr>
        <w:t>1</w:t>
      </w:r>
      <w:r w:rsidRPr="00C846F6">
        <w:rPr>
          <w:i/>
          <w:color w:val="00B050"/>
        </w:rPr>
        <w:t>,</w:t>
      </w:r>
      <w:r w:rsidR="00AB1D75" w:rsidRPr="00C846F6">
        <w:rPr>
          <w:i/>
          <w:color w:val="00B050"/>
        </w:rPr>
        <w:t xml:space="preserve"> 2</w:t>
      </w:r>
      <w:r w:rsidRPr="00C846F6">
        <w:rPr>
          <w:i/>
          <w:color w:val="00B050"/>
        </w:rPr>
        <w:t>,</w:t>
      </w:r>
      <w:r w:rsidR="00AB1D75" w:rsidRPr="00C846F6">
        <w:rPr>
          <w:i/>
          <w:color w:val="00B050"/>
        </w:rPr>
        <w:t xml:space="preserve"> 3, </w:t>
      </w:r>
      <w:r w:rsidRPr="00C846F6">
        <w:rPr>
          <w:i/>
          <w:color w:val="00B050"/>
        </w:rPr>
        <w:t>or</w:t>
      </w:r>
      <w:r w:rsidR="00AB1D75" w:rsidRPr="00C846F6">
        <w:rPr>
          <w:i/>
          <w:color w:val="00B050"/>
        </w:rPr>
        <w:t xml:space="preserve"> 4-use Arabic numerals with reference to phase)</w:t>
      </w:r>
      <w:r w:rsidR="00A0016B">
        <w:rPr>
          <w:i/>
          <w:color w:val="00B050"/>
        </w:rPr>
        <w:t>;</w:t>
      </w:r>
      <w:r w:rsidRPr="00C846F6">
        <w:rPr>
          <w:i/>
          <w:color w:val="00B050"/>
        </w:rPr>
        <w:t xml:space="preserve"> </w:t>
      </w:r>
    </w:p>
    <w:p w14:paraId="33BD8D00" w14:textId="1DA471C2" w:rsidR="00867813" w:rsidRPr="00C846F6" w:rsidRDefault="00867813" w:rsidP="00C846F6">
      <w:pPr>
        <w:pStyle w:val="ListParagraph"/>
        <w:numPr>
          <w:ilvl w:val="0"/>
          <w:numId w:val="47"/>
        </w:numPr>
        <w:rPr>
          <w:i/>
          <w:color w:val="00B050"/>
        </w:rPr>
      </w:pPr>
      <w:r w:rsidRPr="00C846F6">
        <w:rPr>
          <w:i/>
          <w:color w:val="00B050"/>
        </w:rPr>
        <w:t>Status</w:t>
      </w:r>
      <w:r w:rsidR="000A435F">
        <w:rPr>
          <w:i/>
          <w:color w:val="00B050"/>
        </w:rPr>
        <w:t>:</w:t>
      </w:r>
      <w:r w:rsidRPr="00C846F6">
        <w:rPr>
          <w:i/>
          <w:color w:val="00B050"/>
        </w:rPr>
        <w:t xml:space="preserve"> </w:t>
      </w:r>
    </w:p>
    <w:p w14:paraId="33BD8D01" w14:textId="26BF0603" w:rsidR="00867813" w:rsidRPr="00C846F6" w:rsidRDefault="00867813" w:rsidP="00C846F6">
      <w:pPr>
        <w:pStyle w:val="ListParagraph"/>
        <w:numPr>
          <w:ilvl w:val="1"/>
          <w:numId w:val="48"/>
        </w:numPr>
        <w:rPr>
          <w:i/>
          <w:color w:val="00B050"/>
        </w:rPr>
      </w:pPr>
      <w:r w:rsidRPr="00C846F6">
        <w:rPr>
          <w:i/>
          <w:color w:val="00B050"/>
        </w:rPr>
        <w:t xml:space="preserve">Ongoing (clinical trial has begun; has begun but is currently on hold; has concluded but clinical study report has not been </w:t>
      </w:r>
      <w:r w:rsidR="004D0E72">
        <w:rPr>
          <w:i/>
          <w:color w:val="00B050"/>
        </w:rPr>
        <w:t>finalised</w:t>
      </w:r>
      <w:r w:rsidRPr="00C846F6">
        <w:rPr>
          <w:i/>
          <w:color w:val="00B050"/>
        </w:rPr>
        <w:t>)</w:t>
      </w:r>
      <w:r w:rsidR="00A0016B">
        <w:rPr>
          <w:i/>
          <w:color w:val="00B050"/>
        </w:rPr>
        <w:t>;</w:t>
      </w:r>
      <w:r w:rsidRPr="00C846F6">
        <w:rPr>
          <w:i/>
          <w:color w:val="00B050"/>
        </w:rPr>
        <w:t xml:space="preserve"> </w:t>
      </w:r>
    </w:p>
    <w:p w14:paraId="33BD8D02" w14:textId="2C203FA1" w:rsidR="00867813" w:rsidRPr="00C846F6" w:rsidRDefault="00867813" w:rsidP="00C846F6">
      <w:pPr>
        <w:pStyle w:val="ListParagraph"/>
        <w:numPr>
          <w:ilvl w:val="1"/>
          <w:numId w:val="48"/>
        </w:numPr>
        <w:rPr>
          <w:i/>
          <w:color w:val="00B050"/>
        </w:rPr>
      </w:pPr>
      <w:r w:rsidRPr="00C846F6">
        <w:rPr>
          <w:i/>
          <w:color w:val="00B050"/>
        </w:rPr>
        <w:t xml:space="preserve">Completed (clinical study report is </w:t>
      </w:r>
      <w:r w:rsidR="004D0E72">
        <w:rPr>
          <w:i/>
          <w:color w:val="00B050"/>
        </w:rPr>
        <w:t>finalised</w:t>
      </w:r>
      <w:r w:rsidRPr="00C846F6">
        <w:rPr>
          <w:i/>
          <w:color w:val="00B050"/>
        </w:rPr>
        <w:t>)</w:t>
      </w:r>
      <w:r w:rsidR="00A0016B">
        <w:rPr>
          <w:i/>
          <w:color w:val="00B050"/>
        </w:rPr>
        <w:t>;</w:t>
      </w:r>
      <w:r w:rsidRPr="00C846F6">
        <w:rPr>
          <w:i/>
          <w:color w:val="00B050"/>
        </w:rPr>
        <w:t xml:space="preserve"> </w:t>
      </w:r>
    </w:p>
    <w:p w14:paraId="33BD8D03" w14:textId="29845A86" w:rsidR="00867813" w:rsidRPr="00C846F6" w:rsidRDefault="00867813" w:rsidP="00C846F6">
      <w:pPr>
        <w:pStyle w:val="ListParagraph"/>
        <w:numPr>
          <w:ilvl w:val="1"/>
          <w:numId w:val="48"/>
        </w:numPr>
        <w:rPr>
          <w:i/>
          <w:color w:val="00B050"/>
        </w:rPr>
      </w:pPr>
      <w:r w:rsidRPr="00C846F6">
        <w:rPr>
          <w:i/>
          <w:color w:val="00B050"/>
        </w:rPr>
        <w:t>Countries/regions where there is at least one investigational site for the protocol</w:t>
      </w:r>
      <w:r w:rsidR="00A0016B">
        <w:rPr>
          <w:i/>
          <w:color w:val="00B050"/>
        </w:rPr>
        <w:t>;</w:t>
      </w:r>
      <w:r w:rsidRPr="00C846F6">
        <w:rPr>
          <w:i/>
          <w:color w:val="00B050"/>
        </w:rPr>
        <w:t xml:space="preserve"> </w:t>
      </w:r>
    </w:p>
    <w:p w14:paraId="33BD8D04" w14:textId="090E9D7B" w:rsidR="00867813" w:rsidRPr="00C846F6" w:rsidRDefault="00867813" w:rsidP="00C846F6">
      <w:pPr>
        <w:pStyle w:val="ListParagraph"/>
        <w:numPr>
          <w:ilvl w:val="0"/>
          <w:numId w:val="49"/>
        </w:numPr>
        <w:rPr>
          <w:i/>
          <w:color w:val="00B050"/>
        </w:rPr>
      </w:pPr>
      <w:r w:rsidRPr="00C846F6">
        <w:rPr>
          <w:i/>
          <w:color w:val="00B050"/>
        </w:rPr>
        <w:t>Abbreviated study title</w:t>
      </w:r>
      <w:r w:rsidR="00A0016B">
        <w:rPr>
          <w:i/>
          <w:color w:val="00B050"/>
        </w:rPr>
        <w:t>;</w:t>
      </w:r>
      <w:r w:rsidRPr="00C846F6">
        <w:rPr>
          <w:i/>
          <w:color w:val="00B050"/>
        </w:rPr>
        <w:t xml:space="preserve"> </w:t>
      </w:r>
    </w:p>
    <w:p w14:paraId="33BD8D05" w14:textId="6F2A1056" w:rsidR="00867813" w:rsidRPr="00C846F6" w:rsidRDefault="00867813" w:rsidP="00C846F6">
      <w:pPr>
        <w:pStyle w:val="ListParagraph"/>
        <w:numPr>
          <w:ilvl w:val="0"/>
          <w:numId w:val="49"/>
        </w:numPr>
        <w:rPr>
          <w:i/>
          <w:color w:val="00B050"/>
        </w:rPr>
      </w:pPr>
      <w:r w:rsidRPr="00C846F6">
        <w:rPr>
          <w:i/>
          <w:color w:val="00B050"/>
        </w:rPr>
        <w:t>Design (uncontrolled, controlled, open, single blind, double blind, parallel, cross-over, etc., including treatment arms</w:t>
      </w:r>
      <w:r w:rsidR="00A0016B">
        <w:rPr>
          <w:i/>
          <w:color w:val="00B050"/>
        </w:rPr>
        <w:t>);</w:t>
      </w:r>
      <w:r w:rsidRPr="00C846F6">
        <w:rPr>
          <w:i/>
          <w:color w:val="00B050"/>
        </w:rPr>
        <w:t xml:space="preserve"> </w:t>
      </w:r>
    </w:p>
    <w:p w14:paraId="33BD8D06" w14:textId="063D47D4" w:rsidR="00867813" w:rsidRPr="00C846F6" w:rsidRDefault="00867813" w:rsidP="00C846F6">
      <w:pPr>
        <w:pStyle w:val="ListParagraph"/>
        <w:numPr>
          <w:ilvl w:val="0"/>
          <w:numId w:val="49"/>
        </w:numPr>
        <w:rPr>
          <w:i/>
          <w:color w:val="00B050"/>
        </w:rPr>
      </w:pPr>
      <w:r w:rsidRPr="00C846F6">
        <w:rPr>
          <w:i/>
          <w:color w:val="00B050"/>
        </w:rPr>
        <w:t>Dose and regimen of investigational product and any comparators</w:t>
      </w:r>
      <w:r w:rsidR="00A0016B">
        <w:rPr>
          <w:i/>
          <w:color w:val="00B050"/>
        </w:rPr>
        <w:t>:</w:t>
      </w:r>
      <w:r w:rsidRPr="00C846F6">
        <w:rPr>
          <w:i/>
          <w:color w:val="00B050"/>
        </w:rPr>
        <w:t xml:space="preserve"> </w:t>
      </w:r>
    </w:p>
    <w:p w14:paraId="33BD8D07" w14:textId="133DD3F1" w:rsidR="00867813" w:rsidRPr="00C846F6" w:rsidRDefault="002A29E0" w:rsidP="00C846F6">
      <w:pPr>
        <w:pStyle w:val="ListParagraph"/>
        <w:numPr>
          <w:ilvl w:val="0"/>
          <w:numId w:val="49"/>
        </w:numPr>
        <w:rPr>
          <w:i/>
          <w:color w:val="00B050"/>
        </w:rPr>
      </w:pPr>
      <w:r w:rsidRPr="00C846F6">
        <w:rPr>
          <w:i/>
          <w:color w:val="00B050"/>
        </w:rPr>
        <w:t>Trial</w:t>
      </w:r>
      <w:r w:rsidR="00867813" w:rsidRPr="00C846F6">
        <w:rPr>
          <w:i/>
          <w:color w:val="00B050"/>
        </w:rPr>
        <w:t xml:space="preserve"> population as appropriate (age; sex; indication(s); specific patient groups, </w:t>
      </w:r>
      <w:r w:rsidR="008C2FBA">
        <w:rPr>
          <w:i/>
          <w:color w:val="00B050"/>
        </w:rPr>
        <w:t>eg</w:t>
      </w:r>
      <w:r w:rsidR="00867813" w:rsidRPr="00C846F6">
        <w:rPr>
          <w:i/>
          <w:color w:val="00B050"/>
        </w:rPr>
        <w:t>, trial subjects with impaired renal function or trial subjects resistant to treatment);</w:t>
      </w:r>
    </w:p>
    <w:p w14:paraId="33BD8D08" w14:textId="6A495D62" w:rsidR="00867813" w:rsidRPr="00C846F6" w:rsidRDefault="00867813" w:rsidP="00C846F6">
      <w:pPr>
        <w:pStyle w:val="ListParagraph"/>
        <w:numPr>
          <w:ilvl w:val="0"/>
          <w:numId w:val="49"/>
        </w:numPr>
        <w:rPr>
          <w:i/>
          <w:color w:val="00B050"/>
        </w:rPr>
      </w:pPr>
      <w:r w:rsidRPr="00C846F6">
        <w:rPr>
          <w:i/>
          <w:color w:val="00B050"/>
        </w:rPr>
        <w:t xml:space="preserve">Date of clinical trial start (as defined by the sponsor, </w:t>
      </w:r>
      <w:r w:rsidR="008C2FBA">
        <w:rPr>
          <w:i/>
          <w:color w:val="00B050"/>
        </w:rPr>
        <w:t>eg</w:t>
      </w:r>
      <w:r w:rsidRPr="00C846F6">
        <w:rPr>
          <w:i/>
          <w:color w:val="00B050"/>
        </w:rPr>
        <w:t xml:space="preserve">, first visit of first patient [FVFP], this may proceed the </w:t>
      </w:r>
      <w:r w:rsidR="009A6A26">
        <w:rPr>
          <w:i/>
          <w:color w:val="00B050"/>
        </w:rPr>
        <w:t>randomisation</w:t>
      </w:r>
      <w:r w:rsidRPr="00C846F6">
        <w:rPr>
          <w:i/>
          <w:color w:val="00B050"/>
        </w:rPr>
        <w:t xml:space="preserve"> visit);</w:t>
      </w:r>
    </w:p>
    <w:p w14:paraId="33BD8D09" w14:textId="5D7AA442" w:rsidR="00867813" w:rsidRPr="00C846F6" w:rsidRDefault="00867813" w:rsidP="00C846F6">
      <w:pPr>
        <w:pStyle w:val="ListParagraph"/>
        <w:numPr>
          <w:ilvl w:val="0"/>
          <w:numId w:val="49"/>
        </w:numPr>
        <w:rPr>
          <w:i/>
          <w:color w:val="00B050"/>
        </w:rPr>
      </w:pPr>
      <w:r w:rsidRPr="00C846F6">
        <w:rPr>
          <w:i/>
          <w:color w:val="00B050"/>
        </w:rPr>
        <w:t xml:space="preserve">Planned </w:t>
      </w:r>
      <w:r w:rsidR="00E62005" w:rsidRPr="00EC5C38">
        <w:rPr>
          <w:i/>
          <w:color w:val="00B050"/>
        </w:rPr>
        <w:t>enrolment</w:t>
      </w:r>
      <w:r w:rsidRPr="00C846F6">
        <w:rPr>
          <w:i/>
          <w:color w:val="00B050"/>
        </w:rPr>
        <w:t xml:space="preserve"> for </w:t>
      </w:r>
      <w:r w:rsidR="002A29E0" w:rsidRPr="00C846F6">
        <w:rPr>
          <w:i/>
          <w:color w:val="00B050"/>
        </w:rPr>
        <w:t>trial</w:t>
      </w:r>
      <w:r w:rsidRPr="00C846F6">
        <w:rPr>
          <w:i/>
          <w:color w:val="00B050"/>
        </w:rPr>
        <w:t xml:space="preserve"> as a whole</w:t>
      </w:r>
      <w:r w:rsidR="00A0016B">
        <w:rPr>
          <w:i/>
          <w:color w:val="00B050"/>
        </w:rPr>
        <w:t>.</w:t>
      </w:r>
      <w:r w:rsidRPr="00C846F6">
        <w:rPr>
          <w:i/>
          <w:color w:val="00B050"/>
        </w:rPr>
        <w:t xml:space="preserve"> </w:t>
      </w:r>
    </w:p>
    <w:p w14:paraId="33BD8D0A" w14:textId="329DE038" w:rsidR="00867813" w:rsidRPr="00D91A57" w:rsidRDefault="00867813" w:rsidP="00D91A57">
      <w:pPr>
        <w:rPr>
          <w:i/>
          <w:color w:val="00B050"/>
        </w:rPr>
      </w:pPr>
      <w:r w:rsidRPr="00D91A57">
        <w:rPr>
          <w:i/>
          <w:color w:val="00B050"/>
        </w:rPr>
        <w:t xml:space="preserve">Estimates of cumulative numbers of exposed subjects for each treatment arm, where available. The actual </w:t>
      </w:r>
      <w:r w:rsidR="00E62005" w:rsidRPr="00D91A57">
        <w:rPr>
          <w:i/>
          <w:color w:val="00B050"/>
        </w:rPr>
        <w:t>enrolment</w:t>
      </w:r>
      <w:r w:rsidRPr="00D91A57">
        <w:rPr>
          <w:i/>
          <w:color w:val="00B050"/>
        </w:rPr>
        <w:t xml:space="preserve"> numbers for open or completed trials, and/or an estimate based on the </w:t>
      </w:r>
      <w:r w:rsidR="009A6A26">
        <w:rPr>
          <w:i/>
          <w:color w:val="00B050"/>
        </w:rPr>
        <w:t>randomisation</w:t>
      </w:r>
      <w:r w:rsidRPr="00D91A57">
        <w:rPr>
          <w:i/>
          <w:color w:val="00B050"/>
        </w:rPr>
        <w:t xml:space="preserve"> scheme for blinded trials should be provided. </w:t>
      </w:r>
    </w:p>
    <w:p w14:paraId="33BD8D0B" w14:textId="77777777" w:rsidR="00867813" w:rsidRPr="00D91A57" w:rsidRDefault="00867813" w:rsidP="00D91A57">
      <w:pPr>
        <w:rPr>
          <w:i/>
          <w:color w:val="00B050"/>
        </w:rPr>
      </w:pPr>
      <w:r w:rsidRPr="00D91A57">
        <w:rPr>
          <w:i/>
          <w:color w:val="00B050"/>
        </w:rPr>
        <w:lastRenderedPageBreak/>
        <w:t>No further text beyond the standard language below is required in this section, as all data should be in the tables in the appendix.</w:t>
      </w:r>
    </w:p>
    <w:p w14:paraId="33BD8D0D" w14:textId="4CB8ABF2" w:rsidR="00867813" w:rsidRPr="00FC6836" w:rsidRDefault="00867813" w:rsidP="00FC6836">
      <w:commentRangeStart w:id="68"/>
      <w:r w:rsidRPr="00FC6836">
        <w:t>Information</w:t>
      </w:r>
      <w:commentRangeEnd w:id="68"/>
      <w:r w:rsidR="00043F67">
        <w:rPr>
          <w:rStyle w:val="CommentReference"/>
        </w:rPr>
        <w:commentReference w:id="68"/>
      </w:r>
      <w:r w:rsidRPr="00FC6836">
        <w:t xml:space="preserve"> for ongoing and completed clinical trials during the reporting period can be found in </w:t>
      </w:r>
      <w:r w:rsidRPr="0073073A">
        <w:rPr>
          <w:rStyle w:val="Hyperlink"/>
        </w:rPr>
        <w:t>Table 21.3.1</w:t>
      </w:r>
      <w:r w:rsidR="006A3A15">
        <w:rPr>
          <w:rStyle w:val="Hyperlink"/>
        </w:rPr>
        <w:t>-1</w:t>
      </w:r>
      <w:r w:rsidRPr="00FC6836">
        <w:t xml:space="preserve"> and </w:t>
      </w:r>
      <w:r w:rsidRPr="0073073A">
        <w:rPr>
          <w:rStyle w:val="Hyperlink"/>
        </w:rPr>
        <w:t>Table 21.3.</w:t>
      </w:r>
      <w:r w:rsidR="004164B2">
        <w:rPr>
          <w:rStyle w:val="Hyperlink"/>
        </w:rPr>
        <w:t>1</w:t>
      </w:r>
      <w:r w:rsidR="006A3A15">
        <w:rPr>
          <w:rStyle w:val="Hyperlink"/>
        </w:rPr>
        <w:t>-</w:t>
      </w:r>
      <w:r w:rsidR="004164B2">
        <w:rPr>
          <w:rStyle w:val="Hyperlink"/>
        </w:rPr>
        <w:t>2</w:t>
      </w:r>
      <w:r w:rsidRPr="00FC6836">
        <w:t xml:space="preserve">, respectively in </w:t>
      </w:r>
      <w:r w:rsidRPr="00FC6836">
        <w:rPr>
          <w:rStyle w:val="Hyperlink"/>
        </w:rPr>
        <w:t>Appendix 21.3</w:t>
      </w:r>
      <w:r w:rsidRPr="00FC6836">
        <w:t>.</w:t>
      </w:r>
    </w:p>
    <w:p w14:paraId="6DE9A6CF" w14:textId="77777777" w:rsidR="00A3259D" w:rsidRPr="00867813" w:rsidRDefault="00A3259D" w:rsidP="00867813">
      <w:pPr>
        <w:pStyle w:val="Paragraph"/>
        <w:jc w:val="both"/>
        <w:rPr>
          <w:rFonts w:ascii="Times New Roman" w:hAnsi="Times New Roman"/>
        </w:rPr>
      </w:pPr>
    </w:p>
    <w:p w14:paraId="33BD8D0F" w14:textId="79C94BE0" w:rsidR="00867813" w:rsidRPr="00FC6836" w:rsidRDefault="00867813" w:rsidP="00FC6836">
      <w:pPr>
        <w:pStyle w:val="Heading1"/>
      </w:pPr>
      <w:bookmarkStart w:id="69" w:name="_Toc303189159"/>
      <w:bookmarkStart w:id="70" w:name="_Toc447267149"/>
      <w:r w:rsidRPr="00FC6836">
        <w:t>Estimated Cumulative Exposure</w:t>
      </w:r>
      <w:bookmarkEnd w:id="69"/>
      <w:bookmarkEnd w:id="70"/>
    </w:p>
    <w:p w14:paraId="33BD8D10" w14:textId="78DDD6CD" w:rsidR="00867813" w:rsidRPr="00D91A57" w:rsidRDefault="00867813" w:rsidP="00D91A57">
      <w:pPr>
        <w:rPr>
          <w:i/>
          <w:color w:val="00B050"/>
        </w:rPr>
      </w:pPr>
      <w:r w:rsidRPr="00D91A57">
        <w:rPr>
          <w:i/>
          <w:color w:val="00B050"/>
        </w:rPr>
        <w:t>Lead Author(s): Clinical Management for Otsuka-</w:t>
      </w:r>
      <w:r w:rsidR="004B7A68">
        <w:rPr>
          <w:i/>
          <w:color w:val="00B050"/>
        </w:rPr>
        <w:t>s</w:t>
      </w:r>
      <w:r w:rsidRPr="00D91A57">
        <w:rPr>
          <w:i/>
          <w:color w:val="00B050"/>
        </w:rPr>
        <w:t xml:space="preserve">ponsored clinical trials. </w:t>
      </w:r>
      <w:r w:rsidR="00B56D68">
        <w:rPr>
          <w:i/>
          <w:color w:val="00B050"/>
        </w:rPr>
        <w:t xml:space="preserve">Data </w:t>
      </w:r>
      <w:r w:rsidR="00B56D68" w:rsidRPr="006975C9">
        <w:rPr>
          <w:i/>
          <w:color w:val="FF0000"/>
        </w:rPr>
        <w:t>outputs</w:t>
      </w:r>
      <w:r w:rsidR="00B56D68">
        <w:rPr>
          <w:i/>
          <w:color w:val="00B050"/>
        </w:rPr>
        <w:t xml:space="preserve"> for cumulative exposure are</w:t>
      </w:r>
      <w:r w:rsidR="00953C87">
        <w:rPr>
          <w:i/>
          <w:color w:val="00B050"/>
        </w:rPr>
        <w:t xml:space="preserve"> provided to Aggregate team by OPCJ</w:t>
      </w:r>
      <w:r w:rsidR="000178C5">
        <w:rPr>
          <w:i/>
          <w:color w:val="00B050"/>
        </w:rPr>
        <w:t xml:space="preserve"> Aggregate team.</w:t>
      </w:r>
      <w:r w:rsidR="00953C87">
        <w:rPr>
          <w:i/>
          <w:color w:val="00B050"/>
        </w:rPr>
        <w:t xml:space="preserve"> </w:t>
      </w:r>
      <w:r w:rsidRPr="00D91A57">
        <w:rPr>
          <w:i/>
          <w:color w:val="00B050"/>
        </w:rPr>
        <w:t>Some information may</w:t>
      </w:r>
      <w:r w:rsidR="00953C87">
        <w:rPr>
          <w:i/>
          <w:color w:val="00B050"/>
        </w:rPr>
        <w:t xml:space="preserve"> also</w:t>
      </w:r>
      <w:r w:rsidRPr="00D91A57">
        <w:rPr>
          <w:i/>
          <w:color w:val="00B050"/>
        </w:rPr>
        <w:t xml:space="preserve"> be obtained from the </w:t>
      </w:r>
      <w:r w:rsidR="000A435F">
        <w:rPr>
          <w:i/>
          <w:color w:val="00B050"/>
        </w:rPr>
        <w:t>g</w:t>
      </w:r>
      <w:r w:rsidRPr="00D91A57">
        <w:rPr>
          <w:i/>
          <w:color w:val="00B050"/>
        </w:rPr>
        <w:t>lobal</w:t>
      </w:r>
      <w:r w:rsidR="000A435F">
        <w:rPr>
          <w:i/>
          <w:color w:val="00B050"/>
        </w:rPr>
        <w:t xml:space="preserve"> s</w:t>
      </w:r>
      <w:r w:rsidRPr="00D91A57">
        <w:rPr>
          <w:i/>
          <w:color w:val="00B050"/>
        </w:rPr>
        <w:t xml:space="preserve">tudy List from </w:t>
      </w:r>
      <w:r w:rsidR="000A435F">
        <w:rPr>
          <w:i/>
          <w:color w:val="00B050"/>
        </w:rPr>
        <w:t>p</w:t>
      </w:r>
      <w:r w:rsidR="009D222F">
        <w:rPr>
          <w:i/>
          <w:color w:val="00B050"/>
        </w:rPr>
        <w:t>rogramme</w:t>
      </w:r>
      <w:r w:rsidRPr="00D91A57">
        <w:rPr>
          <w:i/>
          <w:color w:val="00B050"/>
        </w:rPr>
        <w:t xml:space="preserve"> </w:t>
      </w:r>
      <w:r w:rsidR="000A435F">
        <w:rPr>
          <w:i/>
          <w:color w:val="00B050"/>
        </w:rPr>
        <w:t>m</w:t>
      </w:r>
      <w:r w:rsidRPr="00D91A57">
        <w:rPr>
          <w:i/>
          <w:color w:val="00B050"/>
        </w:rPr>
        <w:t>anagement.</w:t>
      </w:r>
    </w:p>
    <w:p w14:paraId="33BD8D11" w14:textId="1525EBE4" w:rsidR="00867813" w:rsidRPr="00D91A57" w:rsidRDefault="00867813" w:rsidP="00D91A57">
      <w:pPr>
        <w:pStyle w:val="ListParagraph"/>
        <w:numPr>
          <w:ilvl w:val="0"/>
          <w:numId w:val="39"/>
        </w:numPr>
        <w:rPr>
          <w:i/>
          <w:color w:val="00B050"/>
        </w:rPr>
      </w:pPr>
      <w:r w:rsidRPr="00D91A57">
        <w:rPr>
          <w:i/>
          <w:color w:val="00B050"/>
        </w:rPr>
        <w:t xml:space="preserve">An estimation of cumulative subject exposure can help provide context for the cumulative summary tabulations of serious adverse events (SAEs), and the overall assessment of safety. The accuracy of the estimation of clinical trial exposure might be limited because of a number of factors, including the rapidity of subject </w:t>
      </w:r>
      <w:r w:rsidR="00E62005" w:rsidRPr="00D91A57">
        <w:rPr>
          <w:i/>
          <w:color w:val="00B050"/>
        </w:rPr>
        <w:t>enrolment</w:t>
      </w:r>
      <w:r w:rsidRPr="00D91A57">
        <w:rPr>
          <w:i/>
          <w:color w:val="00B050"/>
        </w:rPr>
        <w:t xml:space="preserve"> and the number of ongoing trials where treatment assignment remains blinded. </w:t>
      </w:r>
    </w:p>
    <w:p w14:paraId="0C76FA9C" w14:textId="1F8F67C1" w:rsidR="006D7A57" w:rsidRPr="00D91A57" w:rsidRDefault="00867813" w:rsidP="00D91A57">
      <w:pPr>
        <w:pStyle w:val="ListParagraph"/>
        <w:numPr>
          <w:ilvl w:val="0"/>
          <w:numId w:val="39"/>
        </w:numPr>
        <w:rPr>
          <w:i/>
          <w:color w:val="00B050"/>
        </w:rPr>
      </w:pPr>
      <w:r w:rsidRPr="00D91A57">
        <w:rPr>
          <w:i/>
          <w:color w:val="00B050"/>
        </w:rPr>
        <w:t xml:space="preserve">The optimal method of data presentation will depend on a number of factors, and the following general points should be considered in the preparation of the estimated exposure for the DSUR: </w:t>
      </w:r>
    </w:p>
    <w:p w14:paraId="33BD8D13" w14:textId="77777777" w:rsidR="00867813" w:rsidRPr="00FC5461" w:rsidRDefault="00867813">
      <w:pPr>
        <w:pStyle w:val="ListParagraph"/>
        <w:numPr>
          <w:ilvl w:val="1"/>
          <w:numId w:val="39"/>
        </w:numPr>
        <w:rPr>
          <w:i/>
          <w:color w:val="00B050"/>
        </w:rPr>
      </w:pPr>
      <w:r w:rsidRPr="00FC5461">
        <w:rPr>
          <w:i/>
          <w:color w:val="00B050"/>
        </w:rPr>
        <w:t xml:space="preserve">Data should be presented in tabular format; </w:t>
      </w:r>
    </w:p>
    <w:p w14:paraId="32A24615" w14:textId="6E507206" w:rsidR="006D7A57" w:rsidRPr="00D91A57" w:rsidRDefault="00867813" w:rsidP="00C846F6">
      <w:pPr>
        <w:pStyle w:val="ListParagraph"/>
        <w:numPr>
          <w:ilvl w:val="1"/>
          <w:numId w:val="39"/>
        </w:numPr>
        <w:rPr>
          <w:i/>
          <w:color w:val="00B050"/>
        </w:rPr>
      </w:pPr>
      <w:r w:rsidRPr="00D91A57">
        <w:rPr>
          <w:i/>
          <w:color w:val="00B050"/>
        </w:rPr>
        <w:t xml:space="preserve">When there are important differences among trials in dose, route of administration, or patient population, these differences can be noted in the tables, or separate tables can be considered; </w:t>
      </w:r>
    </w:p>
    <w:p w14:paraId="45639637" w14:textId="77777777" w:rsidR="006D7A57" w:rsidRDefault="00867813" w:rsidP="00FC5461">
      <w:pPr>
        <w:pStyle w:val="ListParagraph"/>
        <w:numPr>
          <w:ilvl w:val="1"/>
          <w:numId w:val="39"/>
        </w:numPr>
        <w:rPr>
          <w:i/>
          <w:color w:val="00B050"/>
        </w:rPr>
      </w:pPr>
      <w:r w:rsidRPr="00FC5461">
        <w:rPr>
          <w:i/>
          <w:color w:val="00B050"/>
        </w:rPr>
        <w:t>If the summary tabulations of SAEs are presented by indication, the exposure data should also be presented by indication, when available;</w:t>
      </w:r>
    </w:p>
    <w:p w14:paraId="1828A340" w14:textId="6C35C87F" w:rsidR="006D7A57" w:rsidRDefault="006D7A57" w:rsidP="00FC5461">
      <w:pPr>
        <w:pStyle w:val="ListParagraph"/>
        <w:numPr>
          <w:ilvl w:val="1"/>
          <w:numId w:val="39"/>
        </w:numPr>
        <w:rPr>
          <w:i/>
          <w:color w:val="00B050"/>
        </w:rPr>
      </w:pPr>
      <w:r>
        <w:rPr>
          <w:i/>
          <w:color w:val="00B050"/>
        </w:rPr>
        <w:t xml:space="preserve">When there </w:t>
      </w:r>
      <w:r w:rsidRPr="006D7A57">
        <w:rPr>
          <w:i/>
          <w:color w:val="00B050"/>
        </w:rPr>
        <w:t xml:space="preserve">are substantial differences in time of exposure between subjects </w:t>
      </w:r>
      <w:r w:rsidR="009B1B38">
        <w:rPr>
          <w:i/>
          <w:color w:val="00B050"/>
        </w:rPr>
        <w:t>randomis</w:t>
      </w:r>
      <w:r w:rsidRPr="006D7A57">
        <w:rPr>
          <w:i/>
          <w:color w:val="00B050"/>
        </w:rPr>
        <w:t>ed to the investigational product and comparator(s), or disparities in length of exposure between clinical trials, it can be useful to express exposure data in subject-time (subject-days, -months, or -years);</w:t>
      </w:r>
    </w:p>
    <w:p w14:paraId="774E860B" w14:textId="66599523" w:rsidR="006D7A57" w:rsidRPr="00FC5461" w:rsidRDefault="006D7A57" w:rsidP="00FC5461">
      <w:pPr>
        <w:pStyle w:val="ListParagraph"/>
        <w:numPr>
          <w:ilvl w:val="1"/>
          <w:numId w:val="39"/>
        </w:numPr>
        <w:rPr>
          <w:i/>
          <w:color w:val="00B050"/>
        </w:rPr>
      </w:pPr>
      <w:r w:rsidRPr="006D7A57">
        <w:rPr>
          <w:i/>
          <w:color w:val="00B050"/>
        </w:rPr>
        <w:t xml:space="preserve">Investigational product exposure in healthy volunteers might be less relevant to the overall safety profile, particularly when volunteers are exposed to only a single dose. </w:t>
      </w:r>
      <w:r w:rsidR="00F43D78" w:rsidRPr="006D7A57">
        <w:rPr>
          <w:i/>
          <w:color w:val="00B050"/>
        </w:rPr>
        <w:t>Such data can be presented separately with explanation, when appropriate</w:t>
      </w:r>
      <w:r w:rsidR="00F43D78">
        <w:rPr>
          <w:i/>
          <w:color w:val="00B050"/>
        </w:rPr>
        <w:t>. F</w:t>
      </w:r>
      <w:r w:rsidR="00F43D78" w:rsidRPr="006D7A57">
        <w:rPr>
          <w:i/>
          <w:color w:val="00B050"/>
        </w:rPr>
        <w:t xml:space="preserve">or marketed products that are under clinical investigation, it might not be feasible or useful to obtain precise </w:t>
      </w:r>
      <w:r w:rsidR="00F43D78" w:rsidRPr="006D7A57">
        <w:rPr>
          <w:i/>
          <w:color w:val="00B050"/>
        </w:rPr>
        <w:lastRenderedPageBreak/>
        <w:t xml:space="preserve">cumulative clinical trial exposure data, eg, when the product has been marketed for a number of years and/or has many indications. </w:t>
      </w:r>
      <w:r w:rsidRPr="006D7A57">
        <w:rPr>
          <w:i/>
          <w:color w:val="00B050"/>
        </w:rPr>
        <w:t>In these circumstances the sponsor should provide an explanation.</w:t>
      </w:r>
    </w:p>
    <w:p w14:paraId="77F31694" w14:textId="7032A95E" w:rsidR="006D7A57" w:rsidRPr="00FC5461" w:rsidRDefault="006D7A57" w:rsidP="00FC5461">
      <w:pPr>
        <w:pStyle w:val="ListParagraph"/>
      </w:pPr>
    </w:p>
    <w:p w14:paraId="33BD8D1A" w14:textId="7F94E1CD" w:rsidR="00867813" w:rsidRPr="00FC6836" w:rsidRDefault="00867813" w:rsidP="00FC6836">
      <w:pPr>
        <w:pStyle w:val="Heading2"/>
      </w:pPr>
      <w:bookmarkStart w:id="71" w:name="_Toc303189160"/>
      <w:bookmarkStart w:id="72" w:name="_Toc447267150"/>
      <w:r w:rsidRPr="00FC6836">
        <w:t xml:space="preserve">Cumulative Subject Exposure in the Development </w:t>
      </w:r>
      <w:bookmarkEnd w:id="71"/>
      <w:r w:rsidR="009D222F">
        <w:t>Programme</w:t>
      </w:r>
      <w:bookmarkEnd w:id="72"/>
    </w:p>
    <w:p w14:paraId="33BD8D1B" w14:textId="77777777" w:rsidR="00867813" w:rsidRPr="00D91A57" w:rsidRDefault="00867813" w:rsidP="00D91A57">
      <w:pPr>
        <w:pStyle w:val="ListParagraph"/>
        <w:numPr>
          <w:ilvl w:val="0"/>
          <w:numId w:val="40"/>
        </w:numPr>
        <w:rPr>
          <w:i/>
          <w:color w:val="00B050"/>
        </w:rPr>
      </w:pPr>
      <w:r w:rsidRPr="00D91A57">
        <w:rPr>
          <w:i/>
          <w:color w:val="00B050"/>
        </w:rPr>
        <w:t>Common sections between PBRER and DSUR</w:t>
      </w:r>
    </w:p>
    <w:p w14:paraId="33BD8D1C" w14:textId="77777777" w:rsidR="00867813" w:rsidRPr="00D91A57" w:rsidRDefault="00867813" w:rsidP="00D91A57">
      <w:pPr>
        <w:rPr>
          <w:i/>
          <w:color w:val="00B050"/>
        </w:rPr>
      </w:pPr>
    </w:p>
    <w:tbl>
      <w:tblPr>
        <w:tblW w:w="4737" w:type="pct"/>
        <w:tblInd w:w="197" w:type="dxa"/>
        <w:tblLook w:val="0000" w:firstRow="0" w:lastRow="0" w:firstColumn="0" w:lastColumn="0" w:noHBand="0" w:noVBand="0"/>
      </w:tblPr>
      <w:tblGrid>
        <w:gridCol w:w="4240"/>
        <w:gridCol w:w="4150"/>
      </w:tblGrid>
      <w:tr w:rsidR="00D91A57" w:rsidRPr="00D91A57" w14:paraId="33BD8D1F" w14:textId="77777777" w:rsidTr="00224B3C">
        <w:trPr>
          <w:trHeight w:val="215"/>
        </w:trPr>
        <w:tc>
          <w:tcPr>
            <w:tcW w:w="2527" w:type="pct"/>
            <w:shd w:val="clear" w:color="auto" w:fill="auto"/>
          </w:tcPr>
          <w:p w14:paraId="33BD8D1D" w14:textId="77777777" w:rsidR="00867813" w:rsidRPr="00D91A57" w:rsidRDefault="00867813" w:rsidP="00D91A57">
            <w:pPr>
              <w:pStyle w:val="ListParagraph"/>
              <w:numPr>
                <w:ilvl w:val="0"/>
                <w:numId w:val="40"/>
              </w:numPr>
              <w:rPr>
                <w:i/>
                <w:color w:val="00B050"/>
              </w:rPr>
            </w:pPr>
            <w:r w:rsidRPr="00D91A57">
              <w:rPr>
                <w:i/>
                <w:color w:val="00B050"/>
              </w:rPr>
              <w:t>PBRER section</w:t>
            </w:r>
          </w:p>
        </w:tc>
        <w:tc>
          <w:tcPr>
            <w:tcW w:w="2473" w:type="pct"/>
            <w:shd w:val="clear" w:color="auto" w:fill="auto"/>
          </w:tcPr>
          <w:p w14:paraId="33BD8D1E" w14:textId="77777777" w:rsidR="00867813" w:rsidRPr="00D91A57" w:rsidRDefault="00867813" w:rsidP="00D91A57">
            <w:pPr>
              <w:pStyle w:val="ListParagraph"/>
              <w:numPr>
                <w:ilvl w:val="0"/>
                <w:numId w:val="40"/>
              </w:numPr>
              <w:rPr>
                <w:i/>
                <w:color w:val="00B050"/>
              </w:rPr>
            </w:pPr>
            <w:r w:rsidRPr="00D91A57">
              <w:rPr>
                <w:i/>
                <w:color w:val="00B050"/>
              </w:rPr>
              <w:t>DSUR section</w:t>
            </w:r>
          </w:p>
        </w:tc>
      </w:tr>
      <w:tr w:rsidR="00D91A57" w:rsidRPr="00D91A57" w14:paraId="33BD8D23" w14:textId="77777777" w:rsidTr="00224B3C">
        <w:trPr>
          <w:trHeight w:val="80"/>
        </w:trPr>
        <w:tc>
          <w:tcPr>
            <w:tcW w:w="2527" w:type="pct"/>
            <w:shd w:val="clear" w:color="auto" w:fill="auto"/>
          </w:tcPr>
          <w:p w14:paraId="33BD8D20" w14:textId="77777777" w:rsidR="00867813" w:rsidRPr="00D91A57" w:rsidRDefault="00867813" w:rsidP="00D91A57">
            <w:pPr>
              <w:pStyle w:val="ListParagraph"/>
              <w:numPr>
                <w:ilvl w:val="0"/>
                <w:numId w:val="40"/>
              </w:numPr>
              <w:rPr>
                <w:i/>
                <w:color w:val="00B050"/>
              </w:rPr>
            </w:pPr>
            <w:r w:rsidRPr="00D91A57">
              <w:rPr>
                <w:i/>
                <w:color w:val="00B050"/>
              </w:rPr>
              <w:t>Section 5.1 Cumulative Subject Exposure in Clinical Trials</w:t>
            </w:r>
          </w:p>
        </w:tc>
        <w:tc>
          <w:tcPr>
            <w:tcW w:w="2473" w:type="pct"/>
            <w:shd w:val="clear" w:color="auto" w:fill="auto"/>
          </w:tcPr>
          <w:p w14:paraId="33BD8D21" w14:textId="0DA77F0B" w:rsidR="00867813" w:rsidRPr="00D91A57" w:rsidRDefault="00867813" w:rsidP="00D91A57">
            <w:pPr>
              <w:pStyle w:val="ListParagraph"/>
              <w:numPr>
                <w:ilvl w:val="0"/>
                <w:numId w:val="40"/>
              </w:numPr>
              <w:rPr>
                <w:i/>
                <w:color w:val="00B050"/>
              </w:rPr>
            </w:pPr>
            <w:r w:rsidRPr="00D91A57">
              <w:rPr>
                <w:i/>
                <w:color w:val="00B050"/>
              </w:rPr>
              <w:t xml:space="preserve">6.1 Cumulative Subject Exposure in the Development </w:t>
            </w:r>
            <w:r w:rsidR="009D222F">
              <w:rPr>
                <w:i/>
                <w:color w:val="00B050"/>
              </w:rPr>
              <w:t>Programme</w:t>
            </w:r>
          </w:p>
          <w:p w14:paraId="33BD8D22" w14:textId="77777777" w:rsidR="00867813" w:rsidRPr="00D91A57" w:rsidRDefault="00867813" w:rsidP="00D91A57">
            <w:pPr>
              <w:rPr>
                <w:i/>
                <w:color w:val="00B050"/>
              </w:rPr>
            </w:pPr>
          </w:p>
        </w:tc>
      </w:tr>
    </w:tbl>
    <w:p w14:paraId="33BD8D24" w14:textId="77777777" w:rsidR="00867813" w:rsidRPr="00D91A57" w:rsidRDefault="00867813" w:rsidP="00D91A57">
      <w:pPr>
        <w:rPr>
          <w:i/>
          <w:color w:val="00B050"/>
        </w:rPr>
      </w:pPr>
    </w:p>
    <w:p w14:paraId="24213BE8" w14:textId="17FC4A75" w:rsidR="00DD07E8" w:rsidRPr="00876D36" w:rsidRDefault="00DD07E8" w:rsidP="00DD07E8">
      <w:pPr>
        <w:rPr>
          <w:i/>
          <w:color w:val="00B050"/>
        </w:rPr>
      </w:pPr>
      <w:r w:rsidRPr="00876D36">
        <w:rPr>
          <w:i/>
          <w:color w:val="00B050"/>
        </w:rPr>
        <w:t>Lead author(s): Clinical Management for Otsuka-</w:t>
      </w:r>
      <w:r w:rsidR="004B7A68">
        <w:rPr>
          <w:i/>
          <w:color w:val="00B050"/>
        </w:rPr>
        <w:t>s</w:t>
      </w:r>
      <w:r w:rsidRPr="00876D36">
        <w:rPr>
          <w:i/>
          <w:color w:val="00B050"/>
        </w:rPr>
        <w:t xml:space="preserve">ponsored clinical trials. </w:t>
      </w:r>
      <w:r>
        <w:rPr>
          <w:i/>
          <w:color w:val="00B050"/>
        </w:rPr>
        <w:t>Clinical Management reviews the information from the</w:t>
      </w:r>
      <w:r w:rsidRPr="00876D36">
        <w:rPr>
          <w:i/>
          <w:color w:val="00B050"/>
        </w:rPr>
        <w:t xml:space="preserve"> Global Study List from </w:t>
      </w:r>
      <w:r w:rsidR="009D222F">
        <w:rPr>
          <w:i/>
          <w:color w:val="00B050"/>
        </w:rPr>
        <w:t>Programme</w:t>
      </w:r>
      <w:r w:rsidRPr="00876D36">
        <w:rPr>
          <w:i/>
          <w:color w:val="00B050"/>
        </w:rPr>
        <w:t xml:space="preserve"> Management</w:t>
      </w:r>
      <w:r>
        <w:rPr>
          <w:i/>
          <w:color w:val="00B050"/>
        </w:rPr>
        <w:t xml:space="preserve"> and confirms it is consistent with the output data provided </w:t>
      </w:r>
      <w:r w:rsidR="00953C87">
        <w:rPr>
          <w:i/>
          <w:color w:val="00B050"/>
        </w:rPr>
        <w:t xml:space="preserve">by </w:t>
      </w:r>
      <w:r w:rsidR="000178C5">
        <w:rPr>
          <w:i/>
          <w:color w:val="00B050"/>
        </w:rPr>
        <w:t>OPCJ Aggregate team</w:t>
      </w:r>
      <w:r>
        <w:rPr>
          <w:i/>
          <w:color w:val="00B050"/>
        </w:rPr>
        <w:t>.</w:t>
      </w:r>
      <w:r w:rsidRPr="00876D36">
        <w:rPr>
          <w:i/>
          <w:color w:val="00B050"/>
        </w:rPr>
        <w:t xml:space="preserve"> </w:t>
      </w:r>
    </w:p>
    <w:p w14:paraId="33BD8D26" w14:textId="77777777" w:rsidR="00867813" w:rsidRPr="00D91A57" w:rsidRDefault="00867813" w:rsidP="00D91A57">
      <w:pPr>
        <w:pStyle w:val="ListParagraph"/>
        <w:numPr>
          <w:ilvl w:val="0"/>
          <w:numId w:val="40"/>
        </w:numPr>
        <w:rPr>
          <w:i/>
          <w:color w:val="00B050"/>
        </w:rPr>
      </w:pPr>
      <w:r w:rsidRPr="00D91A57">
        <w:rPr>
          <w:i/>
          <w:color w:val="00B050"/>
        </w:rPr>
        <w:t xml:space="preserve">This section should include the following information; in tabular format: </w:t>
      </w:r>
    </w:p>
    <w:p w14:paraId="33BD8D27" w14:textId="28CCE973" w:rsidR="00867813" w:rsidRPr="00D91A57" w:rsidRDefault="00867813" w:rsidP="00C846F6">
      <w:pPr>
        <w:pStyle w:val="ListParagraph"/>
        <w:numPr>
          <w:ilvl w:val="1"/>
          <w:numId w:val="40"/>
        </w:numPr>
        <w:rPr>
          <w:i/>
          <w:color w:val="00B050"/>
        </w:rPr>
      </w:pPr>
      <w:r w:rsidRPr="00D91A57">
        <w:rPr>
          <w:i/>
          <w:color w:val="00B050"/>
        </w:rPr>
        <w:t xml:space="preserve">Cumulative number of subjects exposed to the investigational product from ongoing and completed clinical trials for the development </w:t>
      </w:r>
      <w:r w:rsidR="009D222F">
        <w:rPr>
          <w:i/>
          <w:color w:val="00B050"/>
        </w:rPr>
        <w:t>programme</w:t>
      </w:r>
      <w:r w:rsidRPr="00D91A57">
        <w:rPr>
          <w:i/>
          <w:color w:val="00B050"/>
        </w:rPr>
        <w:t xml:space="preserve">.  The number exposed to the investigational </w:t>
      </w:r>
      <w:r w:rsidR="004F6639" w:rsidRPr="00D91A57">
        <w:rPr>
          <w:i/>
          <w:color w:val="00B050"/>
        </w:rPr>
        <w:t>product,</w:t>
      </w:r>
      <w:r w:rsidRPr="00D91A57">
        <w:rPr>
          <w:i/>
          <w:color w:val="00B050"/>
        </w:rPr>
        <w:t xml:space="preserve"> placebo, and/or active comparator(s) (list separately in each row) since the DIBD (Note: When treatment assignment is blinded, numbers of subjects can be estimated based on the randomi</w:t>
      </w:r>
      <w:r w:rsidR="009A6A26">
        <w:rPr>
          <w:i/>
          <w:color w:val="00B050"/>
        </w:rPr>
        <w:t>s</w:t>
      </w:r>
      <w:r w:rsidRPr="00D91A57">
        <w:rPr>
          <w:i/>
          <w:color w:val="00B050"/>
        </w:rPr>
        <w:t xml:space="preserve">ation scheme.); </w:t>
      </w:r>
    </w:p>
    <w:p w14:paraId="33BD8D28" w14:textId="5824A6FC" w:rsidR="00867813" w:rsidRPr="00D91A57" w:rsidRDefault="00867813" w:rsidP="00C846F6">
      <w:pPr>
        <w:pStyle w:val="ListParagraph"/>
        <w:numPr>
          <w:ilvl w:val="1"/>
          <w:numId w:val="40"/>
        </w:numPr>
        <w:rPr>
          <w:i/>
          <w:color w:val="00B050"/>
        </w:rPr>
      </w:pPr>
      <w:r w:rsidRPr="00D91A57">
        <w:rPr>
          <w:i/>
          <w:color w:val="00B050"/>
        </w:rPr>
        <w:t xml:space="preserve">Cumulative number of subjects exposed to the investigational product from </w:t>
      </w:r>
      <w:r w:rsidR="00F02E31">
        <w:rPr>
          <w:i/>
          <w:color w:val="00B050"/>
        </w:rPr>
        <w:t xml:space="preserve">ongoing and </w:t>
      </w:r>
      <w:r w:rsidRPr="00D91A57">
        <w:rPr>
          <w:i/>
          <w:color w:val="00B050"/>
        </w:rPr>
        <w:t xml:space="preserve">completed clinical trials should be sub grouped by age range, sex, and racial group for the development </w:t>
      </w:r>
      <w:r w:rsidR="009D222F">
        <w:rPr>
          <w:i/>
          <w:color w:val="00B050"/>
        </w:rPr>
        <w:t>programme</w:t>
      </w:r>
      <w:r w:rsidRPr="00D91A57">
        <w:rPr>
          <w:i/>
          <w:color w:val="00B050"/>
        </w:rPr>
        <w:t xml:space="preserve"> when the data are available (Appendix 21.4); </w:t>
      </w:r>
    </w:p>
    <w:p w14:paraId="33BD8D29" w14:textId="1126F2F5" w:rsidR="00867813" w:rsidRPr="00D91A57" w:rsidRDefault="00867813" w:rsidP="00C846F6">
      <w:pPr>
        <w:pStyle w:val="ListParagraph"/>
        <w:numPr>
          <w:ilvl w:val="1"/>
          <w:numId w:val="40"/>
        </w:numPr>
        <w:rPr>
          <w:i/>
          <w:color w:val="00B050"/>
        </w:rPr>
      </w:pPr>
      <w:r w:rsidRPr="00D91A57">
        <w:rPr>
          <w:i/>
          <w:color w:val="00B050"/>
        </w:rPr>
        <w:t>Demographic characteristics for a single trial, if the trial is of particular importance (</w:t>
      </w:r>
      <w:r w:rsidR="008C2FBA">
        <w:rPr>
          <w:i/>
          <w:color w:val="00B050"/>
        </w:rPr>
        <w:t>eg</w:t>
      </w:r>
      <w:r w:rsidRPr="00D91A57">
        <w:rPr>
          <w:i/>
          <w:color w:val="00B050"/>
        </w:rPr>
        <w:t xml:space="preserve">, a Phase III trial). </w:t>
      </w:r>
    </w:p>
    <w:p w14:paraId="33BD8D2A" w14:textId="36EE682F" w:rsidR="00867813" w:rsidRPr="00D91A57" w:rsidRDefault="00867813" w:rsidP="00C846F6">
      <w:pPr>
        <w:pStyle w:val="ListParagraph"/>
        <w:numPr>
          <w:ilvl w:val="1"/>
          <w:numId w:val="40"/>
        </w:numPr>
        <w:rPr>
          <w:i/>
          <w:color w:val="00B050"/>
        </w:rPr>
      </w:pPr>
      <w:r w:rsidRPr="00D91A57">
        <w:rPr>
          <w:i/>
          <w:color w:val="00B050"/>
        </w:rPr>
        <w:t xml:space="preserve">For completed studies (ie, CSR </w:t>
      </w:r>
      <w:r w:rsidR="004D0E72">
        <w:rPr>
          <w:i/>
          <w:color w:val="00B050"/>
        </w:rPr>
        <w:t>finalised</w:t>
      </w:r>
      <w:r w:rsidRPr="00D91A57">
        <w:rPr>
          <w:i/>
          <w:color w:val="00B050"/>
        </w:rPr>
        <w:t xml:space="preserve"> and approved), the CSRs should be the source for exposure.  In some cases, filing documents may also be of assistance.</w:t>
      </w:r>
    </w:p>
    <w:p w14:paraId="33BD8D2B" w14:textId="77777777" w:rsidR="00867813" w:rsidRPr="00D91A57" w:rsidRDefault="00867813" w:rsidP="00C846F6">
      <w:pPr>
        <w:pStyle w:val="ListParagraph"/>
        <w:numPr>
          <w:ilvl w:val="1"/>
          <w:numId w:val="40"/>
        </w:numPr>
        <w:rPr>
          <w:i/>
          <w:color w:val="00B050"/>
        </w:rPr>
      </w:pPr>
      <w:r w:rsidRPr="00D91A57">
        <w:rPr>
          <w:i/>
          <w:color w:val="00B050"/>
        </w:rPr>
        <w:lastRenderedPageBreak/>
        <w:t>For ongoing studies that the CSR is in draft, the draft CSR can be consulted to help in estimating exposure.  Note:  these studies would not be included in the Completed Studies tables (Appendix 21.4).</w:t>
      </w:r>
    </w:p>
    <w:p w14:paraId="0485131C" w14:textId="77777777" w:rsidR="007B229E" w:rsidRDefault="00867813" w:rsidP="00C0267F">
      <w:pPr>
        <w:rPr>
          <w:ins w:id="73" w:author="Pianka, Krystle" w:date="2016-05-11T22:34:00Z"/>
          <w:i/>
          <w:color w:val="00B050"/>
        </w:rPr>
      </w:pPr>
      <w:r w:rsidRPr="00D91A57">
        <w:rPr>
          <w:i/>
          <w:color w:val="00B050"/>
        </w:rPr>
        <w:t>The table for estimated subject exposure (Table 6.1</w:t>
      </w:r>
      <w:r w:rsidR="00F02E31">
        <w:rPr>
          <w:i/>
          <w:color w:val="00B050"/>
        </w:rPr>
        <w:t>-</w:t>
      </w:r>
      <w:r w:rsidRPr="00D91A57">
        <w:rPr>
          <w:i/>
          <w:color w:val="00B050"/>
        </w:rPr>
        <w:t>1) is included in this section and corresponding tables of demographic data</w:t>
      </w:r>
      <w:r w:rsidR="003B123D" w:rsidRPr="00D91A57">
        <w:rPr>
          <w:i/>
          <w:color w:val="00B050"/>
        </w:rPr>
        <w:t xml:space="preserve"> (Table 21.4-1 and Table 21.4-</w:t>
      </w:r>
      <w:r w:rsidRPr="00D91A57">
        <w:rPr>
          <w:i/>
          <w:color w:val="00B050"/>
        </w:rPr>
        <w:t>2) are included in</w:t>
      </w:r>
      <w:r w:rsidR="003B123D" w:rsidRPr="00D91A57">
        <w:rPr>
          <w:i/>
          <w:color w:val="00B050"/>
        </w:rPr>
        <w:t xml:space="preserve"> Appendix 21.4.  </w:t>
      </w:r>
    </w:p>
    <w:p w14:paraId="33BD8D2D" w14:textId="003ACCF4" w:rsidR="00867813" w:rsidRPr="00D91A57" w:rsidRDefault="003B123D" w:rsidP="00C0267F">
      <w:pPr>
        <w:rPr>
          <w:i/>
          <w:color w:val="00B050"/>
        </w:rPr>
      </w:pPr>
      <w:r w:rsidRPr="00D91A57">
        <w:rPr>
          <w:i/>
          <w:color w:val="00B050"/>
        </w:rPr>
        <w:t>For Table 21.4-</w:t>
      </w:r>
      <w:r w:rsidR="00867813" w:rsidRPr="00D91A57">
        <w:rPr>
          <w:i/>
          <w:color w:val="00B050"/>
        </w:rPr>
        <w:t xml:space="preserve">1: Cumulative Subject Exposure for </w:t>
      </w:r>
      <w:r w:rsidR="00F02E31">
        <w:rPr>
          <w:i/>
          <w:color w:val="00B050"/>
        </w:rPr>
        <w:t xml:space="preserve">the </w:t>
      </w:r>
      <w:r w:rsidR="00F02E31" w:rsidRPr="00D91A57">
        <w:rPr>
          <w:i/>
          <w:color w:val="00B050"/>
        </w:rPr>
        <w:t xml:space="preserve"> </w:t>
      </w:r>
      <w:r w:rsidR="00867813" w:rsidRPr="00D91A57">
        <w:rPr>
          <w:i/>
          <w:color w:val="00B050"/>
        </w:rPr>
        <w:t>Clinical Trial</w:t>
      </w:r>
      <w:r w:rsidR="00F02E31">
        <w:rPr>
          <w:i/>
          <w:color w:val="00B050"/>
        </w:rPr>
        <w:t xml:space="preserve"> </w:t>
      </w:r>
      <w:r w:rsidR="009D222F">
        <w:rPr>
          <w:i/>
          <w:color w:val="00B050"/>
        </w:rPr>
        <w:t>Programme</w:t>
      </w:r>
      <w:r w:rsidR="00867813" w:rsidRPr="00D91A57">
        <w:rPr>
          <w:i/>
          <w:color w:val="00B050"/>
        </w:rPr>
        <w:t xml:space="preserve"> by Age and Sex, the specific categor</w:t>
      </w:r>
      <w:r w:rsidR="00692295">
        <w:rPr>
          <w:i/>
          <w:color w:val="00B050"/>
        </w:rPr>
        <w:t>is</w:t>
      </w:r>
      <w:r w:rsidR="00867813" w:rsidRPr="00D91A57">
        <w:rPr>
          <w:i/>
          <w:color w:val="00B050"/>
        </w:rPr>
        <w:t xml:space="preserve">ation of age may vary dependent on </w:t>
      </w:r>
      <w:r w:rsidR="009D222F">
        <w:rPr>
          <w:i/>
          <w:color w:val="00B050"/>
        </w:rPr>
        <w:t>programme</w:t>
      </w:r>
      <w:r w:rsidR="00867813" w:rsidRPr="00D91A57">
        <w:rPr>
          <w:i/>
          <w:color w:val="00B050"/>
        </w:rPr>
        <w:t xml:space="preserve"> specifics and age categories may overlap.  The tables may be separated by indication if appropriate.  </w:t>
      </w:r>
    </w:p>
    <w:p w14:paraId="33BD8D2E" w14:textId="77777777" w:rsidR="00867813" w:rsidRPr="00D91A57" w:rsidRDefault="00867813" w:rsidP="00C0267F">
      <w:pPr>
        <w:rPr>
          <w:i/>
          <w:color w:val="00B050"/>
        </w:rPr>
      </w:pPr>
      <w:r w:rsidRPr="00D91A57">
        <w:rPr>
          <w:i/>
          <w:color w:val="00B050"/>
        </w:rPr>
        <w:t>This section should also include an explanation of the sponsor’s rationale for selecting the method to estimate subject exposure, and the limitations of that method, based on the points above.</w:t>
      </w:r>
    </w:p>
    <w:p w14:paraId="33BD8D2F" w14:textId="6E7442C2" w:rsidR="00867813" w:rsidRPr="00833EC1" w:rsidRDefault="00867813" w:rsidP="006A3A15">
      <w:pPr>
        <w:rPr>
          <w:i/>
          <w:color w:val="00B050"/>
        </w:rPr>
      </w:pPr>
      <w:commentRangeStart w:id="74"/>
      <w:r w:rsidRPr="00AB5498">
        <w:t>Overall</w:t>
      </w:r>
      <w:commentRangeEnd w:id="74"/>
      <w:r w:rsidR="00043F67">
        <w:rPr>
          <w:rStyle w:val="CommentReference"/>
        </w:rPr>
        <w:commentReference w:id="74"/>
      </w:r>
      <w:r w:rsidRPr="00AB5498">
        <w:t xml:space="preserve">, </w:t>
      </w:r>
      <w:r w:rsidRPr="00833EC1">
        <w:rPr>
          <w:color w:val="FF0000"/>
        </w:rPr>
        <w:t>[####]</w:t>
      </w:r>
      <w:r w:rsidRPr="00AB5498">
        <w:t xml:space="preserve"> subjects have been </w:t>
      </w:r>
      <w:r w:rsidR="006F556D">
        <w:t>included</w:t>
      </w:r>
      <w:r w:rsidR="003A3396" w:rsidRPr="002F7689">
        <w:rPr>
          <w:color w:val="FF0000"/>
        </w:rPr>
        <w:t xml:space="preserve"> </w:t>
      </w:r>
      <w:r w:rsidRPr="00AB5498">
        <w:t xml:space="preserve">in the </w:t>
      </w:r>
      <w:r w:rsidRPr="00833EC1">
        <w:rPr>
          <w:color w:val="FF0000"/>
        </w:rPr>
        <w:t xml:space="preserve">[product name] </w:t>
      </w:r>
      <w:r w:rsidRPr="00AB5498">
        <w:t xml:space="preserve">clinical </w:t>
      </w:r>
      <w:r w:rsidR="009D222F">
        <w:t>programme</w:t>
      </w:r>
      <w:r w:rsidRPr="00AB5498">
        <w:t xml:space="preserve">, of which </w:t>
      </w:r>
      <w:r w:rsidRPr="00833EC1">
        <w:rPr>
          <w:color w:val="FF0000"/>
        </w:rPr>
        <w:t>[####]</w:t>
      </w:r>
      <w:r w:rsidRPr="00AB5498">
        <w:t xml:space="preserve"> subjects have received </w:t>
      </w:r>
      <w:r w:rsidRPr="00833EC1">
        <w:rPr>
          <w:color w:val="FF0000"/>
        </w:rPr>
        <w:t xml:space="preserve">[product name].  </w:t>
      </w:r>
      <w:r w:rsidRPr="00AB5498">
        <w:t xml:space="preserve">Estimates of overall cumulative subject exposure </w:t>
      </w:r>
      <w:r w:rsidR="006A3A15">
        <w:t xml:space="preserve">from completed and ongoing studies </w:t>
      </w:r>
      <w:r w:rsidRPr="00AB5498">
        <w:t xml:space="preserve">are provided in </w:t>
      </w:r>
      <w:r w:rsidRPr="0045723F">
        <w:t>Table 6.1</w:t>
      </w:r>
      <w:r w:rsidR="001F2DBE">
        <w:t>-</w:t>
      </w:r>
      <w:r w:rsidRPr="0045723F">
        <w:t>1</w:t>
      </w:r>
      <w:r w:rsidRPr="00AB5498">
        <w:t xml:space="preserve">.  </w:t>
      </w:r>
      <w:r w:rsidRPr="00833EC1">
        <w:rPr>
          <w:i/>
          <w:color w:val="00B050"/>
        </w:rPr>
        <w:t xml:space="preserve">If complete exposure data is not available, describe those limitations.  </w:t>
      </w:r>
    </w:p>
    <w:p w14:paraId="7A3923E8" w14:textId="6F69DD8F" w:rsidR="00247EDE" w:rsidRDefault="00247EDE" w:rsidP="00867813">
      <w:pPr>
        <w:pStyle w:val="Paragraph"/>
        <w:rPr>
          <w:rFonts w:ascii="Times New Roman" w:hAnsi="Times New Roman"/>
        </w:rPr>
      </w:pP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30"/>
        <w:gridCol w:w="4230"/>
      </w:tblGrid>
      <w:tr w:rsidR="00247EDE" w:rsidRPr="001E205C" w14:paraId="7CD49CC1" w14:textId="77777777" w:rsidTr="00450160">
        <w:trPr>
          <w:tblHeader/>
        </w:trPr>
        <w:tc>
          <w:tcPr>
            <w:tcW w:w="8460" w:type="dxa"/>
            <w:gridSpan w:val="2"/>
            <w:shd w:val="clear" w:color="auto" w:fill="D9D9D9" w:themeFill="background1" w:themeFillShade="D9"/>
          </w:tcPr>
          <w:p w14:paraId="3095C5DE" w14:textId="63A93E79" w:rsidR="00247EDE" w:rsidRPr="00C67EEA" w:rsidRDefault="00247EDE" w:rsidP="008E6956">
            <w:pPr>
              <w:pStyle w:val="Caption"/>
              <w:rPr>
                <w:szCs w:val="24"/>
              </w:rPr>
            </w:pPr>
            <w:bookmarkStart w:id="75" w:name="_Toc441052354"/>
            <w:r w:rsidRPr="00C67EEA">
              <w:rPr>
                <w:szCs w:val="24"/>
              </w:rPr>
              <w:t xml:space="preserve">Table </w:t>
            </w:r>
            <w:r w:rsidR="00F05D35" w:rsidRPr="00C67EEA">
              <w:rPr>
                <w:szCs w:val="24"/>
              </w:rPr>
              <w:fldChar w:fldCharType="begin"/>
            </w:r>
            <w:r w:rsidR="00F05D35" w:rsidRPr="00C67EEA">
              <w:rPr>
                <w:szCs w:val="24"/>
              </w:rPr>
              <w:instrText xml:space="preserve"> STYLEREF "2" \n \w </w:instrText>
            </w:r>
            <w:r w:rsidR="00F05D35" w:rsidRPr="00C67EEA">
              <w:rPr>
                <w:szCs w:val="24"/>
              </w:rPr>
              <w:fldChar w:fldCharType="separate"/>
            </w:r>
            <w:r w:rsidR="00A33DCD">
              <w:rPr>
                <w:noProof/>
                <w:szCs w:val="24"/>
              </w:rPr>
              <w:t>6.1</w:t>
            </w:r>
            <w:r w:rsidR="00F05D35" w:rsidRPr="00C67EEA">
              <w:rPr>
                <w:szCs w:val="24"/>
              </w:rPr>
              <w:fldChar w:fldCharType="end"/>
            </w:r>
            <w:r w:rsidRPr="00C67EEA">
              <w:rPr>
                <w:szCs w:val="24"/>
              </w:rPr>
              <w:t>-</w:t>
            </w:r>
            <w:r w:rsidR="00F05D35" w:rsidRPr="00C67EEA">
              <w:rPr>
                <w:szCs w:val="24"/>
              </w:rPr>
              <w:fldChar w:fldCharType="begin"/>
            </w:r>
            <w:r w:rsidR="00F05D35" w:rsidRPr="00C67EEA">
              <w:rPr>
                <w:szCs w:val="24"/>
              </w:rPr>
              <w:instrText xml:space="preserve"> SEQ Table \s 2 </w:instrText>
            </w:r>
            <w:r w:rsidR="00F05D35" w:rsidRPr="00C67EEA">
              <w:rPr>
                <w:szCs w:val="24"/>
              </w:rPr>
              <w:fldChar w:fldCharType="separate"/>
            </w:r>
            <w:r w:rsidR="00A33DCD">
              <w:rPr>
                <w:noProof/>
                <w:szCs w:val="24"/>
              </w:rPr>
              <w:t>1</w:t>
            </w:r>
            <w:r w:rsidR="00F05D35" w:rsidRPr="00C67EEA">
              <w:rPr>
                <w:szCs w:val="24"/>
              </w:rPr>
              <w:fldChar w:fldCharType="end"/>
            </w:r>
            <w:r w:rsidRPr="00C67EEA">
              <w:rPr>
                <w:szCs w:val="24"/>
              </w:rPr>
              <w:tab/>
              <w:t>Cumulative Estimated Subject Exposure in Clinical Studies</w:t>
            </w:r>
            <w:r w:rsidR="006A3A15" w:rsidRPr="00C67EEA">
              <w:rPr>
                <w:rStyle w:val="TableNote"/>
                <w:sz w:val="24"/>
                <w:szCs w:val="24"/>
              </w:rPr>
              <w:t>1, 2</w:t>
            </w:r>
            <w:bookmarkEnd w:id="75"/>
          </w:p>
        </w:tc>
      </w:tr>
      <w:tr w:rsidR="00247EDE" w:rsidRPr="00F05D35" w14:paraId="36EEFE5A" w14:textId="77777777" w:rsidTr="00450160">
        <w:trPr>
          <w:tblHeader/>
        </w:trPr>
        <w:tc>
          <w:tcPr>
            <w:tcW w:w="4230" w:type="dxa"/>
            <w:shd w:val="clear" w:color="auto" w:fill="D9D9D9" w:themeFill="background1" w:themeFillShade="D9"/>
          </w:tcPr>
          <w:p w14:paraId="038E806B" w14:textId="2ACFFC14" w:rsidR="00247EDE" w:rsidRPr="00F05D35" w:rsidRDefault="00247EDE" w:rsidP="007F57C5">
            <w:pPr>
              <w:pStyle w:val="TableHeader"/>
            </w:pPr>
            <w:r w:rsidRPr="00F05D35">
              <w:t>Treatment</w:t>
            </w:r>
          </w:p>
        </w:tc>
        <w:tc>
          <w:tcPr>
            <w:tcW w:w="4230" w:type="dxa"/>
            <w:shd w:val="clear" w:color="auto" w:fill="D9D9D9" w:themeFill="background1" w:themeFillShade="D9"/>
          </w:tcPr>
          <w:p w14:paraId="0CE1365B" w14:textId="5FF3BAE0" w:rsidR="00247EDE" w:rsidRPr="00F05D35" w:rsidRDefault="00247EDE" w:rsidP="007F57C5">
            <w:pPr>
              <w:pStyle w:val="TableHeader"/>
            </w:pPr>
            <w:r w:rsidRPr="00F05D35">
              <w:t>Number of subjects</w:t>
            </w:r>
            <w:r w:rsidR="006A3A15" w:rsidRPr="007F57C5">
              <w:rPr>
                <w:rStyle w:val="TableNote"/>
              </w:rPr>
              <w:t>3</w:t>
            </w:r>
          </w:p>
        </w:tc>
      </w:tr>
      <w:tr w:rsidR="00247EDE" w:rsidRPr="00C6226A" w14:paraId="40DB14D7" w14:textId="77777777" w:rsidTr="00450160">
        <w:tc>
          <w:tcPr>
            <w:tcW w:w="4230" w:type="dxa"/>
            <w:shd w:val="clear" w:color="auto" w:fill="auto"/>
          </w:tcPr>
          <w:p w14:paraId="09A08C81" w14:textId="7D31FF43" w:rsidR="00247EDE" w:rsidRPr="00450160" w:rsidRDefault="000A435F" w:rsidP="00C6226A">
            <w:pPr>
              <w:pStyle w:val="TableText"/>
              <w:rPr>
                <w:color w:val="FF0000"/>
              </w:rPr>
            </w:pPr>
            <w:r>
              <w:rPr>
                <w:color w:val="FF0000"/>
              </w:rPr>
              <w:t>IMP</w:t>
            </w:r>
          </w:p>
        </w:tc>
        <w:tc>
          <w:tcPr>
            <w:tcW w:w="4230" w:type="dxa"/>
            <w:shd w:val="clear" w:color="auto" w:fill="auto"/>
          </w:tcPr>
          <w:p w14:paraId="6F3AE11D" w14:textId="77777777" w:rsidR="00247EDE" w:rsidRPr="00C6226A" w:rsidRDefault="00247EDE" w:rsidP="00C6226A">
            <w:pPr>
              <w:pStyle w:val="TableText"/>
            </w:pPr>
          </w:p>
        </w:tc>
      </w:tr>
      <w:tr w:rsidR="00247EDE" w:rsidRPr="00C6226A" w14:paraId="50E9F7C0" w14:textId="77777777" w:rsidTr="00450160">
        <w:tc>
          <w:tcPr>
            <w:tcW w:w="4230" w:type="dxa"/>
            <w:shd w:val="clear" w:color="auto" w:fill="auto"/>
          </w:tcPr>
          <w:p w14:paraId="2FBB46F6" w14:textId="5641E705" w:rsidR="00247EDE" w:rsidRPr="00450160" w:rsidRDefault="00247EDE" w:rsidP="00C6226A">
            <w:pPr>
              <w:pStyle w:val="TableText"/>
              <w:rPr>
                <w:color w:val="FF0000"/>
              </w:rPr>
            </w:pPr>
            <w:r w:rsidRPr="00450160">
              <w:rPr>
                <w:color w:val="FF0000"/>
              </w:rPr>
              <w:t>Placebo</w:t>
            </w:r>
          </w:p>
        </w:tc>
        <w:tc>
          <w:tcPr>
            <w:tcW w:w="4230" w:type="dxa"/>
            <w:shd w:val="clear" w:color="auto" w:fill="auto"/>
          </w:tcPr>
          <w:p w14:paraId="3E9E1074" w14:textId="77777777" w:rsidR="00247EDE" w:rsidRPr="00C6226A" w:rsidRDefault="00247EDE" w:rsidP="00C6226A">
            <w:pPr>
              <w:pStyle w:val="TableText"/>
            </w:pPr>
          </w:p>
        </w:tc>
      </w:tr>
      <w:tr w:rsidR="00247EDE" w:rsidRPr="00C6226A" w14:paraId="6D7FF8C1" w14:textId="77777777" w:rsidTr="00450160">
        <w:tc>
          <w:tcPr>
            <w:tcW w:w="4230" w:type="dxa"/>
            <w:shd w:val="clear" w:color="auto" w:fill="auto"/>
          </w:tcPr>
          <w:p w14:paraId="3AD250C6" w14:textId="3948A0D4" w:rsidR="00247EDE" w:rsidRPr="00450160" w:rsidRDefault="00247EDE" w:rsidP="00C6226A">
            <w:pPr>
              <w:pStyle w:val="TableText"/>
              <w:rPr>
                <w:color w:val="FF0000"/>
              </w:rPr>
            </w:pPr>
            <w:r w:rsidRPr="00450160">
              <w:rPr>
                <w:color w:val="FF0000"/>
              </w:rPr>
              <w:t>Comparator name #1</w:t>
            </w:r>
          </w:p>
        </w:tc>
        <w:tc>
          <w:tcPr>
            <w:tcW w:w="4230" w:type="dxa"/>
            <w:shd w:val="clear" w:color="auto" w:fill="auto"/>
          </w:tcPr>
          <w:p w14:paraId="31719578" w14:textId="77777777" w:rsidR="00247EDE" w:rsidRPr="00C6226A" w:rsidRDefault="00247EDE" w:rsidP="00C6226A">
            <w:pPr>
              <w:pStyle w:val="TableText"/>
            </w:pPr>
          </w:p>
        </w:tc>
      </w:tr>
      <w:tr w:rsidR="006F066B" w:rsidRPr="00C6226A" w14:paraId="2ED08F10" w14:textId="77777777" w:rsidTr="003C22AC">
        <w:tc>
          <w:tcPr>
            <w:tcW w:w="4230" w:type="dxa"/>
            <w:shd w:val="clear" w:color="auto" w:fill="auto"/>
          </w:tcPr>
          <w:p w14:paraId="7ED6EA42" w14:textId="77777777" w:rsidR="006F066B" w:rsidRPr="00450160" w:rsidRDefault="006F066B" w:rsidP="003C22AC">
            <w:pPr>
              <w:pStyle w:val="TableText"/>
              <w:rPr>
                <w:color w:val="FF0000"/>
              </w:rPr>
            </w:pPr>
            <w:r w:rsidRPr="00450160">
              <w:rPr>
                <w:color w:val="FF0000"/>
              </w:rPr>
              <w:t>Comparator name #2</w:t>
            </w:r>
          </w:p>
        </w:tc>
        <w:tc>
          <w:tcPr>
            <w:tcW w:w="4230" w:type="dxa"/>
            <w:shd w:val="clear" w:color="auto" w:fill="auto"/>
          </w:tcPr>
          <w:p w14:paraId="15E5E00A" w14:textId="77777777" w:rsidR="006F066B" w:rsidRPr="00C6226A" w:rsidRDefault="006F066B" w:rsidP="003C22AC">
            <w:pPr>
              <w:pStyle w:val="TableText"/>
            </w:pPr>
          </w:p>
        </w:tc>
      </w:tr>
      <w:tr w:rsidR="00247EDE" w:rsidRPr="00C6226A" w14:paraId="29F159ED" w14:textId="77777777" w:rsidTr="00450160">
        <w:tc>
          <w:tcPr>
            <w:tcW w:w="4230" w:type="dxa"/>
            <w:shd w:val="clear" w:color="auto" w:fill="auto"/>
          </w:tcPr>
          <w:p w14:paraId="6176EDFC" w14:textId="432368DB" w:rsidR="00247EDE" w:rsidRPr="006F066B" w:rsidRDefault="006F066B" w:rsidP="00C6226A">
            <w:pPr>
              <w:pStyle w:val="TableText"/>
              <w:rPr>
                <w:b/>
                <w:color w:val="FF0000"/>
              </w:rPr>
            </w:pPr>
            <w:r>
              <w:rPr>
                <w:b/>
                <w:color w:val="FF0000"/>
              </w:rPr>
              <w:t>Total</w:t>
            </w:r>
          </w:p>
        </w:tc>
        <w:tc>
          <w:tcPr>
            <w:tcW w:w="4230" w:type="dxa"/>
            <w:shd w:val="clear" w:color="auto" w:fill="auto"/>
          </w:tcPr>
          <w:p w14:paraId="2A94CFB7" w14:textId="77777777" w:rsidR="00247EDE" w:rsidRPr="00C6226A" w:rsidRDefault="00247EDE" w:rsidP="00C6226A">
            <w:pPr>
              <w:pStyle w:val="TableText"/>
            </w:pPr>
          </w:p>
        </w:tc>
      </w:tr>
      <w:tr w:rsidR="00247EDE" w:rsidRPr="00F05D35" w14:paraId="636D7610" w14:textId="77777777" w:rsidTr="00450160">
        <w:tc>
          <w:tcPr>
            <w:tcW w:w="8460" w:type="dxa"/>
            <w:gridSpan w:val="2"/>
            <w:shd w:val="clear" w:color="auto" w:fill="auto"/>
          </w:tcPr>
          <w:p w14:paraId="1B91F600" w14:textId="1E32EA0D" w:rsidR="006A3A15" w:rsidRPr="00637B62" w:rsidRDefault="006A3A15" w:rsidP="007F57C5">
            <w:pPr>
              <w:pStyle w:val="TableNoteInfo"/>
            </w:pPr>
            <w:r w:rsidRPr="007F57C5">
              <w:t xml:space="preserve">1 </w:t>
            </w:r>
            <w:r w:rsidR="00F00E40" w:rsidRPr="00F00E40">
              <w:t>For ongoing blinded studies, all enrolled patients are counted</w:t>
            </w:r>
            <w:r w:rsidR="00F00E40">
              <w:t xml:space="preserve"> as “blinded.” For ongoing open </w:t>
            </w:r>
            <w:r w:rsidR="00F00E40" w:rsidRPr="00F00E40">
              <w:t>studies and completed studies, patient exposure estima</w:t>
            </w:r>
            <w:r w:rsidR="00F00E40">
              <w:t>tes are based on treatment arms</w:t>
            </w:r>
            <w:r w:rsidRPr="007F57C5">
              <w:t>.</w:t>
            </w:r>
            <w:r w:rsidRPr="00F05D35">
              <w:t xml:space="preserve"> </w:t>
            </w:r>
            <w:r w:rsidR="00F00E40" w:rsidRPr="00F00E40">
              <w:t>Patients enrolled in multiple studies are counted separately</w:t>
            </w:r>
            <w:r w:rsidR="00F00E40">
              <w:t>.</w:t>
            </w:r>
          </w:p>
          <w:p w14:paraId="5299A1C9" w14:textId="03F91D66" w:rsidR="00247EDE" w:rsidRPr="00F05D35" w:rsidRDefault="006A3A15" w:rsidP="007F57C5">
            <w:pPr>
              <w:pStyle w:val="TableNoteInfo"/>
            </w:pPr>
            <w:r w:rsidRPr="007F57C5">
              <w:t xml:space="preserve">2 </w:t>
            </w:r>
            <w:r w:rsidR="00247EDE" w:rsidRPr="007F57C5">
              <w:t xml:space="preserve">Includes </w:t>
            </w:r>
            <w:r w:rsidR="00FF5D52">
              <w:t>subjects</w:t>
            </w:r>
            <w:r w:rsidR="00FF5D52" w:rsidRPr="007F57C5">
              <w:t xml:space="preserve"> </w:t>
            </w:r>
            <w:r w:rsidR="00247EDE" w:rsidRPr="007F57C5">
              <w:t>and healthy volunteers, as of</w:t>
            </w:r>
            <w:r w:rsidR="00247EDE" w:rsidRPr="00F05D35">
              <w:t xml:space="preserve"> </w:t>
            </w:r>
            <w:r w:rsidR="00247EDE" w:rsidRPr="007F57C5">
              <w:t>[DD</w:t>
            </w:r>
            <w:r w:rsidR="00755E4E">
              <w:t xml:space="preserve"> </w:t>
            </w:r>
            <w:r w:rsidR="00247EDE" w:rsidRPr="007F57C5">
              <w:t>M</w:t>
            </w:r>
            <w:r w:rsidR="00C003FD">
              <w:t>mm</w:t>
            </w:r>
            <w:r w:rsidR="00755E4E">
              <w:t xml:space="preserve"> </w:t>
            </w:r>
            <w:r w:rsidR="00247EDE" w:rsidRPr="007F57C5">
              <w:t>YYYY].</w:t>
            </w:r>
          </w:p>
          <w:p w14:paraId="68D8E246" w14:textId="1C82C22D" w:rsidR="00247EDE" w:rsidRPr="00F05D35" w:rsidRDefault="006A3A15" w:rsidP="007F57C5">
            <w:pPr>
              <w:pStyle w:val="TableNoteInfo"/>
            </w:pPr>
            <w:r w:rsidRPr="007F57C5">
              <w:t xml:space="preserve">3 </w:t>
            </w:r>
            <w:r w:rsidR="0062133C" w:rsidRPr="00933829">
              <w:t xml:space="preserve">Includes subjects that have received </w:t>
            </w:r>
            <w:r w:rsidR="0062133C" w:rsidRPr="0070775D">
              <w:rPr>
                <w:color w:val="FF0000"/>
              </w:rPr>
              <w:t>[product name]</w:t>
            </w:r>
            <w:r w:rsidR="0062133C" w:rsidRPr="00933829">
              <w:t xml:space="preserve"> and </w:t>
            </w:r>
            <w:r w:rsidR="0062133C" w:rsidRPr="00683F94">
              <w:rPr>
                <w:i/>
                <w:color w:val="00B050"/>
              </w:rPr>
              <w:t>[choose the following text and amend as appropriate]</w:t>
            </w:r>
            <w:r w:rsidR="0062133C" w:rsidRPr="00604D04">
              <w:t xml:space="preserve"> </w:t>
            </w:r>
            <w:r w:rsidR="0062133C" w:rsidRPr="00683F94">
              <w:rPr>
                <w:color w:val="0070C0"/>
              </w:rPr>
              <w:t xml:space="preserve">other compounds in investigational studies and/or </w:t>
            </w:r>
            <w:r w:rsidR="0062133C" w:rsidRPr="0070775D">
              <w:rPr>
                <w:color w:val="0070C0"/>
              </w:rPr>
              <w:t>comparators during crossover studies.</w:t>
            </w:r>
          </w:p>
        </w:tc>
      </w:tr>
    </w:tbl>
    <w:p w14:paraId="571C7E6C" w14:textId="77777777" w:rsidR="00247EDE" w:rsidRPr="00247EDE" w:rsidRDefault="00247EDE" w:rsidP="00247EDE"/>
    <w:p w14:paraId="33BD8D44" w14:textId="7F51E7D7" w:rsidR="00867813" w:rsidRDefault="00586B5D" w:rsidP="00833EC1">
      <w:r w:rsidRPr="00247EDE">
        <w:t xml:space="preserve">An estimate of cumulative exposure to </w:t>
      </w:r>
      <w:r w:rsidRPr="00833EC1">
        <w:rPr>
          <w:color w:val="FF0000"/>
        </w:rPr>
        <w:t xml:space="preserve">[product name] </w:t>
      </w:r>
      <w:r w:rsidRPr="00247EDE">
        <w:t xml:space="preserve">by age, sex, and racial group from </w:t>
      </w:r>
      <w:r>
        <w:t xml:space="preserve">ongoing and </w:t>
      </w:r>
      <w:r w:rsidRPr="00247EDE">
        <w:t>completed st</w:t>
      </w:r>
      <w:r>
        <w:t>udies is provided</w:t>
      </w:r>
      <w:r w:rsidRPr="00247EDE">
        <w:t xml:space="preserve"> in </w:t>
      </w:r>
      <w:r w:rsidRPr="00247EDE">
        <w:rPr>
          <w:rStyle w:val="Hyperlink"/>
        </w:rPr>
        <w:t>Appendix 21.4</w:t>
      </w:r>
      <w:r w:rsidRPr="00247EDE">
        <w:t>.</w:t>
      </w:r>
    </w:p>
    <w:p w14:paraId="0C8B7462" w14:textId="77777777" w:rsidR="00A3259D" w:rsidRPr="00247EDE" w:rsidRDefault="00A3259D" w:rsidP="00833EC1"/>
    <w:p w14:paraId="33BD8D45" w14:textId="77777777" w:rsidR="00867813" w:rsidRPr="00AB5498" w:rsidRDefault="00867813" w:rsidP="00AB5498">
      <w:pPr>
        <w:pStyle w:val="Heading2"/>
      </w:pPr>
      <w:bookmarkStart w:id="76" w:name="_Toc303189161"/>
      <w:bookmarkStart w:id="77" w:name="_Toc447267151"/>
      <w:r w:rsidRPr="00AB5498">
        <w:lastRenderedPageBreak/>
        <w:t>Patient Exposure from Marketing Experience</w:t>
      </w:r>
      <w:bookmarkEnd w:id="76"/>
      <w:bookmarkEnd w:id="77"/>
    </w:p>
    <w:p w14:paraId="33BD8D46" w14:textId="5F5FEF91" w:rsidR="00867813" w:rsidRPr="00833EC1" w:rsidRDefault="00867813" w:rsidP="00833EC1">
      <w:pPr>
        <w:rPr>
          <w:i/>
          <w:color w:val="00B050"/>
        </w:rPr>
      </w:pPr>
      <w:r w:rsidRPr="00833EC1">
        <w:rPr>
          <w:i/>
          <w:color w:val="00B050"/>
        </w:rPr>
        <w:t>Common sections between PBRER</w:t>
      </w:r>
      <w:r w:rsidR="009D222F">
        <w:rPr>
          <w:i/>
          <w:color w:val="00B050"/>
        </w:rPr>
        <w:t xml:space="preserve">, </w:t>
      </w:r>
      <w:r w:rsidRPr="00833EC1">
        <w:rPr>
          <w:i/>
          <w:color w:val="00B050"/>
        </w:rPr>
        <w:t xml:space="preserve">RMP and DSUR </w:t>
      </w:r>
    </w:p>
    <w:tbl>
      <w:tblPr>
        <w:tblW w:w="4785" w:type="pct"/>
        <w:tblInd w:w="198" w:type="dxa"/>
        <w:tblLook w:val="0000" w:firstRow="0" w:lastRow="0" w:firstColumn="0" w:lastColumn="0" w:noHBand="0" w:noVBand="0"/>
      </w:tblPr>
      <w:tblGrid>
        <w:gridCol w:w="2762"/>
        <w:gridCol w:w="2954"/>
        <w:gridCol w:w="2759"/>
      </w:tblGrid>
      <w:tr w:rsidR="00833EC1" w:rsidRPr="00833EC1" w14:paraId="33BD8D4B" w14:textId="77777777" w:rsidTr="00224B3C">
        <w:trPr>
          <w:trHeight w:val="215"/>
        </w:trPr>
        <w:tc>
          <w:tcPr>
            <w:tcW w:w="1629" w:type="pct"/>
            <w:shd w:val="clear" w:color="auto" w:fill="auto"/>
          </w:tcPr>
          <w:p w14:paraId="33BD8D48" w14:textId="77777777" w:rsidR="00867813" w:rsidRPr="00833EC1" w:rsidRDefault="00867813" w:rsidP="00833EC1">
            <w:pPr>
              <w:rPr>
                <w:i/>
                <w:color w:val="00B050"/>
              </w:rPr>
            </w:pPr>
            <w:r w:rsidRPr="00833EC1">
              <w:rPr>
                <w:i/>
                <w:color w:val="00B050"/>
              </w:rPr>
              <w:t>PBRER section</w:t>
            </w:r>
          </w:p>
        </w:tc>
        <w:tc>
          <w:tcPr>
            <w:tcW w:w="1743" w:type="pct"/>
            <w:shd w:val="clear" w:color="auto" w:fill="auto"/>
          </w:tcPr>
          <w:p w14:paraId="33BD8D49" w14:textId="77777777" w:rsidR="00867813" w:rsidRPr="00833EC1" w:rsidRDefault="00867813" w:rsidP="00833EC1">
            <w:pPr>
              <w:rPr>
                <w:i/>
                <w:color w:val="00B050"/>
              </w:rPr>
            </w:pPr>
            <w:r w:rsidRPr="00833EC1">
              <w:rPr>
                <w:i/>
                <w:color w:val="00B050"/>
              </w:rPr>
              <w:t xml:space="preserve">RMP section </w:t>
            </w:r>
          </w:p>
        </w:tc>
        <w:tc>
          <w:tcPr>
            <w:tcW w:w="1629" w:type="pct"/>
            <w:shd w:val="clear" w:color="auto" w:fill="auto"/>
          </w:tcPr>
          <w:p w14:paraId="33BD8D4A" w14:textId="77777777" w:rsidR="00867813" w:rsidRPr="00833EC1" w:rsidRDefault="00867813" w:rsidP="00833EC1">
            <w:pPr>
              <w:rPr>
                <w:i/>
                <w:color w:val="00B050"/>
              </w:rPr>
            </w:pPr>
            <w:r w:rsidRPr="00833EC1">
              <w:rPr>
                <w:i/>
                <w:color w:val="00B050"/>
              </w:rPr>
              <w:t>DSUR section</w:t>
            </w:r>
          </w:p>
        </w:tc>
      </w:tr>
      <w:tr w:rsidR="00833EC1" w:rsidRPr="00833EC1" w14:paraId="33BD8D56" w14:textId="77777777" w:rsidTr="00224B3C">
        <w:trPr>
          <w:trHeight w:val="80"/>
        </w:trPr>
        <w:tc>
          <w:tcPr>
            <w:tcW w:w="1629" w:type="pct"/>
            <w:shd w:val="clear" w:color="auto" w:fill="auto"/>
          </w:tcPr>
          <w:p w14:paraId="33BD8D4C" w14:textId="77777777" w:rsidR="00867813" w:rsidRPr="00833EC1" w:rsidRDefault="00867813" w:rsidP="00833EC1">
            <w:pPr>
              <w:rPr>
                <w:i/>
                <w:color w:val="00B050"/>
              </w:rPr>
            </w:pPr>
            <w:r w:rsidRPr="00833EC1">
              <w:rPr>
                <w:i/>
                <w:color w:val="00B050"/>
              </w:rPr>
              <w:t>Section 5.2 Cumulative and Interval Patient Exposure from Marketing Experience</w:t>
            </w:r>
          </w:p>
        </w:tc>
        <w:tc>
          <w:tcPr>
            <w:tcW w:w="1743" w:type="pct"/>
            <w:shd w:val="clear" w:color="auto" w:fill="auto"/>
          </w:tcPr>
          <w:p w14:paraId="33BD8D51" w14:textId="77777777" w:rsidR="00867813" w:rsidRPr="00833EC1" w:rsidRDefault="00867813" w:rsidP="00833EC1">
            <w:pPr>
              <w:rPr>
                <w:i/>
                <w:color w:val="00B050"/>
              </w:rPr>
            </w:pPr>
            <w:r w:rsidRPr="00833EC1">
              <w:rPr>
                <w:i/>
                <w:color w:val="00B050"/>
              </w:rPr>
              <w:t>EU-RMP:</w:t>
            </w:r>
          </w:p>
          <w:p w14:paraId="33BD8D52" w14:textId="7A5AE0B5" w:rsidR="00867813" w:rsidRPr="00833EC1" w:rsidRDefault="00867813" w:rsidP="00FE5EE5">
            <w:pPr>
              <w:rPr>
                <w:i/>
                <w:color w:val="00B050"/>
              </w:rPr>
            </w:pPr>
            <w:r w:rsidRPr="00833EC1">
              <w:rPr>
                <w:i/>
                <w:color w:val="00B050"/>
              </w:rPr>
              <w:t>SV.2 Nonstudy Post</w:t>
            </w:r>
            <w:r w:rsidR="00FE5EE5">
              <w:rPr>
                <w:i/>
                <w:color w:val="00B050"/>
              </w:rPr>
              <w:t>a</w:t>
            </w:r>
            <w:r w:rsidRPr="00833EC1">
              <w:rPr>
                <w:i/>
                <w:color w:val="00B050"/>
              </w:rPr>
              <w:t>uthor</w:t>
            </w:r>
            <w:r w:rsidR="00D61727">
              <w:rPr>
                <w:i/>
                <w:color w:val="00B050"/>
              </w:rPr>
              <w:t>isat</w:t>
            </w:r>
            <w:r w:rsidRPr="00833EC1">
              <w:rPr>
                <w:i/>
                <w:color w:val="00B050"/>
              </w:rPr>
              <w:t>ion Exposure</w:t>
            </w:r>
          </w:p>
        </w:tc>
        <w:tc>
          <w:tcPr>
            <w:tcW w:w="1629" w:type="pct"/>
            <w:shd w:val="clear" w:color="auto" w:fill="auto"/>
          </w:tcPr>
          <w:p w14:paraId="33BD8D53" w14:textId="77777777" w:rsidR="00867813" w:rsidRPr="00833EC1" w:rsidRDefault="00867813" w:rsidP="00833EC1">
            <w:pPr>
              <w:rPr>
                <w:i/>
                <w:color w:val="00B050"/>
              </w:rPr>
            </w:pPr>
            <w:r w:rsidRPr="00833EC1">
              <w:rPr>
                <w:i/>
                <w:color w:val="00B050"/>
              </w:rPr>
              <w:t xml:space="preserve">6.2 Patient Exposure from Marketing Experience </w:t>
            </w:r>
          </w:p>
          <w:p w14:paraId="33BD8D54" w14:textId="77777777" w:rsidR="00867813" w:rsidRPr="00833EC1" w:rsidRDefault="00867813" w:rsidP="00833EC1">
            <w:pPr>
              <w:rPr>
                <w:i/>
                <w:color w:val="00B050"/>
              </w:rPr>
            </w:pPr>
            <w:r w:rsidRPr="00833EC1">
              <w:rPr>
                <w:i/>
                <w:color w:val="00B050"/>
              </w:rPr>
              <w:t>(Note: Cumulative only)</w:t>
            </w:r>
          </w:p>
          <w:p w14:paraId="33BD8D55" w14:textId="77777777" w:rsidR="00867813" w:rsidRPr="00833EC1" w:rsidRDefault="00867813" w:rsidP="00833EC1">
            <w:pPr>
              <w:rPr>
                <w:i/>
                <w:color w:val="00B050"/>
              </w:rPr>
            </w:pPr>
          </w:p>
        </w:tc>
      </w:tr>
    </w:tbl>
    <w:p w14:paraId="33BD8D57" w14:textId="77777777" w:rsidR="00867813" w:rsidRPr="00833EC1" w:rsidRDefault="00867813" w:rsidP="00833EC1">
      <w:pPr>
        <w:rPr>
          <w:i/>
          <w:color w:val="00B050"/>
        </w:rPr>
      </w:pPr>
    </w:p>
    <w:p w14:paraId="33BD8D58" w14:textId="0F401DD8" w:rsidR="00867813" w:rsidRPr="00833EC1" w:rsidRDefault="00867813" w:rsidP="00833EC1">
      <w:pPr>
        <w:rPr>
          <w:i/>
          <w:color w:val="00B050"/>
        </w:rPr>
      </w:pPr>
      <w:r w:rsidRPr="008F30AE">
        <w:rPr>
          <w:i/>
          <w:color w:val="00B050"/>
          <w:highlight w:val="yellow"/>
          <w:rPrChange w:id="78" w:author="Pianka, Krystle" w:date="2016-06-01T15:34:00Z">
            <w:rPr>
              <w:i/>
              <w:color w:val="00B050"/>
            </w:rPr>
          </w:rPrChange>
        </w:rPr>
        <w:t>Lead author(s):</w:t>
      </w:r>
      <w:ins w:id="79" w:author="Pianka, Krystle" w:date="2016-06-01T15:34:00Z">
        <w:r w:rsidR="008F30AE" w:rsidRPr="008F30AE">
          <w:rPr>
            <w:i/>
            <w:color w:val="00B050"/>
          </w:rPr>
          <w:t xml:space="preserve"> </w:t>
        </w:r>
        <w:r w:rsidR="008F30AE" w:rsidRPr="006C71D1">
          <w:rPr>
            <w:i/>
            <w:color w:val="00B050"/>
          </w:rPr>
          <w:t>Aggregate Reporting Associate</w:t>
        </w:r>
      </w:ins>
      <w:r w:rsidRPr="008F30AE">
        <w:rPr>
          <w:i/>
          <w:color w:val="00B050"/>
          <w:highlight w:val="yellow"/>
          <w:rPrChange w:id="80" w:author="Pianka, Krystle" w:date="2016-06-01T15:34:00Z">
            <w:rPr>
              <w:i/>
              <w:color w:val="00B050"/>
            </w:rPr>
          </w:rPrChange>
        </w:rPr>
        <w:t xml:space="preserve"> </w:t>
      </w:r>
      <w:del w:id="81" w:author="Pianka, Krystle" w:date="2016-06-01T15:34:00Z">
        <w:r w:rsidRPr="008F30AE" w:rsidDel="008F30AE">
          <w:rPr>
            <w:i/>
            <w:color w:val="00B050"/>
            <w:highlight w:val="yellow"/>
            <w:rPrChange w:id="82" w:author="Pianka, Krystle" w:date="2016-06-01T15:34:00Z">
              <w:rPr>
                <w:i/>
                <w:color w:val="00B050"/>
              </w:rPr>
            </w:rPrChange>
          </w:rPr>
          <w:delText>CSPV Medical Safety Operations</w:delText>
        </w:r>
        <w:r w:rsidR="008D31CE" w:rsidRPr="008F30AE" w:rsidDel="008F30AE">
          <w:rPr>
            <w:i/>
            <w:color w:val="00B050"/>
            <w:highlight w:val="yellow"/>
            <w:rPrChange w:id="83" w:author="Pianka, Krystle" w:date="2016-06-01T15:34:00Z">
              <w:rPr>
                <w:i/>
                <w:color w:val="00B050"/>
              </w:rPr>
            </w:rPrChange>
          </w:rPr>
          <w:delText>(MSO)</w:delText>
        </w:r>
        <w:r w:rsidRPr="008F30AE" w:rsidDel="008F30AE">
          <w:rPr>
            <w:i/>
            <w:color w:val="00B050"/>
            <w:highlight w:val="yellow"/>
            <w:rPrChange w:id="84" w:author="Pianka, Krystle" w:date="2016-06-01T15:34:00Z">
              <w:rPr>
                <w:i/>
                <w:color w:val="00B050"/>
              </w:rPr>
            </w:rPrChange>
          </w:rPr>
          <w:delText xml:space="preserve"> Associate/Physician</w:delText>
        </w:r>
      </w:del>
    </w:p>
    <w:p w14:paraId="33BD8D59" w14:textId="7628B75E" w:rsidR="00867813" w:rsidRPr="00833EC1" w:rsidRDefault="00867813" w:rsidP="00833EC1">
      <w:pPr>
        <w:rPr>
          <w:i/>
          <w:color w:val="00B050"/>
        </w:rPr>
      </w:pPr>
      <w:r w:rsidRPr="00833EC1">
        <w:rPr>
          <w:i/>
          <w:color w:val="00B050"/>
        </w:rPr>
        <w:t xml:space="preserve">Contributing Author(s): </w:t>
      </w:r>
      <w:ins w:id="85" w:author="Pianka, Krystle" w:date="2016-06-01T15:34:00Z">
        <w:del w:id="86" w:author="Frith-Johnson-CW, Lorraine 12837" w:date="2016-06-07T15:15:00Z">
          <w:r w:rsidR="008F30AE" w:rsidRPr="00953F97" w:rsidDel="00FE1028">
            <w:rPr>
              <w:i/>
              <w:color w:val="00B050"/>
              <w:highlight w:val="yellow"/>
            </w:rPr>
            <w:delText>CSPV</w:delText>
          </w:r>
        </w:del>
      </w:ins>
      <w:ins w:id="87" w:author="Frith-Johnson-CW, Lorraine 12837" w:date="2016-06-07T15:15:00Z">
        <w:r w:rsidR="00FE1028">
          <w:rPr>
            <w:i/>
            <w:color w:val="00B050"/>
            <w:highlight w:val="yellow"/>
          </w:rPr>
          <w:t>GPV</w:t>
        </w:r>
      </w:ins>
      <w:ins w:id="88" w:author="Pianka, Krystle" w:date="2016-06-01T15:34:00Z">
        <w:r w:rsidR="008F30AE" w:rsidRPr="00953F97">
          <w:rPr>
            <w:i/>
            <w:color w:val="00B050"/>
            <w:highlight w:val="yellow"/>
          </w:rPr>
          <w:t xml:space="preserve"> Medical Safety Operations(MSO) Associate/Physician</w:t>
        </w:r>
        <w:r w:rsidR="008F30AE">
          <w:rPr>
            <w:i/>
            <w:color w:val="00B050"/>
          </w:rPr>
          <w:t xml:space="preserve">; </w:t>
        </w:r>
      </w:ins>
      <w:r w:rsidRPr="00833EC1">
        <w:rPr>
          <w:i/>
          <w:color w:val="00B050"/>
        </w:rPr>
        <w:t>Epidemiology</w:t>
      </w:r>
      <w:r w:rsidR="008D31CE">
        <w:rPr>
          <w:i/>
          <w:color w:val="00B050"/>
        </w:rPr>
        <w:t>/MSO Delegate(s)</w:t>
      </w:r>
      <w:r w:rsidRPr="00833EC1">
        <w:rPr>
          <w:i/>
          <w:color w:val="00B050"/>
        </w:rPr>
        <w:t>; Medical Affairs; Sales/Marketing (per region: EU, Japan and US)</w:t>
      </w:r>
    </w:p>
    <w:p w14:paraId="33BD8D5A" w14:textId="77777777" w:rsidR="00867813" w:rsidRPr="00833EC1" w:rsidRDefault="00867813" w:rsidP="00833EC1">
      <w:pPr>
        <w:rPr>
          <w:i/>
          <w:color w:val="00B050"/>
        </w:rPr>
      </w:pPr>
      <w:r w:rsidRPr="00833EC1">
        <w:rPr>
          <w:i/>
          <w:color w:val="00B050"/>
        </w:rPr>
        <w:t>If the investigational product is marketed by the sponsor, the DSUR should include an estimate of the cumulative patient exposure in the marketed setting.  The method for calculating patient exposure for subsequent DSURs and clearly described.  If a change in the method is appropriate, then both methods and calculations should be shown in the DSUR introducing the change.</w:t>
      </w:r>
    </w:p>
    <w:p w14:paraId="33BD8D5B" w14:textId="77777777" w:rsidR="00867813" w:rsidRPr="00833EC1" w:rsidRDefault="00867813" w:rsidP="00833EC1">
      <w:pPr>
        <w:rPr>
          <w:i/>
          <w:color w:val="00B050"/>
        </w:rPr>
      </w:pPr>
      <w:r w:rsidRPr="00833EC1">
        <w:rPr>
          <w:i/>
          <w:color w:val="00B050"/>
        </w:rPr>
        <w:t xml:space="preserve">OPTIONAL Language for Product that has not been </w:t>
      </w:r>
      <w:commentRangeStart w:id="89"/>
      <w:r w:rsidRPr="00833EC1">
        <w:rPr>
          <w:i/>
          <w:color w:val="00B050"/>
        </w:rPr>
        <w:t>marketed</w:t>
      </w:r>
      <w:commentRangeEnd w:id="89"/>
      <w:r w:rsidR="009C3182">
        <w:rPr>
          <w:rStyle w:val="CommentReference"/>
        </w:rPr>
        <w:commentReference w:id="89"/>
      </w:r>
      <w:r w:rsidRPr="00833EC1">
        <w:rPr>
          <w:i/>
          <w:color w:val="00B050"/>
        </w:rPr>
        <w:t>:</w:t>
      </w:r>
    </w:p>
    <w:p w14:paraId="33BD8D5C" w14:textId="4BF89E41" w:rsidR="00867813" w:rsidRPr="00E76F59" w:rsidRDefault="00867813" w:rsidP="00833EC1">
      <w:pPr>
        <w:rPr>
          <w:color w:val="3333FF"/>
        </w:rPr>
      </w:pPr>
      <w:r w:rsidRPr="00833EC1">
        <w:rPr>
          <w:color w:val="FF0000"/>
        </w:rPr>
        <w:t xml:space="preserve">[Product name] </w:t>
      </w:r>
      <w:r w:rsidRPr="0073073A">
        <w:t xml:space="preserve">is not </w:t>
      </w:r>
      <w:r w:rsidR="00DB7C53">
        <w:t>authorised</w:t>
      </w:r>
      <w:r w:rsidRPr="0073073A">
        <w:t xml:space="preserve"> for sale in any country at the time of this report</w:t>
      </w:r>
      <w:r w:rsidRPr="00E76F59">
        <w:rPr>
          <w:color w:val="3333FF"/>
        </w:rPr>
        <w:t>.</w:t>
      </w:r>
    </w:p>
    <w:p w14:paraId="33BD8D5D" w14:textId="77777777" w:rsidR="00867813" w:rsidRPr="00272775" w:rsidRDefault="00867813" w:rsidP="00272775">
      <w:pPr>
        <w:rPr>
          <w:i/>
          <w:color w:val="00B050"/>
        </w:rPr>
      </w:pPr>
      <w:r w:rsidRPr="00272775">
        <w:rPr>
          <w:i/>
          <w:color w:val="00B050"/>
        </w:rPr>
        <w:t>OPTIONAL Language for Marketed Product:</w:t>
      </w:r>
    </w:p>
    <w:p w14:paraId="33BD8D5E" w14:textId="4D5EF63B" w:rsidR="00867813" w:rsidRPr="00AB5498" w:rsidRDefault="00867813" w:rsidP="00833EC1">
      <w:r w:rsidRPr="0073073A">
        <w:t xml:space="preserve">The number of </w:t>
      </w:r>
      <w:r w:rsidRPr="009E2673">
        <w:rPr>
          <w:color w:val="0070C0"/>
        </w:rPr>
        <w:t>patients</w:t>
      </w:r>
      <w:r w:rsidR="002830BD" w:rsidRPr="009E2673">
        <w:rPr>
          <w:color w:val="0070C0"/>
        </w:rPr>
        <w:t>/patient-years</w:t>
      </w:r>
      <w:r w:rsidRPr="009E2673">
        <w:rPr>
          <w:color w:val="0070C0"/>
        </w:rPr>
        <w:t xml:space="preserve"> </w:t>
      </w:r>
      <w:r w:rsidRPr="0073073A">
        <w:t xml:space="preserve">treated with marketed </w:t>
      </w:r>
      <w:r w:rsidRPr="00833EC1">
        <w:rPr>
          <w:color w:val="FF0000"/>
        </w:rPr>
        <w:t xml:space="preserve">[product name], </w:t>
      </w:r>
      <w:r w:rsidRPr="0073073A">
        <w:t>worldwide during the period of this DSUR from</w:t>
      </w:r>
      <w:r w:rsidRPr="00AB5498">
        <w:t xml:space="preserve"> </w:t>
      </w:r>
      <w:r w:rsidRPr="00833EC1">
        <w:rPr>
          <w:color w:val="FF0000"/>
        </w:rPr>
        <w:t>[DD</w:t>
      </w:r>
      <w:r w:rsidR="00B07697">
        <w:rPr>
          <w:color w:val="FF0000"/>
        </w:rPr>
        <w:t xml:space="preserve"> </w:t>
      </w:r>
      <w:r w:rsidRPr="00833EC1">
        <w:rPr>
          <w:color w:val="FF0000"/>
        </w:rPr>
        <w:t>M</w:t>
      </w:r>
      <w:r w:rsidR="00C003FD">
        <w:rPr>
          <w:color w:val="FF0000"/>
        </w:rPr>
        <w:t>mm</w:t>
      </w:r>
      <w:r w:rsidR="00B07697">
        <w:rPr>
          <w:color w:val="FF0000"/>
        </w:rPr>
        <w:t xml:space="preserve"> </w:t>
      </w:r>
      <w:r w:rsidRPr="00833EC1">
        <w:rPr>
          <w:color w:val="FF0000"/>
        </w:rPr>
        <w:t xml:space="preserve">YYYY] </w:t>
      </w:r>
      <w:r w:rsidRPr="00833EC1">
        <w:t xml:space="preserve">to </w:t>
      </w:r>
      <w:r w:rsidRPr="00833EC1">
        <w:rPr>
          <w:color w:val="FF0000"/>
        </w:rPr>
        <w:t>[DD</w:t>
      </w:r>
      <w:r w:rsidR="00B07697">
        <w:rPr>
          <w:color w:val="FF0000"/>
        </w:rPr>
        <w:t xml:space="preserve"> </w:t>
      </w:r>
      <w:r w:rsidRPr="00833EC1">
        <w:rPr>
          <w:color w:val="FF0000"/>
        </w:rPr>
        <w:t>M</w:t>
      </w:r>
      <w:r w:rsidR="00C003FD">
        <w:rPr>
          <w:color w:val="FF0000"/>
        </w:rPr>
        <w:t>mm</w:t>
      </w:r>
      <w:r w:rsidR="00B07697">
        <w:rPr>
          <w:color w:val="FF0000"/>
        </w:rPr>
        <w:t xml:space="preserve"> </w:t>
      </w:r>
      <w:r w:rsidRPr="00833EC1">
        <w:rPr>
          <w:color w:val="FF0000"/>
        </w:rPr>
        <w:t>YYYY]</w:t>
      </w:r>
      <w:r w:rsidRPr="00833EC1">
        <w:t>,</w:t>
      </w:r>
      <w:r w:rsidRPr="00AB5498">
        <w:t xml:space="preserve"> </w:t>
      </w:r>
      <w:r w:rsidRPr="0073073A">
        <w:t>was approximately</w:t>
      </w:r>
      <w:r w:rsidRPr="00833EC1">
        <w:rPr>
          <w:color w:val="FF0000"/>
        </w:rPr>
        <w:t xml:space="preserve"> [######].</w:t>
      </w:r>
      <w:r w:rsidRPr="00833EC1">
        <w:rPr>
          <w:i/>
          <w:color w:val="FF0000"/>
        </w:rPr>
        <w:t xml:space="preserve"> </w:t>
      </w:r>
      <w:r w:rsidRPr="009E2673">
        <w:t>T</w:t>
      </w:r>
      <w:r w:rsidRPr="0073073A">
        <w:t xml:space="preserve">he usual dose of </w:t>
      </w:r>
      <w:r w:rsidRPr="00833EC1">
        <w:rPr>
          <w:color w:val="FF0000"/>
        </w:rPr>
        <w:t xml:space="preserve">[product name] </w:t>
      </w:r>
      <w:r w:rsidRPr="00AB5498">
        <w:t xml:space="preserve">is </w:t>
      </w:r>
      <w:r w:rsidRPr="00833EC1">
        <w:rPr>
          <w:color w:val="FF0000"/>
        </w:rPr>
        <w:t>[dosage]</w:t>
      </w:r>
      <w:r w:rsidRPr="00AB5498">
        <w:t xml:space="preserve"> </w:t>
      </w:r>
      <w:r w:rsidRPr="0073073A">
        <w:t xml:space="preserve">and the usual duration of therapy is </w:t>
      </w:r>
      <w:r w:rsidRPr="00833EC1">
        <w:rPr>
          <w:color w:val="FF0000"/>
        </w:rPr>
        <w:t xml:space="preserve">[provide duration], </w:t>
      </w:r>
      <w:r w:rsidRPr="0073073A">
        <w:t xml:space="preserve">depending on </w:t>
      </w:r>
      <w:r w:rsidRPr="00833EC1">
        <w:rPr>
          <w:color w:val="FF0000"/>
        </w:rPr>
        <w:t xml:space="preserve">[list dependencies if applicable]. </w:t>
      </w:r>
      <w:r w:rsidRPr="0073073A">
        <w:t>This would imply theoretical lower and upper limits of treatment courses, ranging from</w:t>
      </w:r>
      <w:r w:rsidRPr="00E76F59">
        <w:rPr>
          <w:color w:val="3333FF"/>
        </w:rPr>
        <w:t xml:space="preserve"> </w:t>
      </w:r>
      <w:r w:rsidRPr="00833EC1">
        <w:rPr>
          <w:color w:val="FF0000"/>
        </w:rPr>
        <w:t>[insert appropriate calculations].</w:t>
      </w:r>
    </w:p>
    <w:p w14:paraId="33BD8D5F" w14:textId="21C0D5B2" w:rsidR="00867813" w:rsidRPr="00AB5498" w:rsidRDefault="00867813" w:rsidP="00833EC1">
      <w:r w:rsidRPr="0073073A">
        <w:t xml:space="preserve">A summary of the worldwide distribution of </w:t>
      </w:r>
      <w:r w:rsidRPr="00833EC1">
        <w:rPr>
          <w:color w:val="FF0000"/>
        </w:rPr>
        <w:t xml:space="preserve">[product name] </w:t>
      </w:r>
      <w:r w:rsidRPr="0073073A">
        <w:t xml:space="preserve">cumulatively until the </w:t>
      </w:r>
      <w:r w:rsidR="007608FA">
        <w:t>data lock point</w:t>
      </w:r>
      <w:r w:rsidRPr="0073073A">
        <w:t xml:space="preserve"> of this DSUR is presented in</w:t>
      </w:r>
      <w:r w:rsidRPr="00E76F59">
        <w:rPr>
          <w:color w:val="3333FF"/>
        </w:rPr>
        <w:t xml:space="preserve"> </w:t>
      </w:r>
      <w:r w:rsidRPr="0073073A">
        <w:rPr>
          <w:rStyle w:val="Hyperlink"/>
        </w:rPr>
        <w:t>Table 6.2</w:t>
      </w:r>
      <w:r w:rsidR="00015D5B">
        <w:rPr>
          <w:rStyle w:val="Hyperlink"/>
        </w:rPr>
        <w:t>-</w:t>
      </w:r>
      <w:r w:rsidRPr="0073073A">
        <w:rPr>
          <w:rStyle w:val="Hyperlink"/>
        </w:rPr>
        <w:t>1</w:t>
      </w:r>
      <w:r w:rsidRPr="0073073A">
        <w:t xml:space="preserve">.  The estimated patient exposure was based upon </w:t>
      </w:r>
      <w:r w:rsidRPr="00833EC1">
        <w:rPr>
          <w:color w:val="FF0000"/>
        </w:rPr>
        <w:t xml:space="preserve">[insert assumptions and methodology used for PYT calculation]. </w:t>
      </w:r>
    </w:p>
    <w:p w14:paraId="33BD8D60" w14:textId="55335CAF" w:rsidR="00867813" w:rsidRPr="00833EC1" w:rsidRDefault="00867813" w:rsidP="00833EC1">
      <w:pPr>
        <w:rPr>
          <w:color w:val="FF0000"/>
        </w:rPr>
      </w:pPr>
      <w:r w:rsidRPr="0073073A">
        <w:t xml:space="preserve">This estimate of patient exposure for the cumulative reporting period is based on the availability of monthly product distribution figures; hence, this cumulative estimate has </w:t>
      </w:r>
      <w:r w:rsidRPr="0073073A">
        <w:lastRenderedPageBreak/>
        <w:t xml:space="preserve">been calculated to </w:t>
      </w:r>
      <w:r w:rsidRPr="00833EC1">
        <w:rPr>
          <w:color w:val="FF0000"/>
        </w:rPr>
        <w:t>[</w:t>
      </w:r>
      <w:r w:rsidR="00C003FD">
        <w:rPr>
          <w:color w:val="FF0000"/>
        </w:rPr>
        <w:t>Mmm</w:t>
      </w:r>
      <w:r w:rsidR="00B07697">
        <w:rPr>
          <w:color w:val="FF0000"/>
        </w:rPr>
        <w:t xml:space="preserve"> </w:t>
      </w:r>
      <w:r w:rsidRPr="00833EC1">
        <w:rPr>
          <w:color w:val="FF0000"/>
        </w:rPr>
        <w:t xml:space="preserve">YYYY].  </w:t>
      </w:r>
      <w:r w:rsidRPr="0073073A">
        <w:t xml:space="preserve">Patient exposure estimates are based on calculations from product distribution figures, and due to the limitations of this approach, it is not possible to reliably estimate the number of subjects treated with marketed </w:t>
      </w:r>
      <w:r w:rsidRPr="00833EC1">
        <w:rPr>
          <w:color w:val="FF0000"/>
        </w:rPr>
        <w:t>[product name].</w:t>
      </w:r>
    </w:p>
    <w:p w14:paraId="33BD8D61" w14:textId="77777777" w:rsidR="00867813" w:rsidRPr="0073073A" w:rsidRDefault="00867813" w:rsidP="00833EC1">
      <w:r w:rsidRPr="0073073A">
        <w:t>It is important to note that the estimated PYT are not equivalent to the absolute number of patients treated.  It should also be noted that the overall PYT estimates are likely to underestimate the true number of patients exposed to</w:t>
      </w:r>
      <w:r w:rsidRPr="00E76F59">
        <w:rPr>
          <w:color w:val="3333FF"/>
        </w:rPr>
        <w:t xml:space="preserve"> </w:t>
      </w:r>
      <w:r w:rsidRPr="00833EC1">
        <w:rPr>
          <w:color w:val="FF0000"/>
        </w:rPr>
        <w:t xml:space="preserve">[product name], </w:t>
      </w:r>
      <w:r w:rsidRPr="0073073A">
        <w:t xml:space="preserve">due to the fact that PYT estimates are calculated number of patients who could have been treated for one year based on the tablets distributed.  However, since many patients do not stay on therapy for a whole year, even for chronic conditions, the real number of patients is likely to be </w:t>
      </w:r>
      <w:commentRangeStart w:id="90"/>
      <w:r w:rsidRPr="0073073A">
        <w:t>higher</w:t>
      </w:r>
      <w:commentRangeEnd w:id="90"/>
      <w:r w:rsidR="004A07CB">
        <w:rPr>
          <w:rStyle w:val="CommentReference"/>
        </w:rPr>
        <w:commentReference w:id="90"/>
      </w:r>
      <w:r w:rsidRPr="0073073A">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28"/>
        <w:gridCol w:w="2828"/>
        <w:gridCol w:w="2828"/>
      </w:tblGrid>
      <w:tr w:rsidR="00247EDE" w:rsidRPr="00DC6AF1" w14:paraId="508B0EB0" w14:textId="77777777" w:rsidTr="00E239B3">
        <w:trPr>
          <w:trHeight w:val="247"/>
          <w:tblHeader/>
          <w:jc w:val="center"/>
        </w:trPr>
        <w:tc>
          <w:tcPr>
            <w:tcW w:w="8484" w:type="dxa"/>
            <w:gridSpan w:val="3"/>
            <w:shd w:val="clear" w:color="auto" w:fill="D9D9D9" w:themeFill="background1" w:themeFillShade="D9"/>
          </w:tcPr>
          <w:p w14:paraId="3D85C95F" w14:textId="7FD88449" w:rsidR="00247EDE" w:rsidRPr="00C67EEA" w:rsidRDefault="00247EDE" w:rsidP="00F05D35">
            <w:pPr>
              <w:pStyle w:val="Caption"/>
              <w:rPr>
                <w:szCs w:val="24"/>
              </w:rPr>
            </w:pPr>
            <w:bookmarkStart w:id="91" w:name="_Toc441052355"/>
            <w:r w:rsidRPr="00C67EEA">
              <w:rPr>
                <w:szCs w:val="24"/>
              </w:rPr>
              <w:t xml:space="preserve">Table </w:t>
            </w:r>
            <w:r w:rsidR="00F05D35" w:rsidRPr="00C67EEA">
              <w:rPr>
                <w:szCs w:val="24"/>
              </w:rPr>
              <w:fldChar w:fldCharType="begin"/>
            </w:r>
            <w:r w:rsidR="00F05D35" w:rsidRPr="00C67EEA">
              <w:rPr>
                <w:szCs w:val="24"/>
              </w:rPr>
              <w:instrText xml:space="preserve"> STYLEREF "2" \n \w </w:instrText>
            </w:r>
            <w:r w:rsidR="00F05D35" w:rsidRPr="00C67EEA">
              <w:rPr>
                <w:szCs w:val="24"/>
              </w:rPr>
              <w:fldChar w:fldCharType="separate"/>
            </w:r>
            <w:r w:rsidR="00A33DCD">
              <w:rPr>
                <w:noProof/>
                <w:szCs w:val="24"/>
              </w:rPr>
              <w:t>6.2</w:t>
            </w:r>
            <w:r w:rsidR="00F05D35" w:rsidRPr="00C67EEA">
              <w:rPr>
                <w:szCs w:val="24"/>
              </w:rPr>
              <w:fldChar w:fldCharType="end"/>
            </w:r>
            <w:r w:rsidRPr="00C67EEA">
              <w:rPr>
                <w:szCs w:val="24"/>
              </w:rPr>
              <w:t>-</w:t>
            </w:r>
            <w:r w:rsidR="00F05D35" w:rsidRPr="00C67EEA">
              <w:rPr>
                <w:szCs w:val="24"/>
              </w:rPr>
              <w:fldChar w:fldCharType="begin"/>
            </w:r>
            <w:r w:rsidR="00F05D35" w:rsidRPr="00C67EEA">
              <w:rPr>
                <w:szCs w:val="24"/>
              </w:rPr>
              <w:instrText xml:space="preserve"> SEQ Table \s 2 </w:instrText>
            </w:r>
            <w:r w:rsidR="00F05D35" w:rsidRPr="00C67EEA">
              <w:rPr>
                <w:szCs w:val="24"/>
              </w:rPr>
              <w:fldChar w:fldCharType="separate"/>
            </w:r>
            <w:r w:rsidR="00A33DCD">
              <w:rPr>
                <w:noProof/>
                <w:szCs w:val="24"/>
              </w:rPr>
              <w:t>1</w:t>
            </w:r>
            <w:r w:rsidR="00F05D35" w:rsidRPr="00C67EEA">
              <w:rPr>
                <w:szCs w:val="24"/>
              </w:rPr>
              <w:fldChar w:fldCharType="end"/>
            </w:r>
            <w:r w:rsidRPr="00C67EEA">
              <w:rPr>
                <w:szCs w:val="24"/>
              </w:rPr>
              <w:tab/>
              <w:t>Cumulative Patient Exposure</w:t>
            </w:r>
            <w:r w:rsidR="00871DCE">
              <w:rPr>
                <w:szCs w:val="24"/>
              </w:rPr>
              <w:t>-</w:t>
            </w:r>
            <w:r w:rsidRPr="00C67EEA">
              <w:rPr>
                <w:szCs w:val="24"/>
              </w:rPr>
              <w:t xml:space="preserve"> Units Distributed and </w:t>
            </w:r>
            <w:r w:rsidR="005B3397" w:rsidRPr="009E2673">
              <w:rPr>
                <w:color w:val="0070C0"/>
                <w:szCs w:val="24"/>
              </w:rPr>
              <w:t>Number of Patients Treated/</w:t>
            </w:r>
            <w:r w:rsidRPr="009E2673">
              <w:rPr>
                <w:color w:val="0070C0"/>
                <w:szCs w:val="24"/>
              </w:rPr>
              <w:t>Patient Years of Treatment</w:t>
            </w:r>
            <w:bookmarkEnd w:id="91"/>
          </w:p>
        </w:tc>
      </w:tr>
      <w:tr w:rsidR="00247EDE" w:rsidRPr="00F05D35" w14:paraId="01F8C2D2" w14:textId="77777777" w:rsidTr="00E239B3">
        <w:trPr>
          <w:trHeight w:val="247"/>
          <w:tblHeader/>
          <w:jc w:val="center"/>
        </w:trPr>
        <w:tc>
          <w:tcPr>
            <w:tcW w:w="2828" w:type="dxa"/>
            <w:shd w:val="clear" w:color="auto" w:fill="D9D9D9" w:themeFill="background1" w:themeFillShade="D9"/>
          </w:tcPr>
          <w:p w14:paraId="01BF533A" w14:textId="00D8A9B0" w:rsidR="00247EDE" w:rsidRPr="00F05D35" w:rsidRDefault="00054CE7" w:rsidP="00F05D35">
            <w:pPr>
              <w:pStyle w:val="TableHeader"/>
            </w:pPr>
            <w:r w:rsidRPr="00F05D35">
              <w:t>Strength</w:t>
            </w:r>
          </w:p>
        </w:tc>
        <w:tc>
          <w:tcPr>
            <w:tcW w:w="2828" w:type="dxa"/>
            <w:shd w:val="clear" w:color="auto" w:fill="D9D9D9" w:themeFill="background1" w:themeFillShade="D9"/>
          </w:tcPr>
          <w:p w14:paraId="23E89105" w14:textId="12F276EB" w:rsidR="00247EDE" w:rsidRPr="00F05D35" w:rsidRDefault="00054CE7" w:rsidP="00F05D35">
            <w:pPr>
              <w:pStyle w:val="TableHeader"/>
            </w:pPr>
            <w:r w:rsidRPr="00F05D35">
              <w:t>Number of Units</w:t>
            </w:r>
          </w:p>
        </w:tc>
        <w:tc>
          <w:tcPr>
            <w:tcW w:w="2828" w:type="dxa"/>
            <w:shd w:val="clear" w:color="auto" w:fill="D9D9D9" w:themeFill="background1" w:themeFillShade="D9"/>
          </w:tcPr>
          <w:p w14:paraId="2C102218" w14:textId="7DD2D66A" w:rsidR="00247EDE" w:rsidRPr="00F05D35" w:rsidRDefault="00871DCE" w:rsidP="00F05D35">
            <w:pPr>
              <w:pStyle w:val="TableHeader"/>
            </w:pPr>
            <w:r>
              <w:rPr>
                <w:color w:val="0070C0"/>
              </w:rPr>
              <w:t xml:space="preserve">Number of </w:t>
            </w:r>
            <w:r w:rsidR="002830BD" w:rsidRPr="002266BC">
              <w:rPr>
                <w:color w:val="0070C0"/>
              </w:rPr>
              <w:t>Patient</w:t>
            </w:r>
            <w:r w:rsidR="00E13AF3">
              <w:rPr>
                <w:color w:val="0070C0"/>
              </w:rPr>
              <w:t>s</w:t>
            </w:r>
            <w:r w:rsidR="002830BD" w:rsidRPr="002266BC">
              <w:rPr>
                <w:color w:val="0070C0"/>
              </w:rPr>
              <w:t xml:space="preserve"> /Patient-Years of Treatment </w:t>
            </w:r>
            <w:r w:rsidR="002830BD" w:rsidRPr="002266BC">
              <w:rPr>
                <w:i/>
                <w:color w:val="00B050"/>
              </w:rPr>
              <w:t>(Remove option not used)</w:t>
            </w:r>
          </w:p>
        </w:tc>
      </w:tr>
      <w:tr w:rsidR="00247EDE" w:rsidRPr="00C6226A" w14:paraId="3DE5F2D9" w14:textId="77777777" w:rsidTr="00E239B3">
        <w:trPr>
          <w:trHeight w:val="259"/>
          <w:jc w:val="center"/>
        </w:trPr>
        <w:tc>
          <w:tcPr>
            <w:tcW w:w="2828" w:type="dxa"/>
            <w:shd w:val="clear" w:color="auto" w:fill="auto"/>
          </w:tcPr>
          <w:p w14:paraId="3F56AC6F" w14:textId="77777777" w:rsidR="00247EDE" w:rsidRPr="00C6226A" w:rsidRDefault="00247EDE" w:rsidP="00C6226A">
            <w:pPr>
              <w:pStyle w:val="TableText"/>
            </w:pPr>
          </w:p>
        </w:tc>
        <w:tc>
          <w:tcPr>
            <w:tcW w:w="2828" w:type="dxa"/>
            <w:shd w:val="clear" w:color="auto" w:fill="auto"/>
          </w:tcPr>
          <w:p w14:paraId="7B21F65D" w14:textId="77777777" w:rsidR="00247EDE" w:rsidRPr="00C6226A" w:rsidRDefault="00247EDE" w:rsidP="00C6226A">
            <w:pPr>
              <w:pStyle w:val="TableText"/>
            </w:pPr>
          </w:p>
        </w:tc>
        <w:tc>
          <w:tcPr>
            <w:tcW w:w="2828" w:type="dxa"/>
            <w:shd w:val="clear" w:color="auto" w:fill="auto"/>
          </w:tcPr>
          <w:p w14:paraId="60F54F09" w14:textId="77777777" w:rsidR="00247EDE" w:rsidRPr="00C6226A" w:rsidRDefault="00247EDE" w:rsidP="00C6226A">
            <w:pPr>
              <w:pStyle w:val="TableText"/>
            </w:pPr>
          </w:p>
        </w:tc>
      </w:tr>
      <w:tr w:rsidR="00247EDE" w:rsidRPr="00C6226A" w14:paraId="00E9744A" w14:textId="77777777" w:rsidTr="00E239B3">
        <w:trPr>
          <w:trHeight w:val="247"/>
          <w:jc w:val="center"/>
        </w:trPr>
        <w:tc>
          <w:tcPr>
            <w:tcW w:w="2828" w:type="dxa"/>
            <w:shd w:val="clear" w:color="auto" w:fill="auto"/>
          </w:tcPr>
          <w:p w14:paraId="39A23BDC" w14:textId="77777777" w:rsidR="00247EDE" w:rsidRPr="00C6226A" w:rsidRDefault="00247EDE" w:rsidP="00C6226A">
            <w:pPr>
              <w:pStyle w:val="TableText"/>
            </w:pPr>
          </w:p>
        </w:tc>
        <w:tc>
          <w:tcPr>
            <w:tcW w:w="2828" w:type="dxa"/>
            <w:shd w:val="clear" w:color="auto" w:fill="auto"/>
          </w:tcPr>
          <w:p w14:paraId="1FDF3646" w14:textId="77777777" w:rsidR="00247EDE" w:rsidRPr="00C6226A" w:rsidRDefault="00247EDE" w:rsidP="00C6226A">
            <w:pPr>
              <w:pStyle w:val="TableText"/>
            </w:pPr>
          </w:p>
        </w:tc>
        <w:tc>
          <w:tcPr>
            <w:tcW w:w="2828" w:type="dxa"/>
            <w:shd w:val="clear" w:color="auto" w:fill="auto"/>
          </w:tcPr>
          <w:p w14:paraId="5131DC9E" w14:textId="77777777" w:rsidR="00247EDE" w:rsidRPr="00C6226A" w:rsidRDefault="00247EDE" w:rsidP="00C6226A">
            <w:pPr>
              <w:pStyle w:val="TableText"/>
            </w:pPr>
          </w:p>
        </w:tc>
      </w:tr>
      <w:tr w:rsidR="00247EDE" w:rsidRPr="00C6226A" w14:paraId="68EDF1D0" w14:textId="77777777" w:rsidTr="00E239B3">
        <w:trPr>
          <w:trHeight w:val="259"/>
          <w:jc w:val="center"/>
        </w:trPr>
        <w:tc>
          <w:tcPr>
            <w:tcW w:w="2828" w:type="dxa"/>
            <w:shd w:val="clear" w:color="auto" w:fill="auto"/>
          </w:tcPr>
          <w:p w14:paraId="171EFB06" w14:textId="77777777" w:rsidR="00247EDE" w:rsidRPr="00C6226A" w:rsidRDefault="00247EDE" w:rsidP="00C6226A">
            <w:pPr>
              <w:pStyle w:val="TableText"/>
            </w:pPr>
          </w:p>
        </w:tc>
        <w:tc>
          <w:tcPr>
            <w:tcW w:w="2828" w:type="dxa"/>
            <w:shd w:val="clear" w:color="auto" w:fill="auto"/>
          </w:tcPr>
          <w:p w14:paraId="1A90DB3E" w14:textId="77777777" w:rsidR="00247EDE" w:rsidRPr="00C6226A" w:rsidRDefault="00247EDE" w:rsidP="00C6226A">
            <w:pPr>
              <w:pStyle w:val="TableText"/>
            </w:pPr>
          </w:p>
        </w:tc>
        <w:tc>
          <w:tcPr>
            <w:tcW w:w="2828" w:type="dxa"/>
            <w:shd w:val="clear" w:color="auto" w:fill="auto"/>
          </w:tcPr>
          <w:p w14:paraId="42379222" w14:textId="77777777" w:rsidR="00247EDE" w:rsidRPr="00C6226A" w:rsidRDefault="00247EDE" w:rsidP="00C6226A">
            <w:pPr>
              <w:pStyle w:val="TableText"/>
            </w:pPr>
          </w:p>
        </w:tc>
      </w:tr>
      <w:tr w:rsidR="00A2603F" w:rsidRPr="00764711" w14:paraId="5EC383F2" w14:textId="77777777" w:rsidTr="00FC5461">
        <w:trPr>
          <w:trHeight w:val="247"/>
          <w:jc w:val="center"/>
        </w:trPr>
        <w:tc>
          <w:tcPr>
            <w:tcW w:w="2828" w:type="dxa"/>
            <w:shd w:val="clear" w:color="auto" w:fill="FFFFFF" w:themeFill="background1"/>
          </w:tcPr>
          <w:p w14:paraId="43B1C4A6" w14:textId="0DA9B61B" w:rsidR="00A2603F" w:rsidRPr="00FC5461" w:rsidRDefault="00A2603F" w:rsidP="00C6226A">
            <w:pPr>
              <w:pStyle w:val="TableText"/>
              <w:ind w:left="1440" w:hanging="360"/>
              <w:rPr>
                <w:b/>
              </w:rPr>
            </w:pPr>
            <w:r w:rsidRPr="00FC5461">
              <w:rPr>
                <w:b/>
              </w:rPr>
              <w:t>Total</w:t>
            </w:r>
          </w:p>
        </w:tc>
        <w:tc>
          <w:tcPr>
            <w:tcW w:w="2828" w:type="dxa"/>
            <w:shd w:val="clear" w:color="auto" w:fill="FFFFFF" w:themeFill="background1"/>
          </w:tcPr>
          <w:p w14:paraId="15D1F869" w14:textId="77777777" w:rsidR="00A2603F" w:rsidRPr="00FC5461" w:rsidRDefault="00A2603F" w:rsidP="00C6226A">
            <w:pPr>
              <w:pStyle w:val="TableText"/>
              <w:rPr>
                <w:b/>
              </w:rPr>
            </w:pPr>
          </w:p>
        </w:tc>
        <w:tc>
          <w:tcPr>
            <w:tcW w:w="2828" w:type="dxa"/>
            <w:shd w:val="clear" w:color="auto" w:fill="FFFFFF" w:themeFill="background1"/>
          </w:tcPr>
          <w:p w14:paraId="3333A166" w14:textId="77777777" w:rsidR="00A2603F" w:rsidRPr="00FC5461" w:rsidRDefault="00A2603F" w:rsidP="00C6226A">
            <w:pPr>
              <w:pStyle w:val="TableText"/>
              <w:rPr>
                <w:b/>
              </w:rPr>
            </w:pPr>
          </w:p>
        </w:tc>
      </w:tr>
    </w:tbl>
    <w:p w14:paraId="1AAD5FE0" w14:textId="77777777" w:rsidR="003D759B" w:rsidRDefault="003D759B" w:rsidP="00AB5498">
      <w:pPr>
        <w:rPr>
          <w:color w:val="3333FF"/>
        </w:rPr>
      </w:pPr>
    </w:p>
    <w:p w14:paraId="7937535E" w14:textId="39BB9992" w:rsidR="00871DCE" w:rsidRDefault="00871DCE" w:rsidP="00AB5498">
      <w:pPr>
        <w:rPr>
          <w:i/>
          <w:color w:val="00B050"/>
        </w:rPr>
      </w:pPr>
      <w:r w:rsidRPr="002266BC">
        <w:rPr>
          <w:i/>
          <w:color w:val="00B050"/>
        </w:rPr>
        <w:t>(</w:t>
      </w:r>
      <w:r>
        <w:rPr>
          <w:i/>
          <w:color w:val="00B050"/>
        </w:rPr>
        <w:t>Optional text to be used as applicable. Otherwise, please delete sentence</w:t>
      </w:r>
      <w:r w:rsidRPr="002266BC">
        <w:rPr>
          <w:i/>
          <w:color w:val="00B050"/>
        </w:rPr>
        <w:t>)</w:t>
      </w:r>
      <w:r>
        <w:rPr>
          <w:i/>
          <w:color w:val="00B050"/>
        </w:rPr>
        <w:t>:</w:t>
      </w:r>
    </w:p>
    <w:p w14:paraId="33BD8D80" w14:textId="5A862AC4" w:rsidR="00867813" w:rsidRPr="0073073A" w:rsidRDefault="00867813" w:rsidP="00AB5498">
      <w:pPr>
        <w:rPr>
          <w:color w:val="0070C0"/>
        </w:rPr>
      </w:pPr>
      <w:r w:rsidRPr="0073073A">
        <w:rPr>
          <w:color w:val="0070C0"/>
        </w:rPr>
        <w:t xml:space="preserve">The cumulative estimated number of patients treated was not estimated due to variations in dosages and durations of administration. </w:t>
      </w:r>
    </w:p>
    <w:p w14:paraId="33BD8D81" w14:textId="77777777" w:rsidR="00867813" w:rsidRDefault="00867813" w:rsidP="00867813">
      <w:pPr>
        <w:tabs>
          <w:tab w:val="left" w:pos="-720"/>
        </w:tabs>
        <w:jc w:val="both"/>
        <w:rPr>
          <w:color w:val="0000FF"/>
        </w:rPr>
      </w:pPr>
    </w:p>
    <w:p w14:paraId="33BD8D82" w14:textId="77777777" w:rsidR="00867813" w:rsidRPr="00AB5498" w:rsidRDefault="00867813" w:rsidP="00AB5498">
      <w:pPr>
        <w:pStyle w:val="Heading1"/>
      </w:pPr>
      <w:bookmarkStart w:id="92" w:name="_Toc417923478"/>
      <w:bookmarkStart w:id="93" w:name="_Toc417923572"/>
      <w:bookmarkStart w:id="94" w:name="_Toc309389930"/>
      <w:bookmarkStart w:id="95" w:name="_Toc309389934"/>
      <w:bookmarkStart w:id="96" w:name="_Toc309389939"/>
      <w:bookmarkStart w:id="97" w:name="_Toc309389940"/>
      <w:bookmarkStart w:id="98" w:name="_Toc309389945"/>
      <w:bookmarkStart w:id="99" w:name="_Toc309389949"/>
      <w:bookmarkStart w:id="100" w:name="_Toc309389953"/>
      <w:bookmarkStart w:id="101" w:name="_Toc309389961"/>
      <w:bookmarkStart w:id="102" w:name="_Toc309389964"/>
      <w:bookmarkStart w:id="103" w:name="_Toc309389966"/>
      <w:bookmarkStart w:id="104" w:name="_Toc309389968"/>
      <w:bookmarkStart w:id="105" w:name="_Toc309389970"/>
      <w:bookmarkStart w:id="106" w:name="_Toc309389971"/>
      <w:bookmarkStart w:id="107" w:name="_Toc309389972"/>
      <w:bookmarkStart w:id="108" w:name="_Toc309389973"/>
      <w:bookmarkStart w:id="109" w:name="_Toc305385478"/>
      <w:bookmarkStart w:id="110" w:name="_Toc303189162"/>
      <w:bookmarkStart w:id="111" w:name="_Toc447267152"/>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AB5498">
        <w:t>Data in Line Listings and Summary Tabulations</w:t>
      </w:r>
      <w:bookmarkEnd w:id="110"/>
      <w:bookmarkEnd w:id="111"/>
    </w:p>
    <w:p w14:paraId="33BD8D83" w14:textId="1BDBF536" w:rsidR="00867813" w:rsidRPr="00833EC1" w:rsidRDefault="00867813" w:rsidP="00833EC1">
      <w:pPr>
        <w:rPr>
          <w:i/>
          <w:color w:val="00B050"/>
        </w:rPr>
      </w:pPr>
      <w:r w:rsidRPr="00833EC1">
        <w:rPr>
          <w:i/>
          <w:color w:val="00B050"/>
        </w:rPr>
        <w:t>Lead Author: Aggregate Reporting Associate is responsible for providing the tables and listings from clinical trials for Sections 7.1-7.3</w:t>
      </w:r>
      <w:r w:rsidR="00953C87">
        <w:rPr>
          <w:i/>
          <w:color w:val="00B050"/>
        </w:rPr>
        <w:t xml:space="preserve"> (data for the safety tables comes from </w:t>
      </w:r>
      <w:r w:rsidR="00AF197A">
        <w:rPr>
          <w:i/>
          <w:color w:val="00B050"/>
        </w:rPr>
        <w:t>AVISSO</w:t>
      </w:r>
      <w:r w:rsidR="00953C87">
        <w:rPr>
          <w:i/>
          <w:color w:val="00B050"/>
        </w:rPr>
        <w:t>)</w:t>
      </w:r>
      <w:r w:rsidRPr="00833EC1">
        <w:rPr>
          <w:i/>
          <w:color w:val="00B050"/>
        </w:rPr>
        <w:t xml:space="preserve">.  </w:t>
      </w:r>
    </w:p>
    <w:p w14:paraId="33BD8D84" w14:textId="77777777" w:rsidR="00867813" w:rsidRPr="00833EC1" w:rsidRDefault="00867813" w:rsidP="00833EC1">
      <w:pPr>
        <w:rPr>
          <w:i/>
          <w:color w:val="00B050"/>
        </w:rPr>
      </w:pPr>
      <w:r w:rsidRPr="00833EC1">
        <w:rPr>
          <w:i/>
          <w:color w:val="00B050"/>
        </w:rPr>
        <w:t xml:space="preserve">Interval line listings of the serious adverse reactions (SARs; defined as serious adverse event that is considered drug-related by investigator and/or sponsor) that were reported to the sponsor during the period covered by the DSUR (Appendix 21.5); and </w:t>
      </w:r>
    </w:p>
    <w:p w14:paraId="33BD8D85" w14:textId="77777777" w:rsidR="00867813" w:rsidRPr="00833EC1" w:rsidRDefault="00867813" w:rsidP="00833EC1">
      <w:pPr>
        <w:rPr>
          <w:i/>
          <w:color w:val="00B050"/>
        </w:rPr>
      </w:pPr>
      <w:r w:rsidRPr="00833EC1">
        <w:rPr>
          <w:i/>
          <w:color w:val="00B050"/>
        </w:rPr>
        <w:t xml:space="preserve">Cumulative summary tabulations of serious adverse events that have been reported to the sponsor since the DIBD (Appendix 21.6). </w:t>
      </w:r>
    </w:p>
    <w:p w14:paraId="33BD8D86" w14:textId="1D7DC71B" w:rsidR="00867813" w:rsidRPr="00833EC1" w:rsidRDefault="00867813" w:rsidP="00833EC1">
      <w:pPr>
        <w:rPr>
          <w:i/>
          <w:color w:val="00B050"/>
        </w:rPr>
      </w:pPr>
      <w:r w:rsidRPr="00833EC1">
        <w:rPr>
          <w:i/>
          <w:color w:val="00B050"/>
        </w:rPr>
        <w:lastRenderedPageBreak/>
        <w:t>Use the preferred term from MedDRA; reference that blinded and unblinded data are included; reference placebo vs comparator data are included</w:t>
      </w:r>
      <w:r w:rsidR="00B07697">
        <w:rPr>
          <w:i/>
          <w:color w:val="00B050"/>
        </w:rPr>
        <w:t>.</w:t>
      </w:r>
    </w:p>
    <w:p w14:paraId="33BD8D87" w14:textId="77777777" w:rsidR="00867813" w:rsidRPr="00867813" w:rsidRDefault="00867813" w:rsidP="00867813">
      <w:pPr>
        <w:pStyle w:val="Paragraph"/>
        <w:jc w:val="both"/>
        <w:rPr>
          <w:rFonts w:ascii="Times New Roman" w:hAnsi="Times New Roman"/>
        </w:rPr>
      </w:pPr>
    </w:p>
    <w:p w14:paraId="33BD8D88" w14:textId="2E778961" w:rsidR="00867813" w:rsidRPr="00AB5498" w:rsidRDefault="00867813" w:rsidP="00E76F59">
      <w:r w:rsidRPr="00AB5498">
        <w:t xml:space="preserve">Relevant blinded and unblinded safety data are presented using interval line listings for serious adverse reactions (SARs) and cumulative summary tabulations for serious adverse events (SAEs) from clinical trials in </w:t>
      </w:r>
      <w:r w:rsidR="00F91EF6">
        <w:t xml:space="preserve">tables under </w:t>
      </w:r>
      <w:r w:rsidR="000B6718" w:rsidRPr="00AB5498">
        <w:rPr>
          <w:rStyle w:val="Hyperlink"/>
        </w:rPr>
        <w:t>Appendi</w:t>
      </w:r>
      <w:r w:rsidR="000B6718">
        <w:rPr>
          <w:rStyle w:val="Hyperlink"/>
        </w:rPr>
        <w:t>x</w:t>
      </w:r>
      <w:r w:rsidR="000B6718" w:rsidRPr="00AB5498">
        <w:rPr>
          <w:rStyle w:val="Hyperlink"/>
        </w:rPr>
        <w:t xml:space="preserve"> </w:t>
      </w:r>
      <w:r w:rsidRPr="00AB5498">
        <w:rPr>
          <w:rStyle w:val="Hyperlink"/>
        </w:rPr>
        <w:t>21.5</w:t>
      </w:r>
      <w:r w:rsidRPr="00AB5498">
        <w:t xml:space="preserve"> and </w:t>
      </w:r>
      <w:r w:rsidRPr="00AB5498">
        <w:rPr>
          <w:rStyle w:val="Hyperlink"/>
        </w:rPr>
        <w:t>Appendix 21.6</w:t>
      </w:r>
      <w:r w:rsidRPr="00AB5498">
        <w:t>, respectively.  These tables are generated from the safety database. Case numbers may have different formats associated with former databases</w:t>
      </w:r>
      <w:r w:rsidR="00B07697">
        <w:t>,</w:t>
      </w:r>
      <w:r w:rsidRPr="00AB5498">
        <w:t xml:space="preserve"> but the differences in format do not imply anything about the content of the case. </w:t>
      </w:r>
    </w:p>
    <w:p w14:paraId="33BD8D89" w14:textId="77777777" w:rsidR="00867813" w:rsidRPr="006C71D1" w:rsidRDefault="00867813" w:rsidP="006C71D1">
      <w:pPr>
        <w:rPr>
          <w:i/>
          <w:color w:val="00B050"/>
        </w:rPr>
      </w:pPr>
      <w:r w:rsidRPr="006C71D1">
        <w:rPr>
          <w:i/>
          <w:color w:val="00B050"/>
        </w:rPr>
        <w:t>Additional description of output to be added as necessary.</w:t>
      </w:r>
    </w:p>
    <w:p w14:paraId="33BD8D8A" w14:textId="77777777" w:rsidR="00867813" w:rsidRPr="00867813" w:rsidRDefault="00867813" w:rsidP="00867813">
      <w:pPr>
        <w:pStyle w:val="Paragraph"/>
        <w:jc w:val="both"/>
        <w:rPr>
          <w:rFonts w:ascii="Times New Roman" w:hAnsi="Times New Roman"/>
        </w:rPr>
      </w:pPr>
    </w:p>
    <w:p w14:paraId="33BD8D8B" w14:textId="77777777" w:rsidR="00867813" w:rsidRPr="00AB5498" w:rsidRDefault="00867813" w:rsidP="00AB5498">
      <w:pPr>
        <w:pStyle w:val="Heading2"/>
      </w:pPr>
      <w:bookmarkStart w:id="112" w:name="_Toc303189163"/>
      <w:bookmarkStart w:id="113" w:name="_Toc447267153"/>
      <w:r w:rsidRPr="00AB5498">
        <w:t>Reference Information</w:t>
      </w:r>
      <w:bookmarkEnd w:id="112"/>
      <w:bookmarkEnd w:id="113"/>
    </w:p>
    <w:p w14:paraId="33BD8D8C" w14:textId="77777777" w:rsidR="00867813" w:rsidRPr="006C71D1" w:rsidRDefault="00867813" w:rsidP="006C71D1">
      <w:pPr>
        <w:rPr>
          <w:i/>
          <w:color w:val="00B050"/>
        </w:rPr>
      </w:pPr>
      <w:r w:rsidRPr="006C71D1">
        <w:rPr>
          <w:i/>
          <w:color w:val="00B050"/>
        </w:rPr>
        <w:t>Lead Author:  Aggregate Reporting Associate</w:t>
      </w:r>
    </w:p>
    <w:p w14:paraId="33BD8D8D" w14:textId="4D1133A3" w:rsidR="00867813" w:rsidRPr="006C71D1" w:rsidRDefault="00867813" w:rsidP="006C71D1">
      <w:pPr>
        <w:rPr>
          <w:i/>
          <w:color w:val="00B050"/>
        </w:rPr>
      </w:pPr>
      <w:r w:rsidRPr="006C71D1">
        <w:rPr>
          <w:i/>
          <w:color w:val="00B050"/>
        </w:rPr>
        <w:t xml:space="preserve">This section of the DSUR should specify the version(s) of the coding dictionary used.  If applicable, it should also specify the document and version used as </w:t>
      </w:r>
      <w:r w:rsidR="00B07697">
        <w:rPr>
          <w:i/>
          <w:color w:val="00B050"/>
        </w:rPr>
        <w:t>r</w:t>
      </w:r>
      <w:r w:rsidRPr="006C71D1">
        <w:rPr>
          <w:i/>
          <w:color w:val="00B050"/>
        </w:rPr>
        <w:t xml:space="preserve">eference </w:t>
      </w:r>
      <w:r w:rsidR="00B07697">
        <w:rPr>
          <w:i/>
          <w:color w:val="00B050"/>
        </w:rPr>
        <w:t>s</w:t>
      </w:r>
      <w:r w:rsidRPr="006C71D1">
        <w:rPr>
          <w:i/>
          <w:color w:val="00B050"/>
        </w:rPr>
        <w:t xml:space="preserve">afety </w:t>
      </w:r>
      <w:r w:rsidR="00B07697">
        <w:rPr>
          <w:i/>
          <w:color w:val="00B050"/>
        </w:rPr>
        <w:t>i</w:t>
      </w:r>
      <w:r w:rsidRPr="006C71D1">
        <w:rPr>
          <w:i/>
          <w:color w:val="00B050"/>
        </w:rPr>
        <w:t>nformation for determining expectedness for the tabulations, where required by national or regional laws or regulations.</w:t>
      </w:r>
    </w:p>
    <w:p w14:paraId="33BD8D8E" w14:textId="5724D808" w:rsidR="00867813" w:rsidRPr="00AB5498" w:rsidRDefault="00867813" w:rsidP="00AB5498">
      <w:r w:rsidRPr="00AB5498">
        <w:t>This DSUR may contain unblinded and blinded clinical trial adverse event data.  Data from the investigational medicinal product (IMP), placebo, comparators, and pretrial</w:t>
      </w:r>
      <w:r w:rsidR="00B07697">
        <w:t xml:space="preserve"> </w:t>
      </w:r>
      <w:r w:rsidRPr="00AB5498">
        <w:t xml:space="preserve">and </w:t>
      </w:r>
      <w:r w:rsidR="005112E3" w:rsidRPr="00AB5498">
        <w:t>post</w:t>
      </w:r>
      <w:r w:rsidR="00E62005">
        <w:t>-</w:t>
      </w:r>
      <w:r w:rsidR="005112E3" w:rsidRPr="00AB5498">
        <w:t>trial</w:t>
      </w:r>
      <w:r w:rsidRPr="00AB5498">
        <w:t xml:space="preserve"> therapy are included in this report.  The ADR terminology used in this DSUR reflects the diagnosis or terminology used by the reporter.  The terminology displayed in the line listings and summary tabulations of this DSUR is based on the version</w:t>
      </w:r>
      <w:r w:rsidR="00756818">
        <w:t xml:space="preserve"> </w:t>
      </w:r>
      <w:r w:rsidR="00756818">
        <w:rPr>
          <w:color w:val="FF0000"/>
        </w:rPr>
        <w:t>[#]</w:t>
      </w:r>
      <w:r w:rsidRPr="00AB5498">
        <w:t xml:space="preserve"> of </w:t>
      </w:r>
      <w:commentRangeStart w:id="114"/>
      <w:r w:rsidRPr="00AB5498">
        <w:t>MedDRA</w:t>
      </w:r>
      <w:commentRangeEnd w:id="114"/>
      <w:r w:rsidR="00917CB8">
        <w:rPr>
          <w:rStyle w:val="CommentReference"/>
        </w:rPr>
        <w:commentReference w:id="114"/>
      </w:r>
      <w:r w:rsidRPr="00AB5498">
        <w:t xml:space="preserve"> that was in use at the time the DSUR line listings and summary tabulations were generated.  Due to the mapping of the historic data, changes in MedDRA versions, and evolving coding guidelines and conventions, it is possible that, over time, different Preferred Terms may have been used to identify synonymous reactions.  </w:t>
      </w:r>
    </w:p>
    <w:p w14:paraId="33BD8D8F" w14:textId="7B1EA7CA" w:rsidR="00867813" w:rsidRDefault="00867813" w:rsidP="00221523">
      <w:r w:rsidRPr="00AB5498">
        <w:t>The status of a SAR as being "expected" or “unexpected” for the placebo or blinded therapy arm involving the IMP will be determined by the reference data</w:t>
      </w:r>
      <w:r w:rsidR="00D71AF8">
        <w:t xml:space="preserve"> Investigator’s Brochure (IB)</w:t>
      </w:r>
      <w:r w:rsidR="00472010">
        <w:t xml:space="preserve"> version</w:t>
      </w:r>
      <w:r w:rsidR="00D71AF8">
        <w:t xml:space="preserve"> </w:t>
      </w:r>
      <w:r w:rsidR="00472010">
        <w:rPr>
          <w:color w:val="FF0000"/>
        </w:rPr>
        <w:t>[</w:t>
      </w:r>
      <w:r w:rsidR="00D71AF8">
        <w:rPr>
          <w:color w:val="FF0000"/>
        </w:rPr>
        <w:t>#</w:t>
      </w:r>
      <w:r w:rsidR="00472010">
        <w:rPr>
          <w:color w:val="FF0000"/>
        </w:rPr>
        <w:t>]</w:t>
      </w:r>
      <w:r w:rsidR="00D71AF8" w:rsidRPr="00C846F6">
        <w:rPr>
          <w:color w:val="0070C0"/>
        </w:rPr>
        <w:t>, release date</w:t>
      </w:r>
      <w:r w:rsidR="00472010">
        <w:rPr>
          <w:color w:val="0070C0"/>
        </w:rPr>
        <w:t xml:space="preserve"> </w:t>
      </w:r>
      <w:r w:rsidR="00472010" w:rsidRPr="00472010">
        <w:rPr>
          <w:i/>
          <w:color w:val="00B050"/>
        </w:rPr>
        <w:t>(if needed)</w:t>
      </w:r>
      <w:r w:rsidR="00D71AF8" w:rsidRPr="00C846F6">
        <w:rPr>
          <w:color w:val="0070C0"/>
        </w:rPr>
        <w:t xml:space="preserve"> DD Mmm YYYY</w:t>
      </w:r>
      <w:r w:rsidR="00D71AF8">
        <w:rPr>
          <w:color w:val="0070C0"/>
        </w:rPr>
        <w:t xml:space="preserve"> </w:t>
      </w:r>
      <w:r w:rsidR="00D71AF8" w:rsidRPr="002711F6">
        <w:rPr>
          <w:rStyle w:val="InstructionText"/>
          <w:i w:val="0"/>
          <w:vanish w:val="0"/>
          <w:color w:val="0070C0"/>
        </w:rPr>
        <w:t xml:space="preserve">and </w:t>
      </w:r>
      <w:r w:rsidRPr="002711F6">
        <w:rPr>
          <w:rStyle w:val="InstructionText"/>
          <w:i w:val="0"/>
          <w:vanish w:val="0"/>
          <w:color w:val="0070C0"/>
        </w:rPr>
        <w:t>Investigator’s</w:t>
      </w:r>
      <w:r w:rsidRPr="002711F6">
        <w:rPr>
          <w:rStyle w:val="InstructionText"/>
          <w:vanish w:val="0"/>
          <w:color w:val="0070C0"/>
        </w:rPr>
        <w:t xml:space="preserve"> </w:t>
      </w:r>
      <w:r w:rsidRPr="002711F6">
        <w:rPr>
          <w:rStyle w:val="InstructionText"/>
          <w:i w:val="0"/>
          <w:vanish w:val="0"/>
          <w:color w:val="0070C0"/>
        </w:rPr>
        <w:t xml:space="preserve">Brochure </w:t>
      </w:r>
      <w:r w:rsidR="00472010" w:rsidRPr="00C846F6">
        <w:rPr>
          <w:color w:val="0070C0"/>
        </w:rPr>
        <w:t>version</w:t>
      </w:r>
      <w:r w:rsidR="00472010" w:rsidRPr="00C846F6">
        <w:rPr>
          <w:i/>
          <w:color w:val="0070C0"/>
        </w:rPr>
        <w:t xml:space="preserve"> [#], </w:t>
      </w:r>
      <w:r w:rsidR="00472010" w:rsidRPr="00472010">
        <w:rPr>
          <w:color w:val="0070C0"/>
        </w:rPr>
        <w:t xml:space="preserve">release date </w:t>
      </w:r>
      <w:r w:rsidR="00472010">
        <w:rPr>
          <w:i/>
          <w:color w:val="00B050"/>
        </w:rPr>
        <w:t>(If there is an IB after the start of the reporting period it can be included here</w:t>
      </w:r>
      <w:r w:rsidR="00472010" w:rsidRPr="00472010">
        <w:rPr>
          <w:i/>
          <w:color w:val="00B050"/>
        </w:rPr>
        <w:t>)</w:t>
      </w:r>
      <w:r w:rsidR="00472010" w:rsidRPr="00CD5E86">
        <w:rPr>
          <w:color w:val="0070C0"/>
        </w:rPr>
        <w:t xml:space="preserve"> DD Mmm YYYY</w:t>
      </w:r>
      <w:r w:rsidR="00472010">
        <w:rPr>
          <w:color w:val="0070C0"/>
        </w:rPr>
        <w:t xml:space="preserve"> </w:t>
      </w:r>
      <w:r w:rsidRPr="00221523">
        <w:t xml:space="preserve">for the IMP. </w:t>
      </w:r>
    </w:p>
    <w:p w14:paraId="3334D412" w14:textId="77777777" w:rsidR="0045723F" w:rsidRPr="00221523" w:rsidRDefault="0045723F" w:rsidP="00221523"/>
    <w:p w14:paraId="33BD8D90" w14:textId="760DB4FD" w:rsidR="00867813" w:rsidRPr="00221523" w:rsidRDefault="00867813" w:rsidP="00221523">
      <w:pPr>
        <w:pStyle w:val="Heading2"/>
      </w:pPr>
      <w:bookmarkStart w:id="115" w:name="_Toc323123385"/>
      <w:bookmarkStart w:id="116" w:name="_Toc303189164"/>
      <w:bookmarkStart w:id="117" w:name="_Toc447267154"/>
      <w:bookmarkEnd w:id="115"/>
      <w:r w:rsidRPr="00221523">
        <w:lastRenderedPageBreak/>
        <w:t xml:space="preserve">Interval Line Listings of Serious Adverse Reactions </w:t>
      </w:r>
      <w:r w:rsidR="006554FC">
        <w:t>d</w:t>
      </w:r>
      <w:r w:rsidRPr="00221523">
        <w:t>uring the Reporting Period</w:t>
      </w:r>
      <w:bookmarkEnd w:id="116"/>
      <w:bookmarkEnd w:id="117"/>
    </w:p>
    <w:p w14:paraId="33BD8D91" w14:textId="77777777" w:rsidR="00867813" w:rsidRPr="006C71D1" w:rsidRDefault="00867813" w:rsidP="006C71D1">
      <w:pPr>
        <w:rPr>
          <w:i/>
          <w:color w:val="00B050"/>
        </w:rPr>
      </w:pPr>
      <w:r w:rsidRPr="006C71D1">
        <w:rPr>
          <w:i/>
          <w:color w:val="00B050"/>
        </w:rPr>
        <w:t xml:space="preserve">Lead Author:  Aggregate Reporting Associate </w:t>
      </w:r>
    </w:p>
    <w:p w14:paraId="33BD8D92" w14:textId="1AF7B0FB" w:rsidR="00867813" w:rsidRPr="006C71D1" w:rsidRDefault="00867813" w:rsidP="006C71D1">
      <w:pPr>
        <w:rPr>
          <w:i/>
          <w:color w:val="00B050"/>
        </w:rPr>
      </w:pPr>
      <w:r w:rsidRPr="006C71D1">
        <w:rPr>
          <w:i/>
          <w:color w:val="00B050"/>
        </w:rPr>
        <w:t xml:space="preserve">This section of the DSUR should </w:t>
      </w:r>
      <w:r w:rsidR="00E34BF8">
        <w:rPr>
          <w:i/>
          <w:color w:val="00B050"/>
        </w:rPr>
        <w:t>summarise</w:t>
      </w:r>
      <w:r w:rsidRPr="006C71D1">
        <w:rPr>
          <w:i/>
          <w:color w:val="00B050"/>
        </w:rPr>
        <w:t xml:space="preserve"> how case reports were selected for inclusion in the line listings.  This section should not serve to provide analyses or conclusions based on the SARs.  The line listings should be provided in Appendix 21.5.</w:t>
      </w:r>
    </w:p>
    <w:p w14:paraId="33BD8D94" w14:textId="329DF5DA" w:rsidR="00867813" w:rsidRPr="00867813" w:rsidRDefault="00867813" w:rsidP="00C67EEA">
      <w:pPr>
        <w:rPr>
          <w:rFonts w:eastAsia="MS Gothic"/>
          <w:bCs/>
        </w:rPr>
      </w:pPr>
      <w:r w:rsidRPr="00E724EA">
        <w:t xml:space="preserve">During the reporting period,  </w:t>
      </w:r>
      <w:r w:rsidRPr="006C71D1">
        <w:rPr>
          <w:color w:val="FF0000"/>
        </w:rPr>
        <w:t>[##]</w:t>
      </w:r>
      <w:r w:rsidRPr="00E724EA">
        <w:t xml:space="preserve"> SAEs were considered related to study product or any other therapy in the case by Sponsor and are considered SARs. </w:t>
      </w:r>
    </w:p>
    <w:p w14:paraId="00F3E7CA" w14:textId="4B4311D1" w:rsidR="00CC4763" w:rsidRPr="00D85CE2" w:rsidRDefault="00867813" w:rsidP="006C71D1">
      <w:r w:rsidRPr="00E724EA">
        <w:t>Details of these</w:t>
      </w:r>
      <w:r w:rsidRPr="006C71D1">
        <w:rPr>
          <w:color w:val="FF0000"/>
        </w:rPr>
        <w:t xml:space="preserve"> [##] </w:t>
      </w:r>
      <w:r w:rsidRPr="00E724EA">
        <w:t xml:space="preserve">SARs are provided in </w:t>
      </w:r>
      <w:r w:rsidRPr="00E724EA">
        <w:rPr>
          <w:rStyle w:val="Hyperlink"/>
        </w:rPr>
        <w:t>Appendix 21.5</w:t>
      </w:r>
      <w:r w:rsidRPr="00E724EA">
        <w:t xml:space="preserve">.  Each case report appears only once within the line listing, and is presented in the primary system organ class (SOC) determined by the most serious adverse reaction for the case, as judged by the </w:t>
      </w:r>
      <w:r w:rsidR="008C2FBA">
        <w:t>s</w:t>
      </w:r>
      <w:r w:rsidRPr="00E724EA">
        <w:t xml:space="preserve">ponsor.  </w:t>
      </w:r>
      <w:r w:rsidR="00FE5EE5" w:rsidRPr="00E724EA">
        <w:t xml:space="preserve">For case reports where the code break has yet to be completed, the product is identified </w:t>
      </w:r>
      <w:r w:rsidR="00FE5EE5">
        <w:t>with</w:t>
      </w:r>
      <w:r w:rsidR="00FE5EE5" w:rsidRPr="00E724EA">
        <w:t xml:space="preserve"> a</w:t>
      </w:r>
      <w:r w:rsidR="00FE5EE5">
        <w:t>n</w:t>
      </w:r>
      <w:r w:rsidR="00FE5EE5" w:rsidRPr="00E724EA">
        <w:t xml:space="preserve"> </w:t>
      </w:r>
      <w:r w:rsidR="00FE5EE5">
        <w:t>IMP</w:t>
      </w:r>
      <w:r w:rsidR="00FE5EE5" w:rsidRPr="00E724EA">
        <w:t xml:space="preserve"> of ‘</w:t>
      </w:r>
      <w:r w:rsidR="00FE5EE5">
        <w:t>b</w:t>
      </w:r>
      <w:r w:rsidR="00FE5EE5" w:rsidRPr="00E724EA">
        <w:t>linded’</w:t>
      </w:r>
      <w:r w:rsidR="00FE5EE5">
        <w:t xml:space="preserve">. </w:t>
      </w:r>
    </w:p>
    <w:p w14:paraId="33BD8D97" w14:textId="77777777" w:rsidR="00867813" w:rsidRPr="006C71D1" w:rsidRDefault="00867813" w:rsidP="006C71D1">
      <w:pPr>
        <w:rPr>
          <w:i/>
          <w:color w:val="00B050"/>
        </w:rPr>
      </w:pPr>
      <w:r w:rsidRPr="006C71D1">
        <w:rPr>
          <w:i/>
          <w:color w:val="00B050"/>
        </w:rPr>
        <w:t>If there were SAEs but no SARs</w:t>
      </w:r>
    </w:p>
    <w:p w14:paraId="33BD8D98" w14:textId="00C8FDA1" w:rsidR="00867813" w:rsidRPr="00867813" w:rsidRDefault="00867813" w:rsidP="00867813">
      <w:pPr>
        <w:pStyle w:val="Paragraph"/>
        <w:jc w:val="both"/>
        <w:rPr>
          <w:rFonts w:ascii="Times New Roman" w:hAnsi="Times New Roman"/>
        </w:rPr>
      </w:pPr>
      <w:r w:rsidRPr="00867813">
        <w:rPr>
          <w:rFonts w:ascii="Times New Roman" w:hAnsi="Times New Roman"/>
        </w:rPr>
        <w:t xml:space="preserve">During the reporting period, </w:t>
      </w:r>
      <w:r w:rsidRPr="00867813">
        <w:rPr>
          <w:rFonts w:ascii="Times New Roman" w:hAnsi="Times New Roman"/>
          <w:color w:val="FF0000"/>
        </w:rPr>
        <w:t xml:space="preserve">[##] </w:t>
      </w:r>
      <w:r w:rsidRPr="00867813">
        <w:rPr>
          <w:rFonts w:ascii="Times New Roman" w:hAnsi="Times New Roman"/>
          <w:bCs/>
        </w:rPr>
        <w:t xml:space="preserve">cases (one patient may have more than one case) were received with </w:t>
      </w:r>
      <w:r w:rsidRPr="00867813">
        <w:rPr>
          <w:rFonts w:ascii="Times New Roman" w:hAnsi="Times New Roman"/>
          <w:color w:val="FF0000"/>
        </w:rPr>
        <w:t>[##]</w:t>
      </w:r>
      <w:r w:rsidRPr="00867813">
        <w:rPr>
          <w:rFonts w:ascii="Times New Roman" w:hAnsi="Times New Roman"/>
        </w:rPr>
        <w:t xml:space="preserve"> SAE</w:t>
      </w:r>
      <w:r w:rsidR="008C2FBA">
        <w:rPr>
          <w:rFonts w:ascii="Times New Roman" w:hAnsi="Times New Roman"/>
        </w:rPr>
        <w:t>s</w:t>
      </w:r>
      <w:r w:rsidRPr="00867813">
        <w:rPr>
          <w:rFonts w:ascii="Times New Roman" w:hAnsi="Times New Roman"/>
        </w:rPr>
        <w:t xml:space="preserve">.  </w:t>
      </w:r>
      <w:r w:rsidRPr="00867813">
        <w:rPr>
          <w:rFonts w:ascii="Times New Roman" w:hAnsi="Times New Roman"/>
          <w:bCs/>
        </w:rPr>
        <w:t xml:space="preserve">None of the </w:t>
      </w:r>
      <w:r w:rsidRPr="00867813">
        <w:rPr>
          <w:rFonts w:ascii="Times New Roman" w:hAnsi="Times New Roman"/>
        </w:rPr>
        <w:t xml:space="preserve">SAEs were considered possibly related to </w:t>
      </w:r>
      <w:r w:rsidR="0052293E">
        <w:rPr>
          <w:rFonts w:ascii="Times New Roman" w:hAnsi="Times New Roman"/>
        </w:rPr>
        <w:t>IMP</w:t>
      </w:r>
      <w:r w:rsidRPr="00867813">
        <w:rPr>
          <w:rFonts w:ascii="Times New Roman" w:hAnsi="Times New Roman"/>
        </w:rPr>
        <w:t xml:space="preserve"> or any other therapy by the </w:t>
      </w:r>
      <w:r w:rsidR="008C2FBA">
        <w:rPr>
          <w:rFonts w:ascii="Times New Roman" w:hAnsi="Times New Roman"/>
        </w:rPr>
        <w:t>s</w:t>
      </w:r>
      <w:r w:rsidRPr="00867813">
        <w:rPr>
          <w:rFonts w:ascii="Times New Roman" w:hAnsi="Times New Roman"/>
        </w:rPr>
        <w:t xml:space="preserve">ponsor and </w:t>
      </w:r>
      <w:r w:rsidRPr="00867813">
        <w:rPr>
          <w:rFonts w:ascii="Times New Roman" w:hAnsi="Times New Roman"/>
          <w:bCs/>
        </w:rPr>
        <w:t xml:space="preserve">therefore, none </w:t>
      </w:r>
      <w:r w:rsidRPr="00867813">
        <w:rPr>
          <w:rFonts w:ascii="Times New Roman" w:hAnsi="Times New Roman"/>
        </w:rPr>
        <w:t xml:space="preserve">are considered SARs.  </w:t>
      </w:r>
      <w:r w:rsidRPr="00867813">
        <w:rPr>
          <w:rFonts w:ascii="Times New Roman" w:hAnsi="Times New Roman"/>
          <w:bCs/>
        </w:rPr>
        <w:t xml:space="preserve">A line listing indicating there were no SARs is </w:t>
      </w:r>
      <w:r w:rsidRPr="00867813">
        <w:rPr>
          <w:rFonts w:ascii="Times New Roman" w:hAnsi="Times New Roman"/>
        </w:rPr>
        <w:t xml:space="preserve">provided in </w:t>
      </w:r>
      <w:r w:rsidRPr="003B0BE4">
        <w:rPr>
          <w:rStyle w:val="Hyperlink"/>
          <w:rFonts w:ascii="Times New Roman" w:hAnsi="Times New Roman"/>
        </w:rPr>
        <w:t>Appendix 21.5</w:t>
      </w:r>
      <w:r w:rsidRPr="00867813">
        <w:rPr>
          <w:rFonts w:ascii="Times New Roman" w:hAnsi="Times New Roman"/>
        </w:rPr>
        <w:t>.</w:t>
      </w:r>
    </w:p>
    <w:p w14:paraId="33BD8D99" w14:textId="77777777" w:rsidR="00867813" w:rsidRPr="006C71D1" w:rsidRDefault="00867813" w:rsidP="006C71D1">
      <w:pPr>
        <w:rPr>
          <w:i/>
          <w:color w:val="00B050"/>
        </w:rPr>
      </w:pPr>
      <w:r w:rsidRPr="006C71D1">
        <w:rPr>
          <w:i/>
          <w:color w:val="00B050"/>
        </w:rPr>
        <w:t xml:space="preserve">OR </w:t>
      </w:r>
    </w:p>
    <w:p w14:paraId="33BD8D9A" w14:textId="77777777" w:rsidR="00867813" w:rsidRPr="006C71D1" w:rsidRDefault="00867813" w:rsidP="006C71D1">
      <w:pPr>
        <w:rPr>
          <w:i/>
          <w:color w:val="00B050"/>
        </w:rPr>
      </w:pPr>
      <w:r w:rsidRPr="006C71D1">
        <w:rPr>
          <w:i/>
          <w:color w:val="00B050"/>
        </w:rPr>
        <w:t>If there are no SAEs/SARs</w:t>
      </w:r>
    </w:p>
    <w:p w14:paraId="33BD8D9B" w14:textId="3F093C8F" w:rsidR="00867813" w:rsidRDefault="00867813" w:rsidP="00E724EA">
      <w:commentRangeStart w:id="118"/>
      <w:r w:rsidRPr="00E724EA">
        <w:t>During</w:t>
      </w:r>
      <w:commentRangeEnd w:id="118"/>
      <w:r w:rsidR="00D25FF9">
        <w:rPr>
          <w:rStyle w:val="CommentReference"/>
        </w:rPr>
        <w:commentReference w:id="118"/>
      </w:r>
      <w:r w:rsidRPr="00E724EA">
        <w:t xml:space="preserve"> the reporting period, no patients experienced any SAEs or SARs; this is reflected in </w:t>
      </w:r>
      <w:r w:rsidRPr="00E724EA">
        <w:rPr>
          <w:rStyle w:val="Hyperlink"/>
        </w:rPr>
        <w:t>Appendix 21.5</w:t>
      </w:r>
      <w:r w:rsidRPr="00E724EA">
        <w:t>.</w:t>
      </w:r>
    </w:p>
    <w:p w14:paraId="57A0500D" w14:textId="77777777" w:rsidR="00A3259D" w:rsidRPr="00E724EA" w:rsidRDefault="00A3259D" w:rsidP="00E724EA"/>
    <w:p w14:paraId="33BD8D9C" w14:textId="77777777" w:rsidR="00867813" w:rsidRPr="00E724EA" w:rsidRDefault="00867813" w:rsidP="00E724EA">
      <w:pPr>
        <w:pStyle w:val="Heading2"/>
      </w:pPr>
      <w:bookmarkStart w:id="119" w:name="_Toc303189165"/>
      <w:bookmarkStart w:id="120" w:name="_Toc447267155"/>
      <w:r w:rsidRPr="00E724EA">
        <w:t>Cumulative Summary Tabulations of Serious Adverse Events</w:t>
      </w:r>
      <w:bookmarkEnd w:id="119"/>
      <w:bookmarkEnd w:id="120"/>
    </w:p>
    <w:p w14:paraId="33BD8D9D" w14:textId="77777777" w:rsidR="00867813" w:rsidRPr="006C71D1" w:rsidRDefault="00867813" w:rsidP="006C71D1">
      <w:pPr>
        <w:rPr>
          <w:i/>
          <w:color w:val="00B050"/>
        </w:rPr>
      </w:pPr>
      <w:r w:rsidRPr="006C71D1">
        <w:rPr>
          <w:i/>
          <w:color w:val="00B050"/>
        </w:rPr>
        <w:t xml:space="preserve">Common sections between PBRER and DSUR </w:t>
      </w:r>
    </w:p>
    <w:tbl>
      <w:tblPr>
        <w:tblW w:w="4844" w:type="pct"/>
        <w:jc w:val="center"/>
        <w:tblLook w:val="0000" w:firstRow="0" w:lastRow="0" w:firstColumn="0" w:lastColumn="0" w:noHBand="0" w:noVBand="0"/>
      </w:tblPr>
      <w:tblGrid>
        <w:gridCol w:w="4151"/>
        <w:gridCol w:w="4429"/>
      </w:tblGrid>
      <w:tr w:rsidR="00867813" w:rsidRPr="006C71D1" w14:paraId="33BD8DA0" w14:textId="77777777" w:rsidTr="003D3737">
        <w:trPr>
          <w:trHeight w:val="215"/>
          <w:jc w:val="center"/>
        </w:trPr>
        <w:tc>
          <w:tcPr>
            <w:tcW w:w="2419" w:type="pct"/>
            <w:shd w:val="clear" w:color="auto" w:fill="auto"/>
          </w:tcPr>
          <w:p w14:paraId="33BD8D9E" w14:textId="77777777" w:rsidR="00867813" w:rsidRPr="006C71D1" w:rsidRDefault="00867813" w:rsidP="006C71D1">
            <w:pPr>
              <w:rPr>
                <w:i/>
                <w:color w:val="00B050"/>
              </w:rPr>
            </w:pPr>
            <w:r w:rsidRPr="006C71D1">
              <w:rPr>
                <w:i/>
                <w:color w:val="00B050"/>
              </w:rPr>
              <w:t>PBRER section</w:t>
            </w:r>
          </w:p>
        </w:tc>
        <w:tc>
          <w:tcPr>
            <w:tcW w:w="2581" w:type="pct"/>
            <w:shd w:val="clear" w:color="auto" w:fill="auto"/>
          </w:tcPr>
          <w:p w14:paraId="33BD8D9F" w14:textId="77777777" w:rsidR="00867813" w:rsidRPr="006C71D1" w:rsidRDefault="00867813" w:rsidP="006C71D1">
            <w:pPr>
              <w:rPr>
                <w:i/>
                <w:color w:val="00B050"/>
              </w:rPr>
            </w:pPr>
            <w:r w:rsidRPr="006C71D1">
              <w:rPr>
                <w:i/>
                <w:color w:val="00B050"/>
              </w:rPr>
              <w:t>DSUR section</w:t>
            </w:r>
          </w:p>
        </w:tc>
      </w:tr>
      <w:tr w:rsidR="00867813" w:rsidRPr="006C71D1" w14:paraId="33BD8DA3" w14:textId="77777777" w:rsidTr="003D3737">
        <w:trPr>
          <w:trHeight w:val="80"/>
          <w:jc w:val="center"/>
        </w:trPr>
        <w:tc>
          <w:tcPr>
            <w:tcW w:w="2419" w:type="pct"/>
            <w:shd w:val="clear" w:color="auto" w:fill="auto"/>
          </w:tcPr>
          <w:p w14:paraId="33BD8DA1" w14:textId="77777777" w:rsidR="00867813" w:rsidRPr="006C71D1" w:rsidRDefault="00867813" w:rsidP="006C71D1">
            <w:pPr>
              <w:rPr>
                <w:i/>
                <w:color w:val="00B050"/>
              </w:rPr>
            </w:pPr>
            <w:r w:rsidRPr="006C71D1">
              <w:rPr>
                <w:i/>
                <w:color w:val="00B050"/>
              </w:rPr>
              <w:t>Section 6.2 Cumulative Summary Tabulations of Serious Adverse Events from Clinical Trials</w:t>
            </w:r>
          </w:p>
        </w:tc>
        <w:tc>
          <w:tcPr>
            <w:tcW w:w="2581" w:type="pct"/>
            <w:shd w:val="clear" w:color="auto" w:fill="auto"/>
          </w:tcPr>
          <w:p w14:paraId="33BD8DA2" w14:textId="77777777" w:rsidR="00867813" w:rsidRPr="006C71D1" w:rsidRDefault="00867813" w:rsidP="006C71D1">
            <w:pPr>
              <w:rPr>
                <w:i/>
                <w:color w:val="00B050"/>
              </w:rPr>
            </w:pPr>
            <w:r w:rsidRPr="006C71D1">
              <w:rPr>
                <w:i/>
                <w:color w:val="00B050"/>
              </w:rPr>
              <w:t xml:space="preserve">7.3 Cumulative Summary Tabulations of Serious Adverse Events </w:t>
            </w:r>
          </w:p>
        </w:tc>
      </w:tr>
    </w:tbl>
    <w:p w14:paraId="33BD8DA4" w14:textId="77777777" w:rsidR="00867813" w:rsidRPr="006C71D1" w:rsidRDefault="00867813" w:rsidP="006C71D1">
      <w:pPr>
        <w:rPr>
          <w:i/>
          <w:color w:val="00B050"/>
        </w:rPr>
      </w:pPr>
    </w:p>
    <w:p w14:paraId="33BD8DA5" w14:textId="77777777" w:rsidR="00867813" w:rsidRPr="006C71D1" w:rsidRDefault="00867813" w:rsidP="006C71D1">
      <w:pPr>
        <w:rPr>
          <w:i/>
          <w:color w:val="00B050"/>
        </w:rPr>
      </w:pPr>
      <w:r w:rsidRPr="006C71D1">
        <w:rPr>
          <w:i/>
          <w:color w:val="00B050"/>
        </w:rPr>
        <w:t xml:space="preserve">Lead Author:  Aggregate Reporting Associate </w:t>
      </w:r>
    </w:p>
    <w:p w14:paraId="33BD8DA6" w14:textId="5C967795" w:rsidR="00867813" w:rsidRPr="006C71D1" w:rsidRDefault="00867813" w:rsidP="006C71D1">
      <w:pPr>
        <w:rPr>
          <w:i/>
          <w:color w:val="00B050"/>
        </w:rPr>
      </w:pPr>
      <w:r w:rsidRPr="006C71D1">
        <w:rPr>
          <w:i/>
          <w:color w:val="00B050"/>
        </w:rPr>
        <w:lastRenderedPageBreak/>
        <w:t xml:space="preserve">This section should refer to an appendix that provides a cumulative summary tabulation of SAEs reported in the sponsor’s clinical </w:t>
      </w:r>
      <w:r w:rsidR="00F43D78" w:rsidRPr="006C71D1">
        <w:rPr>
          <w:i/>
          <w:color w:val="00B050"/>
        </w:rPr>
        <w:t>trials</w:t>
      </w:r>
      <w:r w:rsidR="00F43D78">
        <w:rPr>
          <w:i/>
          <w:color w:val="00B050"/>
        </w:rPr>
        <w:t xml:space="preserve"> </w:t>
      </w:r>
      <w:r w:rsidR="00F43D78" w:rsidRPr="006C71D1">
        <w:rPr>
          <w:i/>
          <w:color w:val="00B050"/>
        </w:rPr>
        <w:t>from</w:t>
      </w:r>
      <w:r w:rsidRPr="006C71D1">
        <w:rPr>
          <w:i/>
          <w:color w:val="00B050"/>
        </w:rPr>
        <w:t xml:space="preserve"> the DIBD to the data lock point of the current DSUR.  The sponsor should explain any omission of data (</w:t>
      </w:r>
      <w:r w:rsidR="008C2FBA">
        <w:rPr>
          <w:i/>
          <w:color w:val="00B050"/>
        </w:rPr>
        <w:t>eg</w:t>
      </w:r>
      <w:r w:rsidRPr="006C71D1">
        <w:rPr>
          <w:i/>
          <w:color w:val="00B050"/>
        </w:rPr>
        <w:t>, clinical trial data might not be available for products marketed for many years or for products acquired through a business merger).  The tabulation(s) should be organ</w:t>
      </w:r>
      <w:r w:rsidR="00FE5EE5">
        <w:rPr>
          <w:i/>
          <w:color w:val="00B050"/>
        </w:rPr>
        <w:t>i</w:t>
      </w:r>
      <w:r w:rsidR="004D0E72">
        <w:rPr>
          <w:i/>
          <w:color w:val="00B050"/>
        </w:rPr>
        <w:t>s</w:t>
      </w:r>
      <w:r w:rsidR="00FE5EE5">
        <w:rPr>
          <w:i/>
          <w:color w:val="00B050"/>
        </w:rPr>
        <w:t>e</w:t>
      </w:r>
      <w:r w:rsidRPr="006C71D1">
        <w:rPr>
          <w:i/>
          <w:color w:val="00B050"/>
        </w:rPr>
        <w:t xml:space="preserve">d by SOC, for the investigational product, as well as for the comparator arm(s) (active comparators, placebo, and treatment unknown due to blinding) used in the </w:t>
      </w:r>
      <w:r w:rsidR="009D222F">
        <w:rPr>
          <w:i/>
          <w:color w:val="00B050"/>
        </w:rPr>
        <w:t>programme</w:t>
      </w:r>
      <w:r w:rsidRPr="006C71D1">
        <w:rPr>
          <w:i/>
          <w:color w:val="00B050"/>
        </w:rPr>
        <w:t xml:space="preserve">. Data can be integrated across the </w:t>
      </w:r>
      <w:r w:rsidR="009D222F">
        <w:rPr>
          <w:i/>
          <w:color w:val="00B050"/>
        </w:rPr>
        <w:t>programme</w:t>
      </w:r>
      <w:r w:rsidRPr="006C71D1">
        <w:rPr>
          <w:i/>
          <w:color w:val="00B050"/>
        </w:rPr>
        <w:t>.  Alternatively, when useful and feasible, tabulations of SAEs can be presented by protocol, indication, route of administration, or other variables.  The line listings should be provided in Appendix 21.6.</w:t>
      </w:r>
    </w:p>
    <w:p w14:paraId="33BD8DA7" w14:textId="77777777" w:rsidR="00867813" w:rsidRPr="006C71D1" w:rsidRDefault="00867813" w:rsidP="006C71D1">
      <w:pPr>
        <w:rPr>
          <w:i/>
          <w:color w:val="00B050"/>
        </w:rPr>
      </w:pPr>
      <w:r w:rsidRPr="006C71D1">
        <w:rPr>
          <w:i/>
          <w:color w:val="00B050"/>
        </w:rPr>
        <w:t>This section should not serve to provide analyses or conclusions based on the SAEs.  Discussion of any significant findings should be presented in Sections 8: Significant Finding from Clinical Trials during the Reporting Period and potentially in the Benefit-Risk and Conclusion sections.</w:t>
      </w:r>
    </w:p>
    <w:p w14:paraId="33BD8DA8" w14:textId="13767662" w:rsidR="00867813" w:rsidRPr="00E724EA" w:rsidRDefault="00867813" w:rsidP="006C71D1">
      <w:commentRangeStart w:id="121"/>
      <w:r w:rsidRPr="00E724EA">
        <w:rPr>
          <w:rStyle w:val="Hyperlink"/>
        </w:rPr>
        <w:t>Appendix</w:t>
      </w:r>
      <w:commentRangeEnd w:id="121"/>
      <w:r w:rsidR="00321667">
        <w:rPr>
          <w:rStyle w:val="CommentReference"/>
        </w:rPr>
        <w:commentReference w:id="121"/>
      </w:r>
      <w:r w:rsidRPr="00E724EA">
        <w:rPr>
          <w:rStyle w:val="Hyperlink"/>
        </w:rPr>
        <w:t xml:space="preserve"> 21.6</w:t>
      </w:r>
      <w:r w:rsidRPr="00E724EA">
        <w:t xml:space="preserve"> presents a cumulative table of the number of SAEs that have been reported for the </w:t>
      </w:r>
      <w:r w:rsidRPr="006C71D1">
        <w:rPr>
          <w:color w:val="FF0000"/>
        </w:rPr>
        <w:t xml:space="preserve">[product name] </w:t>
      </w:r>
      <w:r w:rsidRPr="00E724EA">
        <w:t xml:space="preserve">clinical development </w:t>
      </w:r>
      <w:r w:rsidR="009D222F">
        <w:t>programme</w:t>
      </w:r>
      <w:r w:rsidRPr="00E724EA">
        <w:t xml:space="preserve">, from its initiation to the data lock point </w:t>
      </w:r>
      <w:r w:rsidRPr="006C71D1">
        <w:rPr>
          <w:color w:val="FF0000"/>
        </w:rPr>
        <w:t>([DD</w:t>
      </w:r>
      <w:r w:rsidR="00705B4C">
        <w:rPr>
          <w:color w:val="FF0000"/>
        </w:rPr>
        <w:t xml:space="preserve"> </w:t>
      </w:r>
      <w:r w:rsidRPr="006C71D1">
        <w:rPr>
          <w:color w:val="FF0000"/>
        </w:rPr>
        <w:t>M</w:t>
      </w:r>
      <w:r w:rsidR="00C003FD">
        <w:rPr>
          <w:color w:val="FF0000"/>
        </w:rPr>
        <w:t>mm</w:t>
      </w:r>
      <w:r w:rsidR="00705B4C">
        <w:rPr>
          <w:color w:val="FF0000"/>
        </w:rPr>
        <w:t xml:space="preserve"> </w:t>
      </w:r>
      <w:r w:rsidRPr="006C71D1">
        <w:rPr>
          <w:color w:val="FF0000"/>
        </w:rPr>
        <w:t xml:space="preserve">YYYY]), </w:t>
      </w:r>
      <w:r w:rsidRPr="00E724EA">
        <w:t>organ</w:t>
      </w:r>
      <w:r w:rsidR="00FE5EE5">
        <w:t>i</w:t>
      </w:r>
      <w:r w:rsidR="004D0E72">
        <w:t>s</w:t>
      </w:r>
      <w:r w:rsidR="00FE5EE5">
        <w:t>e</w:t>
      </w:r>
      <w:r w:rsidRPr="00E724EA">
        <w:t xml:space="preserve">d by therapy and SOC.  </w:t>
      </w:r>
    </w:p>
    <w:p w14:paraId="33BD8DA9" w14:textId="77777777" w:rsidR="00867813" w:rsidRPr="00272775" w:rsidRDefault="00867813" w:rsidP="00272775">
      <w:pPr>
        <w:rPr>
          <w:i/>
          <w:color w:val="00B050"/>
        </w:rPr>
      </w:pPr>
      <w:r w:rsidRPr="00272775">
        <w:rPr>
          <w:i/>
          <w:color w:val="00B050"/>
        </w:rPr>
        <w:t>OR</w:t>
      </w:r>
    </w:p>
    <w:p w14:paraId="33BD8DAA" w14:textId="77777777" w:rsidR="00867813" w:rsidRPr="00272775" w:rsidRDefault="00867813" w:rsidP="00272775">
      <w:pPr>
        <w:rPr>
          <w:i/>
          <w:color w:val="00B050"/>
        </w:rPr>
      </w:pPr>
      <w:r w:rsidRPr="00272775">
        <w:rPr>
          <w:i/>
          <w:color w:val="00B050"/>
        </w:rPr>
        <w:t>If there are no cumulative SAEs</w:t>
      </w:r>
    </w:p>
    <w:p w14:paraId="33BD8DAB" w14:textId="4D146967" w:rsidR="00867813" w:rsidRDefault="00867813" w:rsidP="006C71D1">
      <w:r w:rsidRPr="00E724EA">
        <w:t xml:space="preserve">Cumulatively, no patients experienced any SAEs during the </w:t>
      </w:r>
      <w:r w:rsidRPr="006C71D1">
        <w:rPr>
          <w:color w:val="FF0000"/>
        </w:rPr>
        <w:t xml:space="preserve">[product name] </w:t>
      </w:r>
      <w:r w:rsidRPr="00E724EA">
        <w:t xml:space="preserve">clinical development </w:t>
      </w:r>
      <w:r w:rsidR="009D222F">
        <w:t>programme</w:t>
      </w:r>
      <w:r w:rsidRPr="00E724EA">
        <w:t xml:space="preserve">, from its initiation to the data lock point </w:t>
      </w:r>
      <w:r w:rsidRPr="006C71D1">
        <w:rPr>
          <w:color w:val="FF0000"/>
        </w:rPr>
        <w:t>([DD</w:t>
      </w:r>
      <w:r w:rsidR="00705B4C">
        <w:rPr>
          <w:color w:val="FF0000"/>
        </w:rPr>
        <w:t xml:space="preserve"> </w:t>
      </w:r>
      <w:r w:rsidRPr="006C71D1">
        <w:rPr>
          <w:color w:val="FF0000"/>
        </w:rPr>
        <w:t>M</w:t>
      </w:r>
      <w:r w:rsidR="00C003FD">
        <w:rPr>
          <w:color w:val="FF0000"/>
        </w:rPr>
        <w:t>mm</w:t>
      </w:r>
      <w:r w:rsidR="00705B4C">
        <w:rPr>
          <w:color w:val="FF0000"/>
        </w:rPr>
        <w:t xml:space="preserve"> </w:t>
      </w:r>
      <w:r w:rsidRPr="006C71D1">
        <w:rPr>
          <w:color w:val="FF0000"/>
        </w:rPr>
        <w:t>YYYY])</w:t>
      </w:r>
      <w:r w:rsidRPr="00E549C7">
        <w:rPr>
          <w:i/>
        </w:rPr>
        <w:t>;</w:t>
      </w:r>
      <w:r w:rsidRPr="00E724EA">
        <w:t xml:space="preserve"> this is reflected in </w:t>
      </w:r>
      <w:r w:rsidRPr="00E724EA">
        <w:rPr>
          <w:rStyle w:val="Hyperlink"/>
        </w:rPr>
        <w:t>Appendix 21.6</w:t>
      </w:r>
      <w:r w:rsidRPr="00E724EA">
        <w:t>.</w:t>
      </w:r>
    </w:p>
    <w:p w14:paraId="108B9591" w14:textId="77777777" w:rsidR="00A3259D" w:rsidRPr="00E724EA" w:rsidRDefault="00A3259D" w:rsidP="006C71D1">
      <w:pPr>
        <w:rPr>
          <w:highlight w:val="yellow"/>
        </w:rPr>
      </w:pPr>
    </w:p>
    <w:p w14:paraId="33BD8DAC" w14:textId="77777777" w:rsidR="00867813" w:rsidRPr="00E724EA" w:rsidRDefault="00867813" w:rsidP="00E724EA">
      <w:pPr>
        <w:pStyle w:val="Heading1"/>
      </w:pPr>
      <w:bookmarkStart w:id="122" w:name="_Toc303189166"/>
      <w:bookmarkStart w:id="123" w:name="_Toc447267156"/>
      <w:r w:rsidRPr="00E724EA">
        <w:t>Significant Findings from Clinical Trials during the Reporting Period</w:t>
      </w:r>
      <w:bookmarkEnd w:id="122"/>
      <w:bookmarkEnd w:id="123"/>
    </w:p>
    <w:p w14:paraId="33BD8DAD" w14:textId="1814653E" w:rsidR="00867813" w:rsidRDefault="00867813" w:rsidP="006C71D1">
      <w:pPr>
        <w:rPr>
          <w:i/>
          <w:color w:val="00B050"/>
        </w:rPr>
      </w:pPr>
      <w:r w:rsidRPr="006C71D1">
        <w:rPr>
          <w:i/>
          <w:color w:val="00B050"/>
        </w:rPr>
        <w:t>The information in this section can be provided by indication, when appropriate, and should address the following topics, when applicable</w:t>
      </w:r>
      <w:r w:rsidR="00503A79">
        <w:rPr>
          <w:i/>
          <w:color w:val="00B050"/>
        </w:rPr>
        <w:t>. Section 8 represents the interventional clinical development source data for the RSI and therefore must align with Sections 3 and 4 of the DSUR by providing the detailed data for the clinical</w:t>
      </w:r>
      <w:r w:rsidR="00705B4C">
        <w:rPr>
          <w:i/>
          <w:color w:val="00B050"/>
        </w:rPr>
        <w:t xml:space="preserve"> </w:t>
      </w:r>
      <w:r w:rsidR="00503A79">
        <w:rPr>
          <w:i/>
          <w:color w:val="00B050"/>
        </w:rPr>
        <w:t xml:space="preserve">trial-related safety actions taken by the </w:t>
      </w:r>
      <w:r w:rsidR="00705B4C">
        <w:rPr>
          <w:i/>
          <w:color w:val="00B050"/>
        </w:rPr>
        <w:t>c</w:t>
      </w:r>
      <w:r w:rsidR="00503A79">
        <w:rPr>
          <w:i/>
          <w:color w:val="00B050"/>
        </w:rPr>
        <w:t>ompany and changes made to the RSI during the reporting interval.</w:t>
      </w:r>
    </w:p>
    <w:p w14:paraId="0011C478" w14:textId="77777777" w:rsidR="00A3259D" w:rsidRPr="006C71D1" w:rsidRDefault="00A3259D" w:rsidP="006C71D1">
      <w:pPr>
        <w:rPr>
          <w:i/>
          <w:color w:val="00B050"/>
        </w:rPr>
      </w:pPr>
    </w:p>
    <w:p w14:paraId="33BD8DAE" w14:textId="77777777" w:rsidR="00867813" w:rsidRPr="00E724EA" w:rsidRDefault="00867813" w:rsidP="00E724EA">
      <w:pPr>
        <w:pStyle w:val="Heading2"/>
      </w:pPr>
      <w:bookmarkStart w:id="124" w:name="_Toc303189167"/>
      <w:bookmarkStart w:id="125" w:name="_Toc447267157"/>
      <w:r w:rsidRPr="00E724EA">
        <w:lastRenderedPageBreak/>
        <w:t>Completed Clinical Trials</w:t>
      </w:r>
      <w:bookmarkEnd w:id="124"/>
      <w:bookmarkEnd w:id="125"/>
    </w:p>
    <w:p w14:paraId="33BD8DAF" w14:textId="77777777" w:rsidR="00867813" w:rsidRPr="00A214F1" w:rsidRDefault="00867813" w:rsidP="007F57C5">
      <w:pPr>
        <w:rPr>
          <w:i/>
          <w:color w:val="00B050"/>
        </w:rPr>
      </w:pPr>
      <w:r w:rsidRPr="00A214F1">
        <w:rPr>
          <w:i/>
          <w:color w:val="00B050"/>
        </w:rPr>
        <w:t xml:space="preserve">Common sections between PBRER and DSUR </w:t>
      </w:r>
    </w:p>
    <w:tbl>
      <w:tblPr>
        <w:tblW w:w="4844" w:type="pct"/>
        <w:jc w:val="center"/>
        <w:tblLook w:val="0000" w:firstRow="0" w:lastRow="0" w:firstColumn="0" w:lastColumn="0" w:noHBand="0" w:noVBand="0"/>
      </w:tblPr>
      <w:tblGrid>
        <w:gridCol w:w="4151"/>
        <w:gridCol w:w="4429"/>
      </w:tblGrid>
      <w:tr w:rsidR="00867813" w:rsidRPr="006C71D1" w14:paraId="33BD8DB2" w14:textId="77777777" w:rsidTr="003D3737">
        <w:trPr>
          <w:trHeight w:val="215"/>
          <w:jc w:val="center"/>
        </w:trPr>
        <w:tc>
          <w:tcPr>
            <w:tcW w:w="2419" w:type="pct"/>
            <w:shd w:val="clear" w:color="auto" w:fill="auto"/>
          </w:tcPr>
          <w:p w14:paraId="33BD8DB0" w14:textId="77777777" w:rsidR="00867813" w:rsidRPr="006C71D1" w:rsidRDefault="00867813" w:rsidP="0027691C">
            <w:pPr>
              <w:pStyle w:val="ListParagraph"/>
              <w:numPr>
                <w:ilvl w:val="0"/>
                <w:numId w:val="27"/>
              </w:numPr>
              <w:rPr>
                <w:i/>
                <w:color w:val="00B050"/>
              </w:rPr>
            </w:pPr>
            <w:r w:rsidRPr="006C71D1">
              <w:rPr>
                <w:i/>
                <w:color w:val="00B050"/>
              </w:rPr>
              <w:t>PBRER section</w:t>
            </w:r>
          </w:p>
        </w:tc>
        <w:tc>
          <w:tcPr>
            <w:tcW w:w="2581" w:type="pct"/>
            <w:shd w:val="clear" w:color="auto" w:fill="auto"/>
          </w:tcPr>
          <w:p w14:paraId="33BD8DB1" w14:textId="77777777" w:rsidR="00867813" w:rsidRPr="006C71D1" w:rsidRDefault="00867813" w:rsidP="0027691C">
            <w:pPr>
              <w:pStyle w:val="ListParagraph"/>
              <w:numPr>
                <w:ilvl w:val="0"/>
                <w:numId w:val="27"/>
              </w:numPr>
              <w:rPr>
                <w:i/>
                <w:color w:val="00B050"/>
              </w:rPr>
            </w:pPr>
            <w:r w:rsidRPr="006C71D1">
              <w:rPr>
                <w:i/>
                <w:color w:val="00B050"/>
              </w:rPr>
              <w:t>DSUR section</w:t>
            </w:r>
          </w:p>
        </w:tc>
      </w:tr>
      <w:tr w:rsidR="00867813" w:rsidRPr="006C71D1" w14:paraId="33BD8DB6" w14:textId="77777777" w:rsidTr="003D3737">
        <w:trPr>
          <w:trHeight w:val="80"/>
          <w:jc w:val="center"/>
        </w:trPr>
        <w:tc>
          <w:tcPr>
            <w:tcW w:w="2419" w:type="pct"/>
            <w:shd w:val="clear" w:color="auto" w:fill="auto"/>
          </w:tcPr>
          <w:p w14:paraId="33BD8DB4" w14:textId="2A3F64A4" w:rsidR="00867813" w:rsidRPr="00C67EEA" w:rsidRDefault="00867813" w:rsidP="00C67EEA">
            <w:pPr>
              <w:pStyle w:val="ListParagraph"/>
              <w:numPr>
                <w:ilvl w:val="0"/>
                <w:numId w:val="27"/>
              </w:numPr>
              <w:rPr>
                <w:i/>
                <w:color w:val="00B050"/>
              </w:rPr>
            </w:pPr>
            <w:r w:rsidRPr="006C71D1">
              <w:rPr>
                <w:i/>
                <w:color w:val="00B050"/>
              </w:rPr>
              <w:t>Section 7.1 Completed Clinical Trials</w:t>
            </w:r>
          </w:p>
        </w:tc>
        <w:tc>
          <w:tcPr>
            <w:tcW w:w="2581" w:type="pct"/>
            <w:shd w:val="clear" w:color="auto" w:fill="auto"/>
          </w:tcPr>
          <w:p w14:paraId="33BD8DB5" w14:textId="77777777" w:rsidR="00867813" w:rsidRPr="006C71D1" w:rsidRDefault="00867813" w:rsidP="0027691C">
            <w:pPr>
              <w:pStyle w:val="ListParagraph"/>
              <w:numPr>
                <w:ilvl w:val="0"/>
                <w:numId w:val="27"/>
              </w:numPr>
              <w:rPr>
                <w:i/>
                <w:color w:val="00B050"/>
              </w:rPr>
            </w:pPr>
            <w:r w:rsidRPr="006C71D1">
              <w:rPr>
                <w:i/>
                <w:color w:val="00B050"/>
              </w:rPr>
              <w:t xml:space="preserve">8.1 Completed Clinical Trials </w:t>
            </w:r>
          </w:p>
        </w:tc>
      </w:tr>
    </w:tbl>
    <w:p w14:paraId="33BD8DB7" w14:textId="77777777" w:rsidR="00867813" w:rsidRPr="006C71D1" w:rsidRDefault="00867813" w:rsidP="006C71D1">
      <w:pPr>
        <w:rPr>
          <w:i/>
          <w:color w:val="00B050"/>
        </w:rPr>
      </w:pPr>
    </w:p>
    <w:p w14:paraId="33BD8DB8" w14:textId="04C0BD2D" w:rsidR="00867813" w:rsidRPr="006C71D1" w:rsidRDefault="00867813" w:rsidP="006C71D1">
      <w:pPr>
        <w:rPr>
          <w:i/>
          <w:color w:val="00B050"/>
        </w:rPr>
      </w:pPr>
      <w:r w:rsidRPr="006C71D1">
        <w:rPr>
          <w:i/>
          <w:color w:val="00B050"/>
        </w:rPr>
        <w:t xml:space="preserve">Lead author(s): Clinical </w:t>
      </w:r>
      <w:r w:rsidR="00E107B0">
        <w:rPr>
          <w:i/>
          <w:color w:val="00B050"/>
        </w:rPr>
        <w:t>m</w:t>
      </w:r>
      <w:r w:rsidRPr="006C71D1">
        <w:rPr>
          <w:i/>
          <w:color w:val="00B050"/>
        </w:rPr>
        <w:t xml:space="preserve">anagement (review from </w:t>
      </w:r>
      <w:r w:rsidR="00E107B0">
        <w:rPr>
          <w:i/>
          <w:color w:val="00B050"/>
        </w:rPr>
        <w:t>c</w:t>
      </w:r>
      <w:r w:rsidRPr="006C71D1">
        <w:rPr>
          <w:i/>
          <w:color w:val="00B050"/>
        </w:rPr>
        <w:t xml:space="preserve">linical </w:t>
      </w:r>
      <w:r w:rsidR="00E107B0">
        <w:rPr>
          <w:i/>
          <w:color w:val="00B050"/>
        </w:rPr>
        <w:t>d</w:t>
      </w:r>
      <w:r w:rsidRPr="006C71D1">
        <w:rPr>
          <w:i/>
          <w:color w:val="00B050"/>
        </w:rPr>
        <w:t xml:space="preserve">evelopment) </w:t>
      </w:r>
    </w:p>
    <w:p w14:paraId="33BD8DB9" w14:textId="6ECD9419" w:rsidR="00867813" w:rsidRPr="006C71D1" w:rsidRDefault="00867813" w:rsidP="006C71D1">
      <w:pPr>
        <w:rPr>
          <w:i/>
          <w:color w:val="00B050"/>
        </w:rPr>
      </w:pPr>
      <w:r w:rsidRPr="006C71D1">
        <w:rPr>
          <w:i/>
          <w:color w:val="00B050"/>
        </w:rPr>
        <w:t xml:space="preserve">Contributing Author: Information may be obtained from the </w:t>
      </w:r>
      <w:r w:rsidR="00E107B0">
        <w:rPr>
          <w:i/>
          <w:color w:val="00B050"/>
        </w:rPr>
        <w:t>g</w:t>
      </w:r>
      <w:r w:rsidRPr="006C71D1">
        <w:rPr>
          <w:i/>
          <w:color w:val="00B050"/>
        </w:rPr>
        <w:t xml:space="preserve">lobal </w:t>
      </w:r>
      <w:r w:rsidR="00E107B0">
        <w:rPr>
          <w:i/>
          <w:color w:val="00B050"/>
        </w:rPr>
        <w:t>s</w:t>
      </w:r>
      <w:r w:rsidRPr="006C71D1">
        <w:rPr>
          <w:i/>
          <w:color w:val="00B050"/>
        </w:rPr>
        <w:t xml:space="preserve">tudy </w:t>
      </w:r>
      <w:r w:rsidR="00E107B0">
        <w:rPr>
          <w:i/>
          <w:color w:val="00B050"/>
        </w:rPr>
        <w:t>l</w:t>
      </w:r>
      <w:r w:rsidRPr="006C71D1">
        <w:rPr>
          <w:i/>
          <w:color w:val="00B050"/>
        </w:rPr>
        <w:t xml:space="preserve">ist from </w:t>
      </w:r>
      <w:r w:rsidR="00E107B0">
        <w:rPr>
          <w:i/>
          <w:color w:val="00B050"/>
        </w:rPr>
        <w:t>p</w:t>
      </w:r>
      <w:r w:rsidR="009D222F">
        <w:rPr>
          <w:i/>
          <w:color w:val="00B050"/>
        </w:rPr>
        <w:t>rogramme</w:t>
      </w:r>
      <w:r w:rsidRPr="006C71D1">
        <w:rPr>
          <w:i/>
          <w:color w:val="00B050"/>
        </w:rPr>
        <w:t xml:space="preserve"> </w:t>
      </w:r>
      <w:r w:rsidR="00E107B0">
        <w:rPr>
          <w:i/>
          <w:color w:val="00B050"/>
        </w:rPr>
        <w:t>m</w:t>
      </w:r>
      <w:r w:rsidRPr="006C71D1">
        <w:rPr>
          <w:i/>
          <w:color w:val="00B050"/>
        </w:rPr>
        <w:t>anagement.</w:t>
      </w:r>
    </w:p>
    <w:p w14:paraId="0C3BE84F" w14:textId="77777777" w:rsidR="00F962FC" w:rsidRDefault="00867813" w:rsidP="006C71D1">
      <w:pPr>
        <w:rPr>
          <w:i/>
          <w:color w:val="00B050"/>
        </w:rPr>
      </w:pPr>
      <w:r w:rsidRPr="006C71D1">
        <w:rPr>
          <w:i/>
          <w:color w:val="00B050"/>
        </w:rPr>
        <w:t xml:space="preserve">This section of the DSUR should provide a brief summary of clinically important emerging efficacy and safety findings obtained from interventional clinical trials completed during the reporting period.  </w:t>
      </w:r>
    </w:p>
    <w:p w14:paraId="6A95AA61" w14:textId="53C486FE" w:rsidR="00F962FC" w:rsidRDefault="00F962FC" w:rsidP="006C71D1">
      <w:pPr>
        <w:rPr>
          <w:i/>
          <w:color w:val="00B050"/>
        </w:rPr>
      </w:pPr>
      <w:r>
        <w:rPr>
          <w:i/>
          <w:color w:val="00B050"/>
        </w:rPr>
        <w:t xml:space="preserve">A </w:t>
      </w:r>
      <w:r w:rsidRPr="002F7689">
        <w:rPr>
          <w:b/>
          <w:i/>
          <w:color w:val="00B050"/>
        </w:rPr>
        <w:t>C</w:t>
      </w:r>
      <w:r>
        <w:rPr>
          <w:b/>
          <w:i/>
          <w:color w:val="00B050"/>
        </w:rPr>
        <w:t>OMPLETED</w:t>
      </w:r>
      <w:r w:rsidRPr="006C71D1">
        <w:rPr>
          <w:i/>
          <w:color w:val="00B050"/>
        </w:rPr>
        <w:t xml:space="preserve"> </w:t>
      </w:r>
      <w:r w:rsidR="00867813" w:rsidRPr="006C71D1">
        <w:rPr>
          <w:i/>
          <w:color w:val="00B050"/>
        </w:rPr>
        <w:t xml:space="preserve">trial is </w:t>
      </w:r>
      <w:r>
        <w:rPr>
          <w:i/>
          <w:color w:val="00B050"/>
        </w:rPr>
        <w:t>DEFINED</w:t>
      </w:r>
      <w:r w:rsidRPr="006C71D1">
        <w:rPr>
          <w:i/>
          <w:color w:val="00B050"/>
        </w:rPr>
        <w:t xml:space="preserve"> </w:t>
      </w:r>
      <w:r w:rsidR="00867813" w:rsidRPr="006C71D1">
        <w:rPr>
          <w:i/>
          <w:color w:val="00B050"/>
        </w:rPr>
        <w:t xml:space="preserve">as </w:t>
      </w:r>
      <w:r>
        <w:rPr>
          <w:i/>
          <w:color w:val="00B050"/>
        </w:rPr>
        <w:t>a clinical trial</w:t>
      </w:r>
      <w:r w:rsidRPr="006C71D1">
        <w:rPr>
          <w:i/>
          <w:color w:val="00B050"/>
        </w:rPr>
        <w:t xml:space="preserve"> </w:t>
      </w:r>
      <w:r w:rsidRPr="005F70DE">
        <w:rPr>
          <w:i/>
          <w:color w:val="00B050"/>
        </w:rPr>
        <w:t>that has concluded all endpoints (primary, secondary, etc</w:t>
      </w:r>
      <w:r>
        <w:rPr>
          <w:i/>
          <w:color w:val="00B050"/>
        </w:rPr>
        <w:t>.</w:t>
      </w:r>
      <w:r w:rsidRPr="005F70DE">
        <w:rPr>
          <w:i/>
          <w:color w:val="00B050"/>
        </w:rPr>
        <w:t xml:space="preserve">) and a final </w:t>
      </w:r>
      <w:r w:rsidR="00E107B0">
        <w:rPr>
          <w:i/>
          <w:color w:val="00B050"/>
        </w:rPr>
        <w:t>c</w:t>
      </w:r>
      <w:r w:rsidRPr="005F70DE">
        <w:rPr>
          <w:i/>
          <w:color w:val="00B050"/>
        </w:rPr>
        <w:t xml:space="preserve">linical </w:t>
      </w:r>
      <w:r w:rsidR="00E107B0">
        <w:rPr>
          <w:i/>
          <w:color w:val="00B050"/>
        </w:rPr>
        <w:t>s</w:t>
      </w:r>
      <w:r w:rsidRPr="005F70DE">
        <w:rPr>
          <w:i/>
          <w:color w:val="00B050"/>
        </w:rPr>
        <w:t xml:space="preserve">tudy </w:t>
      </w:r>
      <w:r w:rsidR="00E107B0">
        <w:rPr>
          <w:i/>
          <w:color w:val="00B050"/>
        </w:rPr>
        <w:t>r</w:t>
      </w:r>
      <w:r w:rsidRPr="005F70DE">
        <w:rPr>
          <w:i/>
          <w:color w:val="00B050"/>
        </w:rPr>
        <w:t>eport (CSR)/</w:t>
      </w:r>
      <w:r w:rsidR="00E107B0">
        <w:rPr>
          <w:i/>
          <w:color w:val="00B050"/>
        </w:rPr>
        <w:t>a</w:t>
      </w:r>
      <w:r w:rsidRPr="005F70DE">
        <w:rPr>
          <w:i/>
          <w:color w:val="00B050"/>
        </w:rPr>
        <w:t>ddendum report has been issued/submitted/approved by Otsuka within the DSUR reporting period</w:t>
      </w:r>
      <w:r w:rsidR="00867813" w:rsidRPr="006C71D1">
        <w:rPr>
          <w:i/>
          <w:color w:val="00B050"/>
        </w:rPr>
        <w:t xml:space="preserve">.  </w:t>
      </w:r>
    </w:p>
    <w:p w14:paraId="33BD8DBA" w14:textId="357BA23B" w:rsidR="00867813" w:rsidRPr="006C71D1" w:rsidRDefault="00867813" w:rsidP="006C71D1">
      <w:pPr>
        <w:rPr>
          <w:i/>
          <w:color w:val="00B050"/>
        </w:rPr>
      </w:pPr>
      <w:r w:rsidRPr="006C71D1">
        <w:rPr>
          <w:i/>
          <w:color w:val="00B050"/>
        </w:rPr>
        <w:t>This information can be presented in narrative format or as a synopsis. It could include information that supports or refutes previously identified safety issues, as well as evidence of new safety signals.  Noninterventional study information should be provided in Section 10.</w:t>
      </w:r>
    </w:p>
    <w:p w14:paraId="10B0E90A" w14:textId="77777777" w:rsidR="00204FD3" w:rsidRPr="006C71D1" w:rsidRDefault="00204FD3" w:rsidP="006C71D1">
      <w:pPr>
        <w:rPr>
          <w:i/>
          <w:color w:val="00B050"/>
        </w:rPr>
      </w:pPr>
      <w:r w:rsidRPr="006C71D1">
        <w:rPr>
          <w:i/>
          <w:color w:val="00B050"/>
        </w:rPr>
        <w:t xml:space="preserve">A safety finding can include but is not limited to following: </w:t>
      </w:r>
    </w:p>
    <w:p w14:paraId="6DE8CDFE" w14:textId="630B70BF" w:rsidR="00204FD3" w:rsidRPr="006C71D1" w:rsidRDefault="003E46DF" w:rsidP="0027691C">
      <w:pPr>
        <w:pStyle w:val="ListParagraph"/>
        <w:numPr>
          <w:ilvl w:val="0"/>
          <w:numId w:val="27"/>
        </w:numPr>
        <w:rPr>
          <w:i/>
          <w:color w:val="00B050"/>
        </w:rPr>
      </w:pPr>
      <w:r>
        <w:rPr>
          <w:i/>
          <w:color w:val="00B050"/>
        </w:rPr>
        <w:t>N</w:t>
      </w:r>
      <w:r w:rsidR="00204FD3" w:rsidRPr="006C71D1">
        <w:rPr>
          <w:i/>
          <w:color w:val="00B050"/>
        </w:rPr>
        <w:t>ewly identified safety issues (detailed description of adverse events or reactions; associated laboratory values; risk factors; relationship to dose, duration, time course of the treatment; reversibility; factors that could be useful in predicting or preventing reactions)</w:t>
      </w:r>
      <w:r w:rsidR="00900459">
        <w:rPr>
          <w:i/>
          <w:color w:val="00B050"/>
        </w:rPr>
        <w:t>.</w:t>
      </w:r>
      <w:r w:rsidR="00204FD3" w:rsidRPr="006C71D1">
        <w:rPr>
          <w:i/>
          <w:color w:val="00B050"/>
        </w:rPr>
        <w:t xml:space="preserve"> </w:t>
      </w:r>
    </w:p>
    <w:p w14:paraId="17336D4E" w14:textId="6993278A" w:rsidR="00204FD3" w:rsidRPr="006C71D1" w:rsidRDefault="003E46DF" w:rsidP="0027691C">
      <w:pPr>
        <w:pStyle w:val="ListParagraph"/>
        <w:numPr>
          <w:ilvl w:val="0"/>
          <w:numId w:val="27"/>
        </w:numPr>
        <w:rPr>
          <w:i/>
          <w:color w:val="00B050"/>
        </w:rPr>
      </w:pPr>
      <w:r>
        <w:rPr>
          <w:i/>
          <w:color w:val="00B050"/>
        </w:rPr>
        <w:t>M</w:t>
      </w:r>
      <w:r w:rsidR="00204FD3" w:rsidRPr="006C71D1">
        <w:rPr>
          <w:i/>
          <w:color w:val="00B050"/>
        </w:rPr>
        <w:t>eaningful changes in previously identified adverse reactions (</w:t>
      </w:r>
      <w:r w:rsidR="008C2FBA">
        <w:rPr>
          <w:i/>
          <w:color w:val="00B050"/>
        </w:rPr>
        <w:t>eg</w:t>
      </w:r>
      <w:r w:rsidR="00204FD3" w:rsidRPr="006C71D1">
        <w:rPr>
          <w:i/>
          <w:color w:val="00B050"/>
        </w:rPr>
        <w:t xml:space="preserve">, increased frequency or severity, outcome, specific at-risk populations) </w:t>
      </w:r>
    </w:p>
    <w:p w14:paraId="2AF50FB2" w14:textId="4D60BC30" w:rsidR="00204FD3" w:rsidRPr="006C71D1" w:rsidRDefault="003E46DF" w:rsidP="0027691C">
      <w:pPr>
        <w:pStyle w:val="ListParagraph"/>
        <w:numPr>
          <w:ilvl w:val="0"/>
          <w:numId w:val="27"/>
        </w:numPr>
        <w:rPr>
          <w:i/>
          <w:color w:val="00B050"/>
        </w:rPr>
      </w:pPr>
      <w:r>
        <w:rPr>
          <w:i/>
          <w:color w:val="00B050"/>
        </w:rPr>
        <w:t>S</w:t>
      </w:r>
      <w:r w:rsidR="00204FD3" w:rsidRPr="006C71D1">
        <w:rPr>
          <w:i/>
          <w:color w:val="00B050"/>
        </w:rPr>
        <w:t xml:space="preserve">ymptoms, signs, and laboratory evidence of newly and previously identified clinically significant toxicities, for example: </w:t>
      </w:r>
    </w:p>
    <w:p w14:paraId="1667E8A6" w14:textId="13205C3A" w:rsidR="00204FD3" w:rsidRPr="006C71D1" w:rsidRDefault="003E46DF" w:rsidP="00C846F6">
      <w:pPr>
        <w:pStyle w:val="ListParagraph"/>
        <w:numPr>
          <w:ilvl w:val="1"/>
          <w:numId w:val="27"/>
        </w:numPr>
        <w:rPr>
          <w:i/>
          <w:color w:val="00B050"/>
        </w:rPr>
      </w:pPr>
      <w:r>
        <w:rPr>
          <w:i/>
          <w:color w:val="00B050"/>
        </w:rPr>
        <w:t>H</w:t>
      </w:r>
      <w:r w:rsidR="00204FD3" w:rsidRPr="006C71D1">
        <w:rPr>
          <w:i/>
          <w:color w:val="00B050"/>
        </w:rPr>
        <w:t xml:space="preserve">epatotoxicity </w:t>
      </w:r>
    </w:p>
    <w:p w14:paraId="2B54D8A3" w14:textId="5B7EC7EE" w:rsidR="00204FD3" w:rsidRPr="006C71D1" w:rsidRDefault="003E46DF" w:rsidP="00C846F6">
      <w:pPr>
        <w:pStyle w:val="ListParagraph"/>
        <w:numPr>
          <w:ilvl w:val="1"/>
          <w:numId w:val="27"/>
        </w:numPr>
        <w:rPr>
          <w:i/>
          <w:color w:val="00B050"/>
        </w:rPr>
      </w:pPr>
      <w:r>
        <w:rPr>
          <w:i/>
          <w:color w:val="00B050"/>
        </w:rPr>
        <w:t>C</w:t>
      </w:r>
      <w:r w:rsidR="00204FD3" w:rsidRPr="006C71D1">
        <w:rPr>
          <w:i/>
          <w:color w:val="00B050"/>
        </w:rPr>
        <w:t>ardiovascular effects, including QT interval prolongation and results from thorough QT/QTc studies</w:t>
      </w:r>
      <w:r>
        <w:rPr>
          <w:i/>
          <w:color w:val="00B050"/>
        </w:rPr>
        <w:t>.</w:t>
      </w:r>
      <w:r w:rsidR="00204FD3" w:rsidRPr="006C71D1">
        <w:rPr>
          <w:i/>
          <w:color w:val="00B050"/>
        </w:rPr>
        <w:t xml:space="preserve"> </w:t>
      </w:r>
    </w:p>
    <w:p w14:paraId="71079EC2" w14:textId="29C8CB68" w:rsidR="00204FD3" w:rsidRPr="006C71D1" w:rsidRDefault="003E46DF" w:rsidP="00C846F6">
      <w:pPr>
        <w:pStyle w:val="ListParagraph"/>
        <w:numPr>
          <w:ilvl w:val="1"/>
          <w:numId w:val="27"/>
        </w:numPr>
        <w:rPr>
          <w:i/>
          <w:color w:val="00B050"/>
        </w:rPr>
      </w:pPr>
      <w:r>
        <w:rPr>
          <w:i/>
          <w:color w:val="00B050"/>
        </w:rPr>
        <w:t>B</w:t>
      </w:r>
      <w:r w:rsidR="00204FD3" w:rsidRPr="006C71D1">
        <w:rPr>
          <w:i/>
          <w:color w:val="00B050"/>
        </w:rPr>
        <w:t xml:space="preserve">one marrow toxicity </w:t>
      </w:r>
    </w:p>
    <w:p w14:paraId="4C62657F" w14:textId="1730155F" w:rsidR="00204FD3" w:rsidRPr="006C71D1" w:rsidRDefault="003E46DF" w:rsidP="00C846F6">
      <w:pPr>
        <w:pStyle w:val="ListParagraph"/>
        <w:numPr>
          <w:ilvl w:val="1"/>
          <w:numId w:val="27"/>
        </w:numPr>
        <w:rPr>
          <w:i/>
          <w:color w:val="00B050"/>
        </w:rPr>
      </w:pPr>
      <w:r>
        <w:rPr>
          <w:i/>
          <w:color w:val="00B050"/>
        </w:rPr>
        <w:lastRenderedPageBreak/>
        <w:t>P</w:t>
      </w:r>
      <w:r w:rsidR="00204FD3" w:rsidRPr="006C71D1">
        <w:rPr>
          <w:i/>
          <w:color w:val="00B050"/>
        </w:rPr>
        <w:t xml:space="preserve">ulmonary toxicity </w:t>
      </w:r>
    </w:p>
    <w:p w14:paraId="75DC9E10" w14:textId="2AB0A705" w:rsidR="00204FD3" w:rsidRPr="006C71D1" w:rsidRDefault="00236239" w:rsidP="00C846F6">
      <w:pPr>
        <w:pStyle w:val="ListParagraph"/>
        <w:numPr>
          <w:ilvl w:val="1"/>
          <w:numId w:val="27"/>
        </w:numPr>
        <w:rPr>
          <w:i/>
          <w:color w:val="00B050"/>
        </w:rPr>
      </w:pPr>
      <w:r>
        <w:rPr>
          <w:i/>
          <w:color w:val="00B050"/>
        </w:rPr>
        <w:t>R</w:t>
      </w:r>
      <w:r w:rsidR="00204FD3" w:rsidRPr="006C71D1">
        <w:rPr>
          <w:i/>
          <w:color w:val="00B050"/>
        </w:rPr>
        <w:t xml:space="preserve">enal toxicity </w:t>
      </w:r>
    </w:p>
    <w:p w14:paraId="2BA8BF5A" w14:textId="5604258F" w:rsidR="00204FD3" w:rsidRPr="006C71D1" w:rsidRDefault="00236239" w:rsidP="00C846F6">
      <w:pPr>
        <w:pStyle w:val="ListParagraph"/>
        <w:numPr>
          <w:ilvl w:val="1"/>
          <w:numId w:val="27"/>
        </w:numPr>
        <w:rPr>
          <w:i/>
          <w:color w:val="00B050"/>
        </w:rPr>
      </w:pPr>
      <w:r>
        <w:rPr>
          <w:i/>
          <w:color w:val="00B050"/>
        </w:rPr>
        <w:t>C</w:t>
      </w:r>
      <w:r w:rsidR="00204FD3" w:rsidRPr="006C71D1">
        <w:rPr>
          <w:i/>
          <w:color w:val="00B050"/>
        </w:rPr>
        <w:t xml:space="preserve">entral nervous system toxicity </w:t>
      </w:r>
    </w:p>
    <w:p w14:paraId="03C1BCFC" w14:textId="7821C85F" w:rsidR="00204FD3" w:rsidRPr="006C71D1" w:rsidRDefault="00236239" w:rsidP="00C846F6">
      <w:pPr>
        <w:pStyle w:val="ListParagraph"/>
        <w:numPr>
          <w:ilvl w:val="1"/>
          <w:numId w:val="27"/>
        </w:numPr>
        <w:rPr>
          <w:i/>
          <w:color w:val="00B050"/>
        </w:rPr>
      </w:pPr>
      <w:r>
        <w:rPr>
          <w:i/>
          <w:color w:val="00B050"/>
        </w:rPr>
        <w:t>I</w:t>
      </w:r>
      <w:r w:rsidR="00204FD3" w:rsidRPr="006C71D1">
        <w:rPr>
          <w:i/>
          <w:color w:val="00B050"/>
        </w:rPr>
        <w:t xml:space="preserve">mmunogenicity </w:t>
      </w:r>
    </w:p>
    <w:p w14:paraId="3A7BC87E" w14:textId="4310D428" w:rsidR="00204FD3" w:rsidRPr="006C71D1" w:rsidRDefault="00236239" w:rsidP="00C846F6">
      <w:pPr>
        <w:pStyle w:val="ListParagraph"/>
        <w:numPr>
          <w:ilvl w:val="1"/>
          <w:numId w:val="27"/>
        </w:numPr>
        <w:rPr>
          <w:i/>
          <w:color w:val="00B050"/>
        </w:rPr>
      </w:pPr>
      <w:r>
        <w:rPr>
          <w:i/>
          <w:color w:val="00B050"/>
        </w:rPr>
        <w:t>H</w:t>
      </w:r>
      <w:r w:rsidR="00204FD3" w:rsidRPr="006C71D1">
        <w:rPr>
          <w:i/>
          <w:color w:val="00B050"/>
        </w:rPr>
        <w:t xml:space="preserve">ypersensitivity </w:t>
      </w:r>
    </w:p>
    <w:p w14:paraId="39C76569" w14:textId="77A7CEBB" w:rsidR="00204FD3" w:rsidRPr="006C71D1" w:rsidRDefault="00236239" w:rsidP="00C846F6">
      <w:pPr>
        <w:pStyle w:val="ListParagraph"/>
        <w:numPr>
          <w:ilvl w:val="1"/>
          <w:numId w:val="27"/>
        </w:numPr>
        <w:rPr>
          <w:i/>
          <w:color w:val="00B050"/>
        </w:rPr>
      </w:pPr>
      <w:r>
        <w:rPr>
          <w:i/>
          <w:color w:val="00B050"/>
        </w:rPr>
        <w:t>D</w:t>
      </w:r>
      <w:r w:rsidR="00204FD3" w:rsidRPr="006C71D1">
        <w:rPr>
          <w:i/>
          <w:color w:val="00B050"/>
        </w:rPr>
        <w:t xml:space="preserve">eaths that are an outcome of an adverse event </w:t>
      </w:r>
    </w:p>
    <w:p w14:paraId="318A4C9B" w14:textId="7BB2D1B8" w:rsidR="00204FD3" w:rsidRPr="006C71D1" w:rsidRDefault="0052293E" w:rsidP="00C846F6">
      <w:pPr>
        <w:pStyle w:val="ListParagraph"/>
        <w:numPr>
          <w:ilvl w:val="1"/>
          <w:numId w:val="27"/>
        </w:numPr>
        <w:rPr>
          <w:i/>
          <w:color w:val="00B050"/>
        </w:rPr>
      </w:pPr>
      <w:r>
        <w:rPr>
          <w:i/>
          <w:color w:val="00B050"/>
        </w:rPr>
        <w:t>IMP</w:t>
      </w:r>
      <w:r w:rsidR="00204FD3" w:rsidRPr="006C71D1">
        <w:rPr>
          <w:i/>
          <w:color w:val="00B050"/>
        </w:rPr>
        <w:t xml:space="preserve"> discontinuations because of adverse events, including abnormal laboratory values or investigations</w:t>
      </w:r>
      <w:r w:rsidR="00236239">
        <w:rPr>
          <w:i/>
          <w:color w:val="00B050"/>
        </w:rPr>
        <w:t>.</w:t>
      </w:r>
      <w:r w:rsidR="00204FD3" w:rsidRPr="006C71D1">
        <w:rPr>
          <w:i/>
          <w:color w:val="00B050"/>
        </w:rPr>
        <w:t xml:space="preserve"> </w:t>
      </w:r>
    </w:p>
    <w:p w14:paraId="21A99985" w14:textId="16246E5E" w:rsidR="00204FD3" w:rsidRPr="006C71D1" w:rsidRDefault="00236239" w:rsidP="00C846F6">
      <w:pPr>
        <w:pStyle w:val="ListParagraph"/>
        <w:numPr>
          <w:ilvl w:val="1"/>
          <w:numId w:val="27"/>
        </w:numPr>
        <w:rPr>
          <w:i/>
          <w:color w:val="00B050"/>
        </w:rPr>
      </w:pPr>
      <w:r>
        <w:rPr>
          <w:i/>
          <w:color w:val="00B050"/>
        </w:rPr>
        <w:t>D</w:t>
      </w:r>
      <w:r w:rsidR="00204FD3" w:rsidRPr="006C71D1">
        <w:rPr>
          <w:i/>
          <w:color w:val="00B050"/>
        </w:rPr>
        <w:t xml:space="preserve">rug–drug and other interactions </w:t>
      </w:r>
    </w:p>
    <w:p w14:paraId="70292E5C" w14:textId="77777777" w:rsidR="00204FD3" w:rsidRPr="002711F6" w:rsidRDefault="00204FD3" w:rsidP="00E724EA">
      <w:pPr>
        <w:rPr>
          <w:rStyle w:val="InstructionText"/>
          <w:vanish w:val="0"/>
          <w:color w:val="00B050"/>
        </w:rPr>
      </w:pPr>
    </w:p>
    <w:p w14:paraId="2A3AEA5D" w14:textId="77777777" w:rsidR="00515B03" w:rsidRPr="005F70DE" w:rsidRDefault="00515B03" w:rsidP="00515B03">
      <w:pPr>
        <w:rPr>
          <w:i/>
          <w:color w:val="00B050"/>
        </w:rPr>
      </w:pPr>
      <w:r w:rsidRPr="005F70DE">
        <w:rPr>
          <w:i/>
          <w:color w:val="00B050"/>
        </w:rPr>
        <w:t xml:space="preserve">The following introductory sentence can be filled in once all contributions have been received. </w:t>
      </w:r>
    </w:p>
    <w:p w14:paraId="0509AB42" w14:textId="4D901A05" w:rsidR="00515B03" w:rsidRDefault="00515B03" w:rsidP="00515B03">
      <w:pPr>
        <w:rPr>
          <w:color w:val="FF0000"/>
        </w:rPr>
      </w:pPr>
      <w:r w:rsidRPr="00EE315A">
        <w:t xml:space="preserve">This section </w:t>
      </w:r>
      <w:r w:rsidR="00F43D78">
        <w:t>summarise</w:t>
      </w:r>
      <w:r w:rsidR="00F43D78" w:rsidRPr="00EE315A">
        <w:t>s</w:t>
      </w:r>
      <w:r w:rsidRPr="00EE315A">
        <w:t xml:space="preserve"> the findings for </w:t>
      </w:r>
      <w:r w:rsidRPr="00002029">
        <w:rPr>
          <w:color w:val="FF0000"/>
        </w:rPr>
        <w:t>[product name]</w:t>
      </w:r>
      <w:r>
        <w:rPr>
          <w:color w:val="FF0000"/>
        </w:rPr>
        <w:t xml:space="preserve"> </w:t>
      </w:r>
      <w:r w:rsidRPr="00EE315A">
        <w:t>from</w:t>
      </w:r>
      <w:r>
        <w:t xml:space="preserve"> </w:t>
      </w:r>
      <w:r w:rsidRPr="00346AE3">
        <w:rPr>
          <w:color w:val="FF0000"/>
        </w:rPr>
        <w:t>[#]</w:t>
      </w:r>
      <w:r>
        <w:rPr>
          <w:color w:val="FF0000"/>
        </w:rPr>
        <w:t xml:space="preserve"> completed clinical trials, including</w:t>
      </w:r>
      <w:r w:rsidRPr="00EE315A">
        <w:t xml:space="preserve"> </w:t>
      </w:r>
      <w:r w:rsidRPr="00346AE3">
        <w:rPr>
          <w:color w:val="FF0000"/>
        </w:rPr>
        <w:t>[#]</w:t>
      </w:r>
      <w:r w:rsidRPr="00EE315A">
        <w:t xml:space="preserve"> Phase 1, </w:t>
      </w:r>
      <w:r w:rsidRPr="00346AE3">
        <w:rPr>
          <w:color w:val="FF0000"/>
        </w:rPr>
        <w:t>[#]</w:t>
      </w:r>
      <w:r>
        <w:t xml:space="preserve"> Phase 2, </w:t>
      </w:r>
      <w:r w:rsidRPr="00EE315A">
        <w:t xml:space="preserve">and </w:t>
      </w:r>
      <w:r w:rsidRPr="00346AE3">
        <w:rPr>
          <w:color w:val="FF0000"/>
        </w:rPr>
        <w:t>[#] </w:t>
      </w:r>
      <w:r w:rsidRPr="00EE315A">
        <w:t xml:space="preserve">Phase 3 completed trials during the </w:t>
      </w:r>
      <w:r>
        <w:t xml:space="preserve">reporting period of: </w:t>
      </w:r>
      <w:r>
        <w:rPr>
          <w:color w:val="FF0000"/>
        </w:rPr>
        <w:t>[DD</w:t>
      </w:r>
      <w:r w:rsidR="00705B4C">
        <w:rPr>
          <w:color w:val="FF0000"/>
        </w:rPr>
        <w:t xml:space="preserve"> </w:t>
      </w:r>
      <w:r>
        <w:rPr>
          <w:color w:val="FF0000"/>
        </w:rPr>
        <w:t>M</w:t>
      </w:r>
      <w:r w:rsidR="00C003FD">
        <w:rPr>
          <w:color w:val="FF0000"/>
        </w:rPr>
        <w:t>mm</w:t>
      </w:r>
      <w:r w:rsidR="00705B4C">
        <w:rPr>
          <w:color w:val="FF0000"/>
        </w:rPr>
        <w:t xml:space="preserve"> </w:t>
      </w:r>
      <w:r>
        <w:rPr>
          <w:color w:val="FF0000"/>
        </w:rPr>
        <w:t xml:space="preserve">YYYY] </w:t>
      </w:r>
      <w:r w:rsidRPr="00002029">
        <w:t>to</w:t>
      </w:r>
      <w:r>
        <w:rPr>
          <w:color w:val="FF0000"/>
        </w:rPr>
        <w:t xml:space="preserve"> [</w:t>
      </w:r>
      <w:r w:rsidR="00C003FD">
        <w:rPr>
          <w:color w:val="FF0000"/>
        </w:rPr>
        <w:t>DD</w:t>
      </w:r>
      <w:r w:rsidR="00705B4C">
        <w:rPr>
          <w:color w:val="FF0000"/>
        </w:rPr>
        <w:t xml:space="preserve"> </w:t>
      </w:r>
      <w:r>
        <w:rPr>
          <w:color w:val="FF0000"/>
        </w:rPr>
        <w:t>M</w:t>
      </w:r>
      <w:r w:rsidR="00C003FD">
        <w:rPr>
          <w:color w:val="FF0000"/>
        </w:rPr>
        <w:t>mm</w:t>
      </w:r>
      <w:r w:rsidR="00705B4C">
        <w:rPr>
          <w:color w:val="FF0000"/>
        </w:rPr>
        <w:t xml:space="preserve"> </w:t>
      </w:r>
      <w:r>
        <w:rPr>
          <w:color w:val="FF0000"/>
        </w:rPr>
        <w:t>YYYY]</w:t>
      </w:r>
      <w:r>
        <w:t>.  A</w:t>
      </w:r>
      <w:r w:rsidRPr="00E724EA">
        <w:t xml:space="preserve"> list of the completed trial(s) for the reporting period is in </w:t>
      </w:r>
      <w:r w:rsidRPr="0045723F">
        <w:rPr>
          <w:rStyle w:val="Hyperlink"/>
        </w:rPr>
        <w:t>Appendix 21.3</w:t>
      </w:r>
      <w:r w:rsidRPr="00E724EA">
        <w:t xml:space="preserve">; </w:t>
      </w:r>
      <w:r w:rsidR="000A172A" w:rsidRPr="00E549C7">
        <w:rPr>
          <w:rStyle w:val="Hyperlink"/>
        </w:rPr>
        <w:t xml:space="preserve">Table </w:t>
      </w:r>
      <w:r w:rsidR="000A172A">
        <w:rPr>
          <w:rStyle w:val="Hyperlink"/>
        </w:rPr>
        <w:t>21.3.1-2</w:t>
      </w:r>
      <w:r w:rsidRPr="00E724EA">
        <w:t xml:space="preserve">.  </w:t>
      </w:r>
    </w:p>
    <w:p w14:paraId="17490028" w14:textId="25B26038" w:rsidR="00515B03" w:rsidRDefault="00515B03" w:rsidP="006C71D1">
      <w:r w:rsidRPr="00626701">
        <w:rPr>
          <w:i/>
          <w:color w:val="00B050"/>
        </w:rPr>
        <w:t>[</w:t>
      </w:r>
      <w:r w:rsidRPr="006A23B8">
        <w:rPr>
          <w:i/>
          <w:color w:val="00B050"/>
        </w:rPr>
        <w:t xml:space="preserve">Provide </w:t>
      </w:r>
      <w:r w:rsidRPr="00626701">
        <w:rPr>
          <w:i/>
          <w:color w:val="00B050"/>
        </w:rPr>
        <w:t xml:space="preserve">high level conclusions on efficacy and safety results and </w:t>
      </w:r>
      <w:r w:rsidR="00F43D78">
        <w:rPr>
          <w:i/>
          <w:color w:val="00B050"/>
        </w:rPr>
        <w:t>summarise</w:t>
      </w:r>
      <w:r w:rsidRPr="00626701">
        <w:rPr>
          <w:i/>
          <w:color w:val="00B050"/>
        </w:rPr>
        <w:t xml:space="preserve"> emerging efficacy and safety findings, and if so desired, append a synopsis in Appendix 21.3.2. This list should align with Section 3 (safety actions) and Section 4 (changes to the IB). Describe each finding (per protocol) in one brief sentence.]A bulleted list can be provided, if desired.]</w:t>
      </w:r>
    </w:p>
    <w:p w14:paraId="6CE57763" w14:textId="77777777" w:rsidR="00515B03" w:rsidRDefault="00515B03" w:rsidP="00515B03">
      <w:pPr>
        <w:rPr>
          <w:i/>
          <w:color w:val="00B050"/>
        </w:rPr>
      </w:pPr>
      <w:r w:rsidRPr="00150CD9">
        <w:rPr>
          <w:i/>
          <w:color w:val="00B050"/>
        </w:rPr>
        <w:t>OR</w:t>
      </w:r>
    </w:p>
    <w:p w14:paraId="0B359FC2" w14:textId="29169891" w:rsidR="0094426C" w:rsidRPr="002711F6" w:rsidRDefault="0094426C" w:rsidP="00515B03">
      <w:pPr>
        <w:rPr>
          <w:i/>
          <w:color w:val="00B050"/>
        </w:rPr>
      </w:pPr>
      <w:r w:rsidRPr="005F70DE">
        <w:rPr>
          <w:i/>
          <w:color w:val="00B050"/>
        </w:rPr>
        <w:t xml:space="preserve">If there </w:t>
      </w:r>
      <w:r>
        <w:rPr>
          <w:i/>
          <w:color w:val="00B050"/>
        </w:rPr>
        <w:t>were</w:t>
      </w:r>
      <w:r w:rsidRPr="005F70DE">
        <w:rPr>
          <w:i/>
          <w:color w:val="00B050"/>
        </w:rPr>
        <w:t xml:space="preserve"> no </w:t>
      </w:r>
      <w:r>
        <w:rPr>
          <w:i/>
          <w:color w:val="00B050"/>
        </w:rPr>
        <w:t xml:space="preserve">completed </w:t>
      </w:r>
      <w:r w:rsidR="00236239">
        <w:rPr>
          <w:i/>
          <w:color w:val="00B050"/>
        </w:rPr>
        <w:t>c</w:t>
      </w:r>
      <w:r>
        <w:rPr>
          <w:i/>
          <w:color w:val="00B050"/>
        </w:rPr>
        <w:t xml:space="preserve">linical </w:t>
      </w:r>
      <w:r w:rsidR="00236239">
        <w:rPr>
          <w:i/>
          <w:color w:val="00B050"/>
        </w:rPr>
        <w:t>t</w:t>
      </w:r>
      <w:r>
        <w:rPr>
          <w:i/>
          <w:color w:val="00B050"/>
        </w:rPr>
        <w:t>rials in the period:</w:t>
      </w:r>
    </w:p>
    <w:p w14:paraId="33BD8DBB" w14:textId="77777777" w:rsidR="00867813" w:rsidRPr="00E724EA" w:rsidRDefault="00867813" w:rsidP="006C71D1">
      <w:commentRangeStart w:id="126"/>
      <w:r w:rsidRPr="00E724EA">
        <w:t>There</w:t>
      </w:r>
      <w:commentRangeEnd w:id="126"/>
      <w:r w:rsidR="004848C2">
        <w:rPr>
          <w:rStyle w:val="CommentReference"/>
        </w:rPr>
        <w:commentReference w:id="126"/>
      </w:r>
      <w:r w:rsidRPr="00E724EA">
        <w:t xml:space="preserve"> were no completed interventional clinical trials during the reporting period for </w:t>
      </w:r>
      <w:r w:rsidRPr="006C71D1">
        <w:rPr>
          <w:color w:val="FF0000"/>
        </w:rPr>
        <w:t>[product name].</w:t>
      </w:r>
    </w:p>
    <w:p w14:paraId="33BD8DBC" w14:textId="77777777" w:rsidR="00867813" w:rsidRPr="00272775" w:rsidRDefault="00867813" w:rsidP="00272775">
      <w:pPr>
        <w:rPr>
          <w:i/>
          <w:color w:val="00B050"/>
        </w:rPr>
      </w:pPr>
      <w:r w:rsidRPr="00272775">
        <w:rPr>
          <w:i/>
          <w:color w:val="00B050"/>
        </w:rPr>
        <w:t>OR</w:t>
      </w:r>
    </w:p>
    <w:p w14:paraId="33BD8DBD" w14:textId="2340B635" w:rsidR="00867813" w:rsidRPr="00E724EA" w:rsidRDefault="00867813" w:rsidP="006C71D1">
      <w:r w:rsidRPr="00E724EA">
        <w:t xml:space="preserve">During the reporting period, data from </w:t>
      </w:r>
      <w:r w:rsidRPr="006C71D1">
        <w:rPr>
          <w:color w:val="FF0000"/>
        </w:rPr>
        <w:t>[#]</w:t>
      </w:r>
      <w:r w:rsidRPr="00E549C7">
        <w:rPr>
          <w:i/>
        </w:rPr>
        <w:t xml:space="preserve"> </w:t>
      </w:r>
      <w:r w:rsidRPr="00E724EA">
        <w:t xml:space="preserve">completed interventional clinical trials for </w:t>
      </w:r>
      <w:r w:rsidRPr="006C71D1">
        <w:rPr>
          <w:color w:val="FF0000"/>
        </w:rPr>
        <w:t xml:space="preserve">[product name] </w:t>
      </w:r>
      <w:r w:rsidRPr="00E724EA">
        <w:t xml:space="preserve">were </w:t>
      </w:r>
      <w:r w:rsidR="00F43D78">
        <w:t>analyse</w:t>
      </w:r>
      <w:r w:rsidR="00F43D78" w:rsidRPr="00E724EA">
        <w:t>d</w:t>
      </w:r>
      <w:r w:rsidRPr="00E724EA">
        <w:t xml:space="preserve">.  </w:t>
      </w:r>
      <w:r w:rsidR="005112E3" w:rsidRPr="00E724EA">
        <w:t>A list of the completed trial(s) for the reporting period is</w:t>
      </w:r>
      <w:r w:rsidRPr="00E724EA">
        <w:t xml:space="preserve"> in </w:t>
      </w:r>
      <w:r w:rsidRPr="0045723F">
        <w:rPr>
          <w:rStyle w:val="Hyperlink"/>
        </w:rPr>
        <w:t>Appendix 21.3</w:t>
      </w:r>
      <w:r w:rsidRPr="00E724EA">
        <w:t xml:space="preserve">; </w:t>
      </w:r>
      <w:r w:rsidRPr="00E549C7">
        <w:rPr>
          <w:rStyle w:val="Hyperlink"/>
        </w:rPr>
        <w:t xml:space="preserve">Table </w:t>
      </w:r>
      <w:r w:rsidR="000A172A">
        <w:rPr>
          <w:rStyle w:val="Hyperlink"/>
        </w:rPr>
        <w:t>21.3.1-</w:t>
      </w:r>
      <w:r w:rsidR="00F43D78">
        <w:rPr>
          <w:rStyle w:val="Hyperlink"/>
        </w:rPr>
        <w:t>2.</w:t>
      </w:r>
      <w:r w:rsidRPr="00E724EA">
        <w:t xml:space="preserve">  </w:t>
      </w:r>
    </w:p>
    <w:p w14:paraId="33BD8DBE" w14:textId="440A251E" w:rsidR="00867813" w:rsidRPr="006C71D1" w:rsidRDefault="00867813" w:rsidP="006C71D1">
      <w:pPr>
        <w:rPr>
          <w:i/>
          <w:color w:val="FF0000"/>
        </w:rPr>
      </w:pPr>
      <w:r w:rsidRPr="006C71D1">
        <w:rPr>
          <w:i/>
          <w:color w:val="FF0000"/>
        </w:rPr>
        <w:t xml:space="preserve">[Add high level conclusions on efficacy and safety results and </w:t>
      </w:r>
      <w:r w:rsidR="00F43D78">
        <w:rPr>
          <w:i/>
          <w:color w:val="FF0000"/>
        </w:rPr>
        <w:t>summarise</w:t>
      </w:r>
      <w:r w:rsidRPr="006C71D1">
        <w:rPr>
          <w:i/>
          <w:color w:val="FF0000"/>
        </w:rPr>
        <w:t xml:space="preserve"> emerging efficacy and safety findings, and if so desired, append a synopsis in Appendix 21.3.2]  </w:t>
      </w:r>
    </w:p>
    <w:p w14:paraId="3D96CE69" w14:textId="4C07ED4D" w:rsidR="00A70791" w:rsidRPr="00A70791" w:rsidRDefault="00A70791" w:rsidP="00A70791">
      <w:pPr>
        <w:rPr>
          <w:i/>
          <w:color w:val="00B050"/>
        </w:rPr>
      </w:pPr>
      <w:r w:rsidRPr="00A70791">
        <w:rPr>
          <w:i/>
          <w:color w:val="00B050"/>
        </w:rPr>
        <w:lastRenderedPageBreak/>
        <w:t xml:space="preserve">If a previously </w:t>
      </w:r>
      <w:r w:rsidR="00222E6E">
        <w:rPr>
          <w:i/>
          <w:color w:val="00B050"/>
        </w:rPr>
        <w:t>characterised</w:t>
      </w:r>
      <w:r w:rsidRPr="00A70791">
        <w:rPr>
          <w:i/>
          <w:color w:val="00B050"/>
        </w:rPr>
        <w:t xml:space="preserve"> or new safety finding from a completed trial has been updated or added, respectively. </w:t>
      </w:r>
    </w:p>
    <w:p w14:paraId="5D795D12" w14:textId="77777777" w:rsidR="00A70791" w:rsidRPr="00A70791" w:rsidRDefault="00A70791" w:rsidP="00A70791">
      <w:commentRangeStart w:id="127"/>
      <w:r w:rsidRPr="00A70791">
        <w:rPr>
          <w:i/>
          <w:color w:val="FF0000"/>
        </w:rPr>
        <w:t>Updated</w:t>
      </w:r>
      <w:commentRangeEnd w:id="127"/>
      <w:r w:rsidR="00914D56">
        <w:rPr>
          <w:rStyle w:val="CommentReference"/>
        </w:rPr>
        <w:commentReference w:id="127"/>
      </w:r>
      <w:r w:rsidRPr="00A70791">
        <w:rPr>
          <w:i/>
          <w:color w:val="FF0000"/>
        </w:rPr>
        <w:t xml:space="preserve"> finding(s):</w:t>
      </w:r>
      <w:r w:rsidRPr="00A70791">
        <w:rPr>
          <w:color w:val="FF0000"/>
        </w:rPr>
        <w:t xml:space="preserve"> </w:t>
      </w:r>
      <w:r w:rsidRPr="00A70791">
        <w:t xml:space="preserve">Based on our review of the data from </w:t>
      </w:r>
      <w:r w:rsidRPr="00A70791">
        <w:rPr>
          <w:color w:val="FF0000"/>
        </w:rPr>
        <w:t>[#]</w:t>
      </w:r>
      <w:r w:rsidRPr="00A70791">
        <w:t xml:space="preserve"> completed clinical trials </w:t>
      </w:r>
      <w:r w:rsidRPr="00A70791">
        <w:rPr>
          <w:color w:val="FF0000"/>
        </w:rPr>
        <w:t>[list protocol numbers]</w:t>
      </w:r>
      <w:r w:rsidRPr="00A70791">
        <w:t xml:space="preserve">, the following previously observed relevant safety finding(s) pertaining to </w:t>
      </w:r>
      <w:r w:rsidRPr="00A70791">
        <w:rPr>
          <w:color w:val="FF0000"/>
        </w:rPr>
        <w:t>[list RISKs]</w:t>
      </w:r>
      <w:r w:rsidRPr="00A70791">
        <w:t xml:space="preserve"> was/were updated.</w:t>
      </w:r>
    </w:p>
    <w:p w14:paraId="13F46DF5" w14:textId="77777777" w:rsidR="00A70791" w:rsidRPr="00A70791" w:rsidRDefault="00A70791" w:rsidP="00A70791">
      <w:pPr>
        <w:rPr>
          <w:i/>
          <w:color w:val="FF0000"/>
        </w:rPr>
      </w:pPr>
      <w:r w:rsidRPr="00A70791">
        <w:rPr>
          <w:i/>
          <w:color w:val="FF0000"/>
        </w:rPr>
        <w:t>[Provide a high level narrative summary or bulleted list of updated safety findings</w:t>
      </w:r>
    </w:p>
    <w:p w14:paraId="232B117E" w14:textId="77777777" w:rsidR="00A70791" w:rsidRPr="00A70791" w:rsidRDefault="00A70791" w:rsidP="00A70791">
      <w:pPr>
        <w:rPr>
          <w:i/>
          <w:color w:val="00B050"/>
        </w:rPr>
      </w:pPr>
      <w:r w:rsidRPr="00A70791">
        <w:rPr>
          <w:i/>
          <w:color w:val="00B050"/>
        </w:rPr>
        <w:t>OR</w:t>
      </w:r>
    </w:p>
    <w:p w14:paraId="464ADF2C" w14:textId="142050D0" w:rsidR="00A70791" w:rsidRPr="00A70791" w:rsidRDefault="00A70791" w:rsidP="00A70791">
      <w:pPr>
        <w:spacing w:after="60" w:line="240" w:lineRule="auto"/>
      </w:pPr>
      <w:r w:rsidRPr="00A70791">
        <w:rPr>
          <w:i/>
          <w:color w:val="FF0000"/>
        </w:rPr>
        <w:t xml:space="preserve">Monotherapy </w:t>
      </w:r>
      <w:r w:rsidR="002A29E0">
        <w:rPr>
          <w:i/>
          <w:color w:val="FF0000"/>
        </w:rPr>
        <w:t>trial</w:t>
      </w:r>
      <w:r w:rsidRPr="00A70791">
        <w:rPr>
          <w:i/>
          <w:color w:val="FF0000"/>
        </w:rPr>
        <w:t>:</w:t>
      </w:r>
      <w:r w:rsidRPr="00A70791">
        <w:rPr>
          <w:color w:val="FF0000"/>
        </w:rPr>
        <w:t xml:space="preserve"> </w:t>
      </w:r>
      <w:r w:rsidRPr="00A70791">
        <w:t xml:space="preserve">Continuing analysis/investigations into emerging </w:t>
      </w:r>
      <w:r w:rsidRPr="00A70791">
        <w:rPr>
          <w:i/>
          <w:color w:val="FF0000"/>
        </w:rPr>
        <w:t>[RISK]</w:t>
      </w:r>
      <w:r w:rsidRPr="00A70791">
        <w:rPr>
          <w:color w:val="FF0000"/>
        </w:rPr>
        <w:t xml:space="preserve"> </w:t>
      </w:r>
      <w:r w:rsidRPr="00A70791">
        <w:t xml:space="preserve">in the </w:t>
      </w:r>
      <w:r w:rsidRPr="00A70791">
        <w:rPr>
          <w:i/>
          <w:color w:val="FF0000"/>
        </w:rPr>
        <w:t>[Abbreviated Protocol Name]</w:t>
      </w:r>
      <w:r w:rsidRPr="00A70791">
        <w:rPr>
          <w:color w:val="FF0000"/>
        </w:rPr>
        <w:t xml:space="preserve"> </w:t>
      </w:r>
      <w:r w:rsidR="002A29E0">
        <w:t>trial</w:t>
      </w:r>
      <w:r w:rsidRPr="00A70791">
        <w:t xml:space="preserve">, </w:t>
      </w:r>
      <w:r w:rsidRPr="00A70791">
        <w:rPr>
          <w:i/>
          <w:color w:val="FF0000"/>
        </w:rPr>
        <w:t>[add protocol #]</w:t>
      </w:r>
      <w:r w:rsidRPr="00A70791">
        <w:rPr>
          <w:color w:val="FF0000"/>
        </w:rPr>
        <w:t xml:space="preserve"> </w:t>
      </w:r>
      <w:r w:rsidRPr="00A70791">
        <w:t xml:space="preserve">confirmed a higher frequency of </w:t>
      </w:r>
      <w:r w:rsidRPr="00A70791">
        <w:rPr>
          <w:i/>
          <w:color w:val="FF0000"/>
        </w:rPr>
        <w:t>[list adverse event(s)]</w:t>
      </w:r>
      <w:r w:rsidRPr="00A70791">
        <w:rPr>
          <w:color w:val="FF0000"/>
        </w:rPr>
        <w:t xml:space="preserve"> </w:t>
      </w:r>
      <w:r w:rsidRPr="00A70791">
        <w:t xml:space="preserve">when subjects </w:t>
      </w:r>
      <w:r w:rsidRPr="00A70791">
        <w:rPr>
          <w:color w:val="FF0000"/>
        </w:rPr>
        <w:t>[add details, including any actions taken.]</w:t>
      </w:r>
    </w:p>
    <w:p w14:paraId="41607101" w14:textId="77777777" w:rsidR="00A70791" w:rsidRPr="00A70791" w:rsidRDefault="00A70791" w:rsidP="00A70791"/>
    <w:p w14:paraId="2BDBFAEC" w14:textId="77777777" w:rsidR="00A70791" w:rsidRPr="00A70791" w:rsidRDefault="00A70791" w:rsidP="00A70791">
      <w:r w:rsidRPr="00A70791">
        <w:rPr>
          <w:i/>
          <w:color w:val="FF0000"/>
        </w:rPr>
        <w:t xml:space="preserve">New finding(s): </w:t>
      </w:r>
      <w:r w:rsidRPr="00A70791">
        <w:t xml:space="preserve">Based on our review of the data from </w:t>
      </w:r>
      <w:r w:rsidRPr="00A70791">
        <w:rPr>
          <w:color w:val="FF0000"/>
        </w:rPr>
        <w:t>[#]</w:t>
      </w:r>
      <w:r w:rsidRPr="00A70791">
        <w:t xml:space="preserve"> completed clinical trials </w:t>
      </w:r>
      <w:r w:rsidRPr="00A70791">
        <w:rPr>
          <w:color w:val="FF0000"/>
        </w:rPr>
        <w:t>[list protocol numbers]</w:t>
      </w:r>
      <w:r w:rsidRPr="00A70791">
        <w:t xml:space="preserve">, </w:t>
      </w:r>
      <w:r w:rsidRPr="00A70791">
        <w:rPr>
          <w:color w:val="FF0000"/>
        </w:rPr>
        <w:t xml:space="preserve">the following </w:t>
      </w:r>
      <w:r w:rsidRPr="00A70791">
        <w:t>new potential/identified safety concern(s) was/were detected.</w:t>
      </w:r>
    </w:p>
    <w:p w14:paraId="3135F51F" w14:textId="77777777" w:rsidR="00A70791" w:rsidRPr="00A70791" w:rsidRDefault="00A70791" w:rsidP="00A70791">
      <w:pPr>
        <w:rPr>
          <w:i/>
          <w:color w:val="00B050"/>
        </w:rPr>
      </w:pPr>
      <w:r w:rsidRPr="00A70791">
        <w:rPr>
          <w:i/>
          <w:color w:val="FF0000"/>
        </w:rPr>
        <w:t>[Provide a high level narrative summary or bulleted list of new safety findings.]</w:t>
      </w:r>
    </w:p>
    <w:p w14:paraId="7E096160" w14:textId="77777777" w:rsidR="00A70791" w:rsidRPr="00A70791" w:rsidRDefault="00A70791" w:rsidP="00A70791">
      <w:pPr>
        <w:rPr>
          <w:i/>
          <w:color w:val="00B050"/>
        </w:rPr>
      </w:pPr>
      <w:r w:rsidRPr="00A70791">
        <w:rPr>
          <w:i/>
          <w:color w:val="00B050"/>
        </w:rPr>
        <w:t>OR</w:t>
      </w:r>
    </w:p>
    <w:p w14:paraId="48E9AC24" w14:textId="77777777" w:rsidR="00A70791" w:rsidRPr="00A70791" w:rsidRDefault="00A70791" w:rsidP="00A70791">
      <w:pPr>
        <w:rPr>
          <w:i/>
          <w:color w:val="00B050"/>
        </w:rPr>
      </w:pPr>
      <w:r w:rsidRPr="00A70791">
        <w:rPr>
          <w:i/>
          <w:color w:val="00B050"/>
        </w:rPr>
        <w:t>If there are no significant new or updated safety findings:</w:t>
      </w:r>
    </w:p>
    <w:p w14:paraId="477DBC1E" w14:textId="77777777" w:rsidR="00A70791" w:rsidRPr="00A70791" w:rsidRDefault="00A70791" w:rsidP="00A70791">
      <w:pPr>
        <w:rPr>
          <w:color w:val="FF0000"/>
        </w:rPr>
      </w:pPr>
      <w:r w:rsidRPr="00A70791">
        <w:t xml:space="preserve">Based on our review of the data from completed clinical trials, there were no significant new or updated safety findings, and the reported deaths (if any), AEs leading to discontinuation, SAEs, and Grade 3/4 events were consistent with the current known safety profile of </w:t>
      </w:r>
      <w:r w:rsidRPr="00A70791">
        <w:rPr>
          <w:color w:val="FF0000"/>
        </w:rPr>
        <w:t>[product name].</w:t>
      </w:r>
    </w:p>
    <w:p w14:paraId="24AB1906" w14:textId="77777777" w:rsidR="00803625" w:rsidRPr="00941238" w:rsidRDefault="00803625" w:rsidP="00803625">
      <w:pPr>
        <w:spacing w:before="60" w:after="240" w:line="240" w:lineRule="auto"/>
        <w:rPr>
          <w:rFonts w:eastAsia="MS Gothic"/>
          <w:b/>
          <w:bCs/>
          <w:i/>
          <w:color w:val="00B050"/>
          <w:szCs w:val="24"/>
          <w:u w:val="single"/>
        </w:rPr>
      </w:pPr>
      <w:bookmarkStart w:id="128" w:name="_Toc397000926"/>
      <w:bookmarkStart w:id="129" w:name="_Toc380824022"/>
      <w:bookmarkEnd w:id="128"/>
      <w:r w:rsidRPr="00874E96">
        <w:rPr>
          <w:rFonts w:eastAsia="MS Gothic"/>
          <w:b/>
          <w:i/>
          <w:color w:val="00B050"/>
          <w:szCs w:val="24"/>
          <w:u w:val="single"/>
        </w:rPr>
        <w:t>NOTE: This section can be subdivided</w:t>
      </w:r>
      <w:r w:rsidRPr="00874E96">
        <w:rPr>
          <w:rFonts w:eastAsia="MS Gothic"/>
          <w:b/>
          <w:bCs/>
          <w:i/>
          <w:color w:val="00B050"/>
          <w:szCs w:val="24"/>
          <w:u w:val="single"/>
        </w:rPr>
        <w:t xml:space="preserve"> using the below headers when applicable. </w:t>
      </w:r>
      <w:r>
        <w:rPr>
          <w:rFonts w:eastAsia="MS Gothic"/>
          <w:b/>
          <w:bCs/>
          <w:i/>
          <w:color w:val="00B050"/>
          <w:szCs w:val="24"/>
          <w:u w:val="single"/>
        </w:rPr>
        <w:t>If</w:t>
      </w:r>
      <w:r w:rsidRPr="00874E96">
        <w:rPr>
          <w:rFonts w:eastAsia="MS Gothic"/>
          <w:b/>
          <w:bCs/>
          <w:i/>
          <w:color w:val="00B050"/>
          <w:szCs w:val="24"/>
          <w:u w:val="single"/>
        </w:rPr>
        <w:t xml:space="preserve"> not applicable, please remove and en</w:t>
      </w:r>
      <w:r>
        <w:rPr>
          <w:rFonts w:eastAsia="MS Gothic"/>
          <w:b/>
          <w:bCs/>
          <w:i/>
          <w:color w:val="00B050"/>
          <w:szCs w:val="24"/>
          <w:u w:val="single"/>
        </w:rPr>
        <w:t>ter all information in section 8</w:t>
      </w:r>
      <w:r w:rsidRPr="00874E96">
        <w:rPr>
          <w:rFonts w:eastAsia="MS Gothic"/>
          <w:b/>
          <w:bCs/>
          <w:i/>
          <w:color w:val="00B050"/>
          <w:szCs w:val="24"/>
          <w:u w:val="single"/>
        </w:rPr>
        <w:t>.1 above:</w:t>
      </w:r>
    </w:p>
    <w:p w14:paraId="0D4F77D3" w14:textId="77777777" w:rsidR="006B1D08" w:rsidRPr="000B72E7" w:rsidRDefault="006B1D08" w:rsidP="000B72E7">
      <w:pPr>
        <w:pStyle w:val="Heading3"/>
      </w:pPr>
      <w:bookmarkStart w:id="130" w:name="_Toc447267158"/>
      <w:r w:rsidRPr="000B72E7">
        <w:t>Completed Clinical Trials (</w:t>
      </w:r>
      <w:commentRangeStart w:id="131"/>
      <w:r w:rsidRPr="000B72E7">
        <w:t>EU</w:t>
      </w:r>
      <w:commentRangeEnd w:id="131"/>
      <w:r w:rsidR="001F57C3">
        <w:rPr>
          <w:rStyle w:val="CommentReference"/>
          <w:rFonts w:ascii="Times New Roman" w:hAnsi="Times New Roman"/>
          <w:b w:val="0"/>
        </w:rPr>
        <w:commentReference w:id="131"/>
      </w:r>
      <w:r w:rsidRPr="000B72E7">
        <w:t>)</w:t>
      </w:r>
      <w:bookmarkEnd w:id="129"/>
      <w:bookmarkEnd w:id="130"/>
      <w:r w:rsidRPr="000B72E7">
        <w:t xml:space="preserve"> </w:t>
      </w:r>
    </w:p>
    <w:p w14:paraId="7599DC87" w14:textId="77777777" w:rsidR="006B1D08" w:rsidRPr="006B1D08" w:rsidRDefault="006B1D08" w:rsidP="006B1D08"/>
    <w:p w14:paraId="2AAE22AD" w14:textId="77777777" w:rsidR="006B1D08" w:rsidRPr="000B72E7" w:rsidRDefault="006B1D08" w:rsidP="000B72E7">
      <w:pPr>
        <w:pStyle w:val="Heading3"/>
      </w:pPr>
      <w:bookmarkStart w:id="132" w:name="_Toc380824023"/>
      <w:bookmarkStart w:id="133" w:name="_Toc447267159"/>
      <w:r w:rsidRPr="000B72E7">
        <w:t>Completed Clinical Trials (US)</w:t>
      </w:r>
      <w:bookmarkEnd w:id="132"/>
      <w:bookmarkEnd w:id="133"/>
      <w:r w:rsidRPr="000B72E7">
        <w:t xml:space="preserve"> </w:t>
      </w:r>
    </w:p>
    <w:p w14:paraId="27C4A503" w14:textId="77777777" w:rsidR="006B1D08" w:rsidRPr="006B1D08" w:rsidRDefault="006B1D08" w:rsidP="006B1D08"/>
    <w:p w14:paraId="3DFB1B76" w14:textId="77777777" w:rsidR="006B1D08" w:rsidRDefault="006B1D08" w:rsidP="000B72E7">
      <w:pPr>
        <w:pStyle w:val="Heading3"/>
      </w:pPr>
      <w:bookmarkStart w:id="134" w:name="_Toc380824024"/>
      <w:bookmarkStart w:id="135" w:name="_Toc447267160"/>
      <w:r w:rsidRPr="000B72E7">
        <w:t>Completed Clinical Trials (Asia)</w:t>
      </w:r>
      <w:bookmarkEnd w:id="134"/>
      <w:bookmarkEnd w:id="135"/>
      <w:r w:rsidRPr="000B72E7">
        <w:t xml:space="preserve"> </w:t>
      </w:r>
    </w:p>
    <w:p w14:paraId="4F5B28C8" w14:textId="255C773C" w:rsidR="00FC5461" w:rsidRDefault="00FC5461" w:rsidP="00FC5461"/>
    <w:p w14:paraId="16E05923" w14:textId="11DF2CB5" w:rsidR="00FC5461" w:rsidRPr="00FC5461" w:rsidRDefault="00FC5461" w:rsidP="00FC5461">
      <w:pPr>
        <w:pStyle w:val="Heading3"/>
      </w:pPr>
      <w:bookmarkStart w:id="136" w:name="_Toc447267161"/>
      <w:r>
        <w:lastRenderedPageBreak/>
        <w:t>Completed Clinical Trials (Rest of World)</w:t>
      </w:r>
      <w:bookmarkEnd w:id="136"/>
    </w:p>
    <w:p w14:paraId="4FF099D7" w14:textId="77777777" w:rsidR="00B141EB" w:rsidRPr="00A04AC6" w:rsidRDefault="00B141EB" w:rsidP="002F7689"/>
    <w:p w14:paraId="33BD8DBF" w14:textId="77777777" w:rsidR="00867813" w:rsidRPr="000B72E7" w:rsidRDefault="00867813" w:rsidP="000B72E7">
      <w:pPr>
        <w:pStyle w:val="Heading2"/>
      </w:pPr>
      <w:bookmarkStart w:id="137" w:name="_Toc397000930"/>
      <w:bookmarkStart w:id="138" w:name="_Toc303189168"/>
      <w:bookmarkStart w:id="139" w:name="_Toc447267162"/>
      <w:bookmarkEnd w:id="137"/>
      <w:r w:rsidRPr="000B72E7">
        <w:t>Ongoing Clinical Trials</w:t>
      </w:r>
      <w:bookmarkEnd w:id="138"/>
      <w:bookmarkEnd w:id="139"/>
    </w:p>
    <w:p w14:paraId="33BD8DC0" w14:textId="77777777" w:rsidR="00867813" w:rsidRPr="00A214F1" w:rsidRDefault="00867813" w:rsidP="007F57C5">
      <w:pPr>
        <w:rPr>
          <w:i/>
          <w:color w:val="00B050"/>
        </w:rPr>
      </w:pPr>
      <w:r w:rsidRPr="00A214F1">
        <w:rPr>
          <w:i/>
          <w:color w:val="00B050"/>
        </w:rPr>
        <w:t xml:space="preserve">Common sections between PBRER and DSUR </w:t>
      </w:r>
    </w:p>
    <w:tbl>
      <w:tblPr>
        <w:tblW w:w="4795" w:type="pct"/>
        <w:jc w:val="center"/>
        <w:tblLook w:val="0000" w:firstRow="0" w:lastRow="0" w:firstColumn="0" w:lastColumn="0" w:noHBand="0" w:noVBand="0"/>
      </w:tblPr>
      <w:tblGrid>
        <w:gridCol w:w="4065"/>
        <w:gridCol w:w="4428"/>
      </w:tblGrid>
      <w:tr w:rsidR="00867813" w:rsidRPr="006C71D1" w14:paraId="33BD8DC3" w14:textId="77777777" w:rsidTr="003D3737">
        <w:trPr>
          <w:trHeight w:val="215"/>
          <w:jc w:val="center"/>
        </w:trPr>
        <w:tc>
          <w:tcPr>
            <w:tcW w:w="2393" w:type="pct"/>
            <w:shd w:val="clear" w:color="auto" w:fill="auto"/>
          </w:tcPr>
          <w:p w14:paraId="33BD8DC1" w14:textId="77777777" w:rsidR="00867813" w:rsidRPr="006C71D1" w:rsidRDefault="00867813" w:rsidP="0027691C">
            <w:pPr>
              <w:pStyle w:val="ListParagraph"/>
              <w:numPr>
                <w:ilvl w:val="0"/>
                <w:numId w:val="28"/>
              </w:numPr>
              <w:rPr>
                <w:i/>
                <w:color w:val="00B050"/>
              </w:rPr>
            </w:pPr>
            <w:r w:rsidRPr="006C71D1">
              <w:rPr>
                <w:i/>
                <w:color w:val="00B050"/>
              </w:rPr>
              <w:t>PBRER section</w:t>
            </w:r>
          </w:p>
        </w:tc>
        <w:tc>
          <w:tcPr>
            <w:tcW w:w="2607" w:type="pct"/>
            <w:shd w:val="clear" w:color="auto" w:fill="auto"/>
          </w:tcPr>
          <w:p w14:paraId="33BD8DC2" w14:textId="77777777" w:rsidR="00867813" w:rsidRPr="006C71D1" w:rsidRDefault="00867813" w:rsidP="0027691C">
            <w:pPr>
              <w:pStyle w:val="ListParagraph"/>
              <w:numPr>
                <w:ilvl w:val="0"/>
                <w:numId w:val="28"/>
              </w:numPr>
              <w:rPr>
                <w:i/>
                <w:color w:val="00B050"/>
              </w:rPr>
            </w:pPr>
            <w:r w:rsidRPr="006C71D1">
              <w:rPr>
                <w:i/>
                <w:color w:val="00B050"/>
              </w:rPr>
              <w:t>DSUR section</w:t>
            </w:r>
          </w:p>
        </w:tc>
      </w:tr>
      <w:tr w:rsidR="00867813" w:rsidRPr="006C71D1" w14:paraId="33BD8DC7" w14:textId="77777777" w:rsidTr="003D3737">
        <w:trPr>
          <w:trHeight w:val="80"/>
          <w:jc w:val="center"/>
        </w:trPr>
        <w:tc>
          <w:tcPr>
            <w:tcW w:w="2393" w:type="pct"/>
            <w:shd w:val="clear" w:color="auto" w:fill="auto"/>
          </w:tcPr>
          <w:p w14:paraId="33BD8DC5" w14:textId="2A40B1BC" w:rsidR="00867813" w:rsidRPr="00C67EEA" w:rsidRDefault="00867813" w:rsidP="00C67EEA">
            <w:pPr>
              <w:pStyle w:val="ListParagraph"/>
              <w:numPr>
                <w:ilvl w:val="0"/>
                <w:numId w:val="28"/>
              </w:numPr>
              <w:rPr>
                <w:i/>
                <w:color w:val="00B050"/>
              </w:rPr>
            </w:pPr>
            <w:r w:rsidRPr="006C71D1">
              <w:rPr>
                <w:i/>
                <w:color w:val="00B050"/>
              </w:rPr>
              <w:t>Section 7.2 Ongoing Clinical Trials</w:t>
            </w:r>
          </w:p>
        </w:tc>
        <w:tc>
          <w:tcPr>
            <w:tcW w:w="2607" w:type="pct"/>
            <w:shd w:val="clear" w:color="auto" w:fill="auto"/>
          </w:tcPr>
          <w:p w14:paraId="33BD8DC6" w14:textId="77777777" w:rsidR="00867813" w:rsidRPr="006C71D1" w:rsidRDefault="00867813" w:rsidP="0027691C">
            <w:pPr>
              <w:pStyle w:val="ListParagraph"/>
              <w:numPr>
                <w:ilvl w:val="0"/>
                <w:numId w:val="28"/>
              </w:numPr>
              <w:rPr>
                <w:i/>
                <w:color w:val="00B050"/>
              </w:rPr>
            </w:pPr>
            <w:r w:rsidRPr="006C71D1">
              <w:rPr>
                <w:i/>
                <w:color w:val="00B050"/>
              </w:rPr>
              <w:t xml:space="preserve">8.2 Ongoing Clinical Trials </w:t>
            </w:r>
          </w:p>
        </w:tc>
      </w:tr>
    </w:tbl>
    <w:p w14:paraId="33BD8DC8" w14:textId="77777777" w:rsidR="00867813" w:rsidRPr="006C71D1" w:rsidRDefault="00867813" w:rsidP="006C71D1">
      <w:pPr>
        <w:rPr>
          <w:i/>
          <w:color w:val="00B050"/>
        </w:rPr>
      </w:pPr>
    </w:p>
    <w:p w14:paraId="33BD8DC9" w14:textId="77777777" w:rsidR="00867813" w:rsidRPr="006C71D1" w:rsidRDefault="00867813" w:rsidP="006C71D1">
      <w:pPr>
        <w:rPr>
          <w:i/>
          <w:color w:val="00B050"/>
        </w:rPr>
      </w:pPr>
      <w:r w:rsidRPr="006C71D1">
        <w:rPr>
          <w:i/>
          <w:color w:val="00B050"/>
        </w:rPr>
        <w:t xml:space="preserve">Lead author(s): Clinical Management (review from Clinical Development) </w:t>
      </w:r>
    </w:p>
    <w:p w14:paraId="33BD8DCA" w14:textId="57B4CB37" w:rsidR="00867813" w:rsidRPr="006C71D1" w:rsidRDefault="00867813" w:rsidP="006C71D1">
      <w:pPr>
        <w:rPr>
          <w:i/>
          <w:color w:val="00B050"/>
        </w:rPr>
      </w:pPr>
      <w:r w:rsidRPr="006C71D1">
        <w:rPr>
          <w:i/>
          <w:color w:val="00B050"/>
        </w:rPr>
        <w:t xml:space="preserve">Contributing Author: Information may be obtained from the Global Study List from </w:t>
      </w:r>
      <w:r w:rsidR="009D222F">
        <w:rPr>
          <w:i/>
          <w:color w:val="00B050"/>
        </w:rPr>
        <w:t>Programme</w:t>
      </w:r>
      <w:r w:rsidRPr="006C71D1">
        <w:rPr>
          <w:i/>
          <w:color w:val="00B050"/>
        </w:rPr>
        <w:t xml:space="preserve"> Management.</w:t>
      </w:r>
    </w:p>
    <w:p w14:paraId="0B9D1ECD" w14:textId="2A4A394B" w:rsidR="00A70791" w:rsidRPr="005F70DE" w:rsidRDefault="00A70791" w:rsidP="00A70791">
      <w:pPr>
        <w:rPr>
          <w:i/>
          <w:color w:val="00B050"/>
        </w:rPr>
      </w:pPr>
      <w:r w:rsidRPr="005F70DE">
        <w:rPr>
          <w:i/>
          <w:color w:val="00B050"/>
        </w:rPr>
        <w:t xml:space="preserve">An </w:t>
      </w:r>
      <w:r w:rsidRPr="00E40FB8">
        <w:rPr>
          <w:b/>
          <w:i/>
          <w:color w:val="00B050"/>
        </w:rPr>
        <w:t>ONGOING</w:t>
      </w:r>
      <w:r w:rsidRPr="005F70DE">
        <w:rPr>
          <w:i/>
          <w:color w:val="00B050"/>
        </w:rPr>
        <w:t xml:space="preserve"> trial is DEFINED as a clinical trial that has 1) reached FPFV, or 2) begun but is currently on hold, or 3) issued a </w:t>
      </w:r>
      <w:r w:rsidR="004D0E72">
        <w:rPr>
          <w:i/>
          <w:color w:val="00B050"/>
        </w:rPr>
        <w:t>finalised</w:t>
      </w:r>
      <w:r w:rsidRPr="005F70DE">
        <w:rPr>
          <w:i/>
          <w:color w:val="00B050"/>
        </w:rPr>
        <w:t xml:space="preserve"> interim CSR but has not concluded, or 4) has concluded all endpoints (primary, secondary, etc</w:t>
      </w:r>
      <w:r>
        <w:rPr>
          <w:i/>
          <w:color w:val="00B050"/>
        </w:rPr>
        <w:t>.</w:t>
      </w:r>
      <w:r w:rsidRPr="005F70DE">
        <w:rPr>
          <w:i/>
          <w:color w:val="00B050"/>
        </w:rPr>
        <w:t>) but has not issued/submitted/approved the overall final (CSR/Addendum) report by Otsuka within the DSUR reporting period.</w:t>
      </w:r>
    </w:p>
    <w:p w14:paraId="33BD8DCB" w14:textId="7C84CE7B" w:rsidR="00867813" w:rsidRPr="006C71D1" w:rsidRDefault="00F43D78" w:rsidP="006C71D1">
      <w:pPr>
        <w:rPr>
          <w:i/>
          <w:color w:val="00B050"/>
        </w:rPr>
      </w:pPr>
      <w:r w:rsidRPr="006C71D1">
        <w:rPr>
          <w:i/>
          <w:color w:val="00B050"/>
        </w:rPr>
        <w:t>If the sponsor is aware of clinically important information that has arisen from ongoing interventional clinical trials (</w:t>
      </w:r>
      <w:r>
        <w:rPr>
          <w:i/>
          <w:color w:val="00B050"/>
        </w:rPr>
        <w:t>eg</w:t>
      </w:r>
      <w:r w:rsidRPr="006C71D1">
        <w:rPr>
          <w:i/>
          <w:color w:val="00B050"/>
        </w:rPr>
        <w:t xml:space="preserve">, learned through interim safety analyses or as a result of unblinding of subjects with adverse events), this section should briefly </w:t>
      </w:r>
      <w:r>
        <w:rPr>
          <w:i/>
          <w:color w:val="00B050"/>
        </w:rPr>
        <w:t>summarise</w:t>
      </w:r>
      <w:r w:rsidRPr="006C71D1">
        <w:rPr>
          <w:i/>
          <w:color w:val="00B050"/>
        </w:rPr>
        <w:t xml:space="preserve"> the issue(s). </w:t>
      </w:r>
      <w:r w:rsidR="00867813" w:rsidRPr="006C71D1">
        <w:rPr>
          <w:i/>
          <w:color w:val="00B050"/>
        </w:rPr>
        <w:t xml:space="preserve">It could include information that supports or refutes previously identified safety issues, as well as evidence of new safety signals.  Non interventional </w:t>
      </w:r>
      <w:r w:rsidR="002A29E0">
        <w:rPr>
          <w:i/>
          <w:color w:val="00B050"/>
        </w:rPr>
        <w:t>trial</w:t>
      </w:r>
      <w:r w:rsidR="00867813" w:rsidRPr="006C71D1">
        <w:rPr>
          <w:i/>
          <w:color w:val="00B050"/>
        </w:rPr>
        <w:t xml:space="preserve"> information should be provided in Section 10.</w:t>
      </w:r>
    </w:p>
    <w:p w14:paraId="0B3D8A00" w14:textId="77777777" w:rsidR="00204FD3" w:rsidRPr="006C71D1" w:rsidRDefault="00204FD3" w:rsidP="006C71D1">
      <w:pPr>
        <w:rPr>
          <w:i/>
          <w:color w:val="00B050"/>
        </w:rPr>
      </w:pPr>
      <w:r w:rsidRPr="006C71D1">
        <w:rPr>
          <w:i/>
          <w:color w:val="00B050"/>
        </w:rPr>
        <w:t xml:space="preserve">A safety finding can include but is not limited to following: </w:t>
      </w:r>
    </w:p>
    <w:p w14:paraId="52E3CBA9" w14:textId="77777777" w:rsidR="00204FD3" w:rsidRPr="006C71D1" w:rsidRDefault="00204FD3" w:rsidP="0027691C">
      <w:pPr>
        <w:pStyle w:val="ListParagraph"/>
        <w:numPr>
          <w:ilvl w:val="0"/>
          <w:numId w:val="28"/>
        </w:numPr>
        <w:rPr>
          <w:i/>
          <w:color w:val="00B050"/>
        </w:rPr>
      </w:pPr>
      <w:r w:rsidRPr="006C71D1">
        <w:rPr>
          <w:i/>
          <w:color w:val="00B050"/>
        </w:rPr>
        <w:t xml:space="preserve">newly identified safety issues (detailed description of adverse events or reactions; associated laboratory values; risk factors; relationship to dose, duration, time course of the treatment; reversibility; factors that could be useful in predicting or preventing reactions) </w:t>
      </w:r>
    </w:p>
    <w:p w14:paraId="0808EBF0" w14:textId="35961E30" w:rsidR="00204FD3" w:rsidRPr="006C71D1" w:rsidRDefault="00204FD3" w:rsidP="0027691C">
      <w:pPr>
        <w:pStyle w:val="ListParagraph"/>
        <w:numPr>
          <w:ilvl w:val="0"/>
          <w:numId w:val="28"/>
        </w:numPr>
        <w:rPr>
          <w:i/>
          <w:color w:val="00B050"/>
        </w:rPr>
      </w:pPr>
      <w:r w:rsidRPr="006C71D1">
        <w:rPr>
          <w:i/>
          <w:color w:val="00B050"/>
        </w:rPr>
        <w:t>meaningful changes in previously identified adverse reactions (</w:t>
      </w:r>
      <w:r w:rsidR="008C2FBA">
        <w:rPr>
          <w:i/>
          <w:color w:val="00B050"/>
        </w:rPr>
        <w:t>eg</w:t>
      </w:r>
      <w:r w:rsidRPr="006C71D1">
        <w:rPr>
          <w:i/>
          <w:color w:val="00B050"/>
        </w:rPr>
        <w:t xml:space="preserve">, increased frequency or severity, outcome, specific at-risk populations) </w:t>
      </w:r>
    </w:p>
    <w:p w14:paraId="59500BFC" w14:textId="77777777" w:rsidR="00204FD3" w:rsidRPr="006C71D1" w:rsidRDefault="00204FD3" w:rsidP="0027691C">
      <w:pPr>
        <w:pStyle w:val="ListParagraph"/>
        <w:numPr>
          <w:ilvl w:val="0"/>
          <w:numId w:val="28"/>
        </w:numPr>
        <w:rPr>
          <w:i/>
          <w:color w:val="00B050"/>
        </w:rPr>
      </w:pPr>
      <w:r w:rsidRPr="006C71D1">
        <w:rPr>
          <w:i/>
          <w:color w:val="00B050"/>
        </w:rPr>
        <w:t xml:space="preserve">symptoms, signs, and laboratory evidence of newly and previously identified clinically significant toxicities, for example: </w:t>
      </w:r>
    </w:p>
    <w:p w14:paraId="6EE8AC6B" w14:textId="77777777" w:rsidR="00204FD3" w:rsidRPr="006C71D1" w:rsidRDefault="00204FD3" w:rsidP="0027691C">
      <w:pPr>
        <w:pStyle w:val="ListParagraph"/>
        <w:numPr>
          <w:ilvl w:val="0"/>
          <w:numId w:val="28"/>
        </w:numPr>
        <w:rPr>
          <w:i/>
          <w:color w:val="00B050"/>
        </w:rPr>
      </w:pPr>
      <w:r w:rsidRPr="006C71D1">
        <w:rPr>
          <w:i/>
          <w:color w:val="00B050"/>
        </w:rPr>
        <w:t xml:space="preserve">hepatotoxicity </w:t>
      </w:r>
    </w:p>
    <w:p w14:paraId="6F2B77F5" w14:textId="77777777" w:rsidR="00204FD3" w:rsidRPr="006C71D1" w:rsidRDefault="00204FD3" w:rsidP="0027691C">
      <w:pPr>
        <w:pStyle w:val="ListParagraph"/>
        <w:numPr>
          <w:ilvl w:val="0"/>
          <w:numId w:val="28"/>
        </w:numPr>
        <w:rPr>
          <w:i/>
          <w:color w:val="00B050"/>
        </w:rPr>
      </w:pPr>
      <w:r w:rsidRPr="006C71D1">
        <w:rPr>
          <w:i/>
          <w:color w:val="00B050"/>
        </w:rPr>
        <w:lastRenderedPageBreak/>
        <w:t xml:space="preserve">cardiovascular effects, including QT interval prolongation and results from thorough QT/QTc studies </w:t>
      </w:r>
    </w:p>
    <w:p w14:paraId="71A5F234" w14:textId="77777777" w:rsidR="00204FD3" w:rsidRPr="006C71D1" w:rsidRDefault="00204FD3" w:rsidP="0027691C">
      <w:pPr>
        <w:pStyle w:val="ListParagraph"/>
        <w:numPr>
          <w:ilvl w:val="0"/>
          <w:numId w:val="28"/>
        </w:numPr>
        <w:rPr>
          <w:i/>
          <w:color w:val="00B050"/>
        </w:rPr>
      </w:pPr>
      <w:r w:rsidRPr="006C71D1">
        <w:rPr>
          <w:i/>
          <w:color w:val="00B050"/>
        </w:rPr>
        <w:t xml:space="preserve">bone marrow toxicity </w:t>
      </w:r>
    </w:p>
    <w:p w14:paraId="0649AD01" w14:textId="77777777" w:rsidR="00204FD3" w:rsidRPr="006C71D1" w:rsidRDefault="00204FD3" w:rsidP="0027691C">
      <w:pPr>
        <w:pStyle w:val="ListParagraph"/>
        <w:numPr>
          <w:ilvl w:val="0"/>
          <w:numId w:val="28"/>
        </w:numPr>
        <w:rPr>
          <w:i/>
          <w:color w:val="00B050"/>
        </w:rPr>
      </w:pPr>
      <w:r w:rsidRPr="006C71D1">
        <w:rPr>
          <w:i/>
          <w:color w:val="00B050"/>
        </w:rPr>
        <w:t xml:space="preserve">pulmonary toxicity </w:t>
      </w:r>
    </w:p>
    <w:p w14:paraId="537EB96F" w14:textId="77777777" w:rsidR="00204FD3" w:rsidRPr="006C71D1" w:rsidRDefault="00204FD3" w:rsidP="0027691C">
      <w:pPr>
        <w:pStyle w:val="ListParagraph"/>
        <w:numPr>
          <w:ilvl w:val="0"/>
          <w:numId w:val="28"/>
        </w:numPr>
        <w:rPr>
          <w:i/>
          <w:color w:val="00B050"/>
        </w:rPr>
      </w:pPr>
      <w:r w:rsidRPr="006C71D1">
        <w:rPr>
          <w:i/>
          <w:color w:val="00B050"/>
        </w:rPr>
        <w:t xml:space="preserve">renal toxicity </w:t>
      </w:r>
    </w:p>
    <w:p w14:paraId="3F9CA866" w14:textId="77777777" w:rsidR="00204FD3" w:rsidRPr="006C71D1" w:rsidRDefault="00204FD3" w:rsidP="0027691C">
      <w:pPr>
        <w:pStyle w:val="ListParagraph"/>
        <w:numPr>
          <w:ilvl w:val="0"/>
          <w:numId w:val="28"/>
        </w:numPr>
        <w:rPr>
          <w:i/>
          <w:color w:val="00B050"/>
        </w:rPr>
      </w:pPr>
      <w:r w:rsidRPr="006C71D1">
        <w:rPr>
          <w:i/>
          <w:color w:val="00B050"/>
        </w:rPr>
        <w:t xml:space="preserve">central nervous system toxicity </w:t>
      </w:r>
    </w:p>
    <w:p w14:paraId="77F5190F" w14:textId="77777777" w:rsidR="00204FD3" w:rsidRPr="006C71D1" w:rsidRDefault="00204FD3" w:rsidP="0027691C">
      <w:pPr>
        <w:pStyle w:val="ListParagraph"/>
        <w:numPr>
          <w:ilvl w:val="0"/>
          <w:numId w:val="28"/>
        </w:numPr>
        <w:rPr>
          <w:i/>
          <w:color w:val="00B050"/>
        </w:rPr>
      </w:pPr>
      <w:r w:rsidRPr="006C71D1">
        <w:rPr>
          <w:i/>
          <w:color w:val="00B050"/>
        </w:rPr>
        <w:t xml:space="preserve">immunogenicity </w:t>
      </w:r>
    </w:p>
    <w:p w14:paraId="10CF43A5" w14:textId="77777777" w:rsidR="00204FD3" w:rsidRPr="006C71D1" w:rsidRDefault="00204FD3" w:rsidP="0027691C">
      <w:pPr>
        <w:pStyle w:val="ListParagraph"/>
        <w:numPr>
          <w:ilvl w:val="0"/>
          <w:numId w:val="28"/>
        </w:numPr>
        <w:rPr>
          <w:i/>
          <w:color w:val="00B050"/>
        </w:rPr>
      </w:pPr>
      <w:r w:rsidRPr="006C71D1">
        <w:rPr>
          <w:i/>
          <w:color w:val="00B050"/>
        </w:rPr>
        <w:t xml:space="preserve">hypersensitivity </w:t>
      </w:r>
    </w:p>
    <w:p w14:paraId="7A62D9B2" w14:textId="77777777" w:rsidR="00204FD3" w:rsidRPr="006C71D1" w:rsidRDefault="00204FD3" w:rsidP="0027691C">
      <w:pPr>
        <w:pStyle w:val="ListParagraph"/>
        <w:numPr>
          <w:ilvl w:val="0"/>
          <w:numId w:val="28"/>
        </w:numPr>
        <w:rPr>
          <w:i/>
          <w:color w:val="00B050"/>
        </w:rPr>
      </w:pPr>
      <w:r w:rsidRPr="006C71D1">
        <w:rPr>
          <w:i/>
          <w:color w:val="00B050"/>
        </w:rPr>
        <w:t xml:space="preserve">deaths that are an outcome of an adverse event </w:t>
      </w:r>
    </w:p>
    <w:p w14:paraId="3D4669D1" w14:textId="5B10EA4F" w:rsidR="00204FD3" w:rsidRPr="006C71D1" w:rsidRDefault="0052293E" w:rsidP="0027691C">
      <w:pPr>
        <w:pStyle w:val="ListParagraph"/>
        <w:numPr>
          <w:ilvl w:val="0"/>
          <w:numId w:val="28"/>
        </w:numPr>
        <w:rPr>
          <w:i/>
          <w:color w:val="00B050"/>
        </w:rPr>
      </w:pPr>
      <w:r>
        <w:rPr>
          <w:i/>
          <w:color w:val="00B050"/>
        </w:rPr>
        <w:t>IMP</w:t>
      </w:r>
      <w:r w:rsidR="00204FD3" w:rsidRPr="006C71D1">
        <w:rPr>
          <w:i/>
          <w:color w:val="00B050"/>
        </w:rPr>
        <w:t xml:space="preserve"> discontinuations because of adverse events, including abnormal laboratory values or investigations </w:t>
      </w:r>
    </w:p>
    <w:p w14:paraId="51563CD5" w14:textId="77777777" w:rsidR="00204FD3" w:rsidRPr="006C71D1" w:rsidRDefault="00204FD3" w:rsidP="0027691C">
      <w:pPr>
        <w:pStyle w:val="ListParagraph"/>
        <w:numPr>
          <w:ilvl w:val="0"/>
          <w:numId w:val="28"/>
        </w:numPr>
        <w:rPr>
          <w:i/>
          <w:color w:val="00B050"/>
        </w:rPr>
      </w:pPr>
      <w:r w:rsidRPr="006C71D1">
        <w:rPr>
          <w:i/>
          <w:color w:val="00B050"/>
        </w:rPr>
        <w:t xml:space="preserve">drug–drug and other interactions </w:t>
      </w:r>
    </w:p>
    <w:p w14:paraId="223D8690" w14:textId="2BE26E85" w:rsidR="0094426C" w:rsidRPr="005F70DE" w:rsidRDefault="0094426C" w:rsidP="0094426C">
      <w:pPr>
        <w:rPr>
          <w:i/>
          <w:color w:val="00B050"/>
        </w:rPr>
      </w:pPr>
      <w:r w:rsidRPr="005F70DE">
        <w:rPr>
          <w:i/>
          <w:color w:val="00B050"/>
        </w:rPr>
        <w:t>If an ongoing clinical</w:t>
      </w:r>
      <w:r>
        <w:rPr>
          <w:i/>
          <w:color w:val="00B050"/>
        </w:rPr>
        <w:t xml:space="preserve"> </w:t>
      </w:r>
      <w:r w:rsidRPr="005F70DE">
        <w:rPr>
          <w:i/>
          <w:color w:val="00B050"/>
        </w:rPr>
        <w:t xml:space="preserve">trial uses the primary Investigational Medicinal Product (IMP), the product which is the focus of the DSUR, in combination with additional IMPs in the therapy regimen, please refer to the directions provided in Section 8.5 when deciding where to include the clinical safety summary.  Ongoing clinical trials </w:t>
      </w:r>
      <w:r w:rsidR="00F57111" w:rsidRPr="005F70DE">
        <w:rPr>
          <w:i/>
          <w:color w:val="00B050"/>
        </w:rPr>
        <w:t>analy</w:t>
      </w:r>
      <w:r w:rsidR="00F57111">
        <w:rPr>
          <w:i/>
          <w:color w:val="00B050"/>
        </w:rPr>
        <w:t>s</w:t>
      </w:r>
      <w:r w:rsidR="00F57111" w:rsidRPr="005F70DE">
        <w:rPr>
          <w:i/>
          <w:color w:val="00B050"/>
        </w:rPr>
        <w:t>ing</w:t>
      </w:r>
      <w:r w:rsidRPr="005F70DE">
        <w:rPr>
          <w:i/>
          <w:color w:val="00B050"/>
        </w:rPr>
        <w:t xml:space="preserve"> drug-drug interactions (DDI) or </w:t>
      </w:r>
      <w:r w:rsidR="004B7A68">
        <w:rPr>
          <w:i/>
          <w:color w:val="00B050"/>
        </w:rPr>
        <w:t>a</w:t>
      </w:r>
      <w:r w:rsidRPr="005F70DE">
        <w:rPr>
          <w:i/>
          <w:color w:val="00B050"/>
        </w:rPr>
        <w:t xml:space="preserve">dd-on therapy regimens are typically discussed in Section 8.2. Although </w:t>
      </w:r>
      <w:r w:rsidR="004B7A68">
        <w:rPr>
          <w:i/>
          <w:color w:val="00B050"/>
        </w:rPr>
        <w:t>a</w:t>
      </w:r>
      <w:r w:rsidRPr="005F70DE">
        <w:rPr>
          <w:i/>
          <w:color w:val="00B050"/>
        </w:rPr>
        <w:t xml:space="preserve">dd-on therapy, primary IMP plus a standard treatment of care (baseline), involves the use of more than one drug to treat the indication, this regimen is not typically considered a combination therapy since the baseline therapy is not under investigation or not being used in an interventional fashion (dosage is not controlled by the investigator). In other words, the standard of care (baseline) therapy is administered according to its established </w:t>
      </w:r>
      <w:r w:rsidR="00E62005" w:rsidRPr="005F70DE">
        <w:rPr>
          <w:i/>
          <w:color w:val="00B050"/>
        </w:rPr>
        <w:t>labelling</w:t>
      </w:r>
      <w:r w:rsidRPr="005F70DE">
        <w:rPr>
          <w:i/>
          <w:color w:val="00B050"/>
        </w:rPr>
        <w:t xml:space="preserve"> instructions.</w:t>
      </w:r>
    </w:p>
    <w:p w14:paraId="2D600CB8" w14:textId="77777777" w:rsidR="0094426C" w:rsidRPr="005F70DE" w:rsidRDefault="0094426C" w:rsidP="0094426C">
      <w:pPr>
        <w:rPr>
          <w:i/>
          <w:color w:val="00B050"/>
        </w:rPr>
      </w:pPr>
      <w:r w:rsidRPr="005F70DE">
        <w:rPr>
          <w:i/>
          <w:color w:val="00B050"/>
        </w:rPr>
        <w:t xml:space="preserve">The following introductory sentence can be filled in once all contributions have been received. </w:t>
      </w:r>
    </w:p>
    <w:p w14:paraId="58D4B07B" w14:textId="03E96A62" w:rsidR="0094426C" w:rsidRDefault="00F57111" w:rsidP="0094426C">
      <w:pPr>
        <w:rPr>
          <w:rStyle w:val="Hyperlink"/>
        </w:rPr>
      </w:pPr>
      <w:r w:rsidRPr="00346AE3">
        <w:t xml:space="preserve">This section </w:t>
      </w:r>
      <w:r>
        <w:t>summarise</w:t>
      </w:r>
      <w:r w:rsidRPr="00346AE3">
        <w:t xml:space="preserve">s the findings for </w:t>
      </w:r>
      <w:r w:rsidRPr="00002029">
        <w:rPr>
          <w:color w:val="FF0000"/>
        </w:rPr>
        <w:t>[product name]</w:t>
      </w:r>
      <w:r>
        <w:rPr>
          <w:color w:val="FF0000"/>
        </w:rPr>
        <w:t xml:space="preserve"> </w:t>
      </w:r>
      <w:r w:rsidRPr="00346AE3">
        <w:t xml:space="preserve">from </w:t>
      </w:r>
      <w:r w:rsidRPr="00346AE3">
        <w:rPr>
          <w:color w:val="FF0000"/>
        </w:rPr>
        <w:t>[#]</w:t>
      </w:r>
      <w:r w:rsidRPr="00346AE3">
        <w:t xml:space="preserve"> Phase 1, </w:t>
      </w:r>
      <w:r w:rsidRPr="00487CAB">
        <w:rPr>
          <w:color w:val="FF0000"/>
        </w:rPr>
        <w:t>[#] </w:t>
      </w:r>
      <w:r>
        <w:t xml:space="preserve">Phase 2, </w:t>
      </w:r>
      <w:r w:rsidRPr="00346AE3">
        <w:t xml:space="preserve">and </w:t>
      </w:r>
      <w:r w:rsidRPr="00487CAB">
        <w:rPr>
          <w:color w:val="FF0000"/>
        </w:rPr>
        <w:t>[#]</w:t>
      </w:r>
      <w:r w:rsidRPr="00346AE3">
        <w:t xml:space="preserve"> Phase 3 ongoing clinical trials </w:t>
      </w:r>
      <w:r w:rsidRPr="00626701">
        <w:rPr>
          <w:i/>
          <w:color w:val="00B050"/>
        </w:rPr>
        <w:t xml:space="preserve">(If the IMP is prescribed for multiple indications, then list all indications that were under investigation during the reporting period) </w:t>
      </w:r>
      <w:r>
        <w:rPr>
          <w:color w:val="FF0000"/>
        </w:rPr>
        <w:t>[</w:t>
      </w:r>
      <w:r w:rsidRPr="00626701">
        <w:rPr>
          <w:color w:val="FF0000"/>
        </w:rPr>
        <w:t>among</w:t>
      </w:r>
      <w:r w:rsidRPr="00346AE3">
        <w:rPr>
          <w:i/>
          <w:color w:val="FF0000"/>
        </w:rPr>
        <w:t xml:space="preserve"> [#] </w:t>
      </w:r>
      <w:r w:rsidRPr="00626701">
        <w:rPr>
          <w:color w:val="FF0000"/>
        </w:rPr>
        <w:t>indications</w:t>
      </w:r>
      <w:r w:rsidRPr="00346AE3">
        <w:rPr>
          <w:i/>
          <w:color w:val="FF0000"/>
        </w:rPr>
        <w:t xml:space="preserve">, </w:t>
      </w:r>
      <w:r w:rsidRPr="00626701">
        <w:rPr>
          <w:color w:val="FF0000"/>
        </w:rPr>
        <w:t>including [list indications], under investigation</w:t>
      </w:r>
      <w:r>
        <w:rPr>
          <w:color w:val="FF0000"/>
        </w:rPr>
        <w:t>]</w:t>
      </w:r>
      <w:r w:rsidRPr="00346AE3">
        <w:rPr>
          <w:color w:val="FF0000"/>
        </w:rPr>
        <w:t xml:space="preserve"> </w:t>
      </w:r>
      <w:r w:rsidRPr="00346AE3">
        <w:t xml:space="preserve">during the reporting period </w:t>
      </w:r>
      <w:r>
        <w:rPr>
          <w:color w:val="FF0000"/>
        </w:rPr>
        <w:t xml:space="preserve">[DD Mmm YYYY] </w:t>
      </w:r>
      <w:r w:rsidRPr="00002029">
        <w:t>to</w:t>
      </w:r>
      <w:r>
        <w:rPr>
          <w:color w:val="FF0000"/>
        </w:rPr>
        <w:t xml:space="preserve"> [DD Mmm YYYY].</w:t>
      </w:r>
      <w:r w:rsidRPr="000442F9">
        <w:t xml:space="preserve"> </w:t>
      </w:r>
      <w:r w:rsidR="0094426C" w:rsidRPr="000E5C32">
        <w:t>Summary information for the</w:t>
      </w:r>
      <w:r w:rsidR="0094426C">
        <w:t xml:space="preserve"> ongoing</w:t>
      </w:r>
      <w:r w:rsidR="0094426C" w:rsidRPr="000E5C32">
        <w:t xml:space="preserve"> trial(s) can be found in </w:t>
      </w:r>
      <w:r w:rsidR="0094426C" w:rsidRPr="000E5C32">
        <w:rPr>
          <w:rStyle w:val="Hyperlink"/>
        </w:rPr>
        <w:t>Appendix 21.3</w:t>
      </w:r>
      <w:r w:rsidR="0094426C" w:rsidRPr="000E5C32">
        <w:t xml:space="preserve">; </w:t>
      </w:r>
      <w:r w:rsidR="000A172A">
        <w:rPr>
          <w:rStyle w:val="Hyperlink"/>
        </w:rPr>
        <w:t>Table 21.3.1-1</w:t>
      </w:r>
      <w:r w:rsidR="0094426C" w:rsidRPr="00E549C7">
        <w:rPr>
          <w:rStyle w:val="Hyperlink"/>
        </w:rPr>
        <w:t>.</w:t>
      </w:r>
    </w:p>
    <w:p w14:paraId="72833D04" w14:textId="7EC552BF" w:rsidR="0094426C" w:rsidRDefault="0094426C" w:rsidP="0094426C">
      <w:pPr>
        <w:rPr>
          <w:i/>
          <w:color w:val="FF0000"/>
        </w:rPr>
      </w:pPr>
      <w:r>
        <w:rPr>
          <w:i/>
          <w:color w:val="FF0000"/>
        </w:rPr>
        <w:t xml:space="preserve">[Provide </w:t>
      </w:r>
      <w:r w:rsidRPr="006C71D1">
        <w:rPr>
          <w:i/>
          <w:color w:val="FF0000"/>
        </w:rPr>
        <w:t xml:space="preserve">high level conclusions on efficacy and safety results and </w:t>
      </w:r>
      <w:r w:rsidR="00F57111">
        <w:rPr>
          <w:i/>
          <w:color w:val="FF0000"/>
        </w:rPr>
        <w:t>summarise</w:t>
      </w:r>
      <w:r w:rsidRPr="006C71D1">
        <w:rPr>
          <w:i/>
          <w:color w:val="FF0000"/>
        </w:rPr>
        <w:t xml:space="preserve"> emerging efficacy and safety findings, and if so desired, append a synopsis in Appendix 21.3.2</w:t>
      </w:r>
      <w:r>
        <w:rPr>
          <w:i/>
          <w:color w:val="FF0000"/>
        </w:rPr>
        <w:t xml:space="preserve">. </w:t>
      </w:r>
      <w:r w:rsidRPr="00E40FB8">
        <w:rPr>
          <w:i/>
          <w:color w:val="FF0000"/>
        </w:rPr>
        <w:t xml:space="preserve">This list should align with Section 3 (safety actions) and Section 4 (changes to the IB). </w:t>
      </w:r>
      <w:r w:rsidRPr="00E40FB8">
        <w:rPr>
          <w:i/>
          <w:color w:val="FF0000"/>
        </w:rPr>
        <w:lastRenderedPageBreak/>
        <w:t>Describe each finding (per protocol) in one brief sentence.]</w:t>
      </w:r>
      <w:r>
        <w:rPr>
          <w:i/>
          <w:color w:val="FF0000"/>
        </w:rPr>
        <w:t>. A bulleted list can be provided, if desired.</w:t>
      </w:r>
      <w:r w:rsidRPr="006C71D1">
        <w:rPr>
          <w:i/>
          <w:color w:val="FF0000"/>
        </w:rPr>
        <w:t xml:space="preserve">]   </w:t>
      </w:r>
    </w:p>
    <w:p w14:paraId="2FC8B698" w14:textId="77777777" w:rsidR="0094426C" w:rsidRDefault="0094426C" w:rsidP="0094426C">
      <w:pPr>
        <w:rPr>
          <w:i/>
          <w:color w:val="00B050"/>
        </w:rPr>
      </w:pPr>
      <w:r w:rsidRPr="005F70DE">
        <w:rPr>
          <w:i/>
          <w:color w:val="00B050"/>
        </w:rPr>
        <w:t>OR</w:t>
      </w:r>
    </w:p>
    <w:p w14:paraId="37BE6D4A" w14:textId="4211AD86" w:rsidR="00204FD3" w:rsidRPr="002711F6" w:rsidRDefault="0094426C" w:rsidP="0094426C">
      <w:pPr>
        <w:rPr>
          <w:rStyle w:val="InstructionText"/>
          <w:vanish w:val="0"/>
          <w:color w:val="00B050"/>
        </w:rPr>
      </w:pPr>
      <w:r w:rsidRPr="005F70DE">
        <w:rPr>
          <w:i/>
          <w:color w:val="00B050"/>
        </w:rPr>
        <w:t xml:space="preserve">If there </w:t>
      </w:r>
      <w:r>
        <w:rPr>
          <w:i/>
          <w:color w:val="00B050"/>
        </w:rPr>
        <w:t>were</w:t>
      </w:r>
      <w:r w:rsidRPr="005F70DE">
        <w:rPr>
          <w:i/>
          <w:color w:val="00B050"/>
        </w:rPr>
        <w:t xml:space="preserve"> no </w:t>
      </w:r>
      <w:r>
        <w:rPr>
          <w:i/>
          <w:color w:val="00B050"/>
        </w:rPr>
        <w:t>ongoing Clinical Trials in the period:</w:t>
      </w:r>
    </w:p>
    <w:p w14:paraId="33BD8DCC" w14:textId="77777777" w:rsidR="00867813" w:rsidRPr="002711F6" w:rsidRDefault="00867813" w:rsidP="006C71D1">
      <w:pPr>
        <w:rPr>
          <w:rStyle w:val="InstructionText"/>
          <w:vanish w:val="0"/>
        </w:rPr>
      </w:pPr>
      <w:r w:rsidRPr="000E5C32">
        <w:t>There were no ongoing interventional clinical trials during the reporting period for</w:t>
      </w:r>
      <w:r w:rsidRPr="00867813">
        <w:t xml:space="preserve"> </w:t>
      </w:r>
      <w:r w:rsidRPr="006C71D1">
        <w:rPr>
          <w:color w:val="FF0000"/>
        </w:rPr>
        <w:t>[product name].</w:t>
      </w:r>
    </w:p>
    <w:p w14:paraId="33BD8DCD" w14:textId="0A8EE746" w:rsidR="00867813" w:rsidRPr="00272775" w:rsidRDefault="00867813" w:rsidP="00272775">
      <w:pPr>
        <w:rPr>
          <w:i/>
          <w:color w:val="00B050"/>
        </w:rPr>
      </w:pPr>
      <w:r w:rsidRPr="00272775">
        <w:rPr>
          <w:i/>
          <w:color w:val="00B050"/>
        </w:rPr>
        <w:t>OR</w:t>
      </w:r>
    </w:p>
    <w:p w14:paraId="3CFC6472" w14:textId="4A51E200" w:rsidR="0094426C" w:rsidRPr="005F70DE" w:rsidRDefault="0094426C" w:rsidP="0094426C">
      <w:pPr>
        <w:rPr>
          <w:i/>
          <w:color w:val="00B050"/>
        </w:rPr>
      </w:pPr>
      <w:r w:rsidRPr="005F70DE">
        <w:rPr>
          <w:i/>
          <w:color w:val="00B050"/>
        </w:rPr>
        <w:t xml:space="preserve">If a previously </w:t>
      </w:r>
      <w:r w:rsidR="00222E6E">
        <w:rPr>
          <w:i/>
          <w:color w:val="00B050"/>
        </w:rPr>
        <w:t>characterised</w:t>
      </w:r>
      <w:r w:rsidRPr="005F70DE">
        <w:rPr>
          <w:i/>
          <w:color w:val="00B050"/>
        </w:rPr>
        <w:t xml:space="preserve"> or new safety finding from an ongoing trial has been updated or added, respectively. </w:t>
      </w:r>
    </w:p>
    <w:p w14:paraId="39A64A73" w14:textId="77777777" w:rsidR="0094426C" w:rsidRDefault="0094426C" w:rsidP="0094426C">
      <w:r w:rsidRPr="00346AE3">
        <w:rPr>
          <w:i/>
          <w:color w:val="FF0000"/>
        </w:rPr>
        <w:t xml:space="preserve">Updated </w:t>
      </w:r>
      <w:r>
        <w:rPr>
          <w:i/>
          <w:color w:val="FF0000"/>
        </w:rPr>
        <w:t>finding(s)</w:t>
      </w:r>
      <w:r w:rsidRPr="00346AE3">
        <w:rPr>
          <w:i/>
          <w:color w:val="FF0000"/>
        </w:rPr>
        <w:t>:</w:t>
      </w:r>
      <w:r w:rsidRPr="00346AE3">
        <w:rPr>
          <w:color w:val="FF0000"/>
        </w:rPr>
        <w:t xml:space="preserve"> </w:t>
      </w:r>
      <w:r w:rsidRPr="00346AE3">
        <w:t xml:space="preserve">Based on our review of available data from </w:t>
      </w:r>
      <w:r w:rsidRPr="00346AE3">
        <w:rPr>
          <w:color w:val="FF0000"/>
        </w:rPr>
        <w:t xml:space="preserve">[#] </w:t>
      </w:r>
      <w:r w:rsidRPr="00346AE3">
        <w:t xml:space="preserve">ongoing </w:t>
      </w:r>
      <w:r>
        <w:t xml:space="preserve">clinical trials </w:t>
      </w:r>
      <w:r w:rsidRPr="00346AE3">
        <w:rPr>
          <w:color w:val="FF0000"/>
        </w:rPr>
        <w:t xml:space="preserve">[list protocol numbers], </w:t>
      </w:r>
      <w:r w:rsidRPr="00346AE3">
        <w:t xml:space="preserve">the </w:t>
      </w:r>
      <w:r>
        <w:t xml:space="preserve">following </w:t>
      </w:r>
      <w:r w:rsidRPr="00346AE3">
        <w:t xml:space="preserve">previously observed relevant safety finding(s) pertaining to </w:t>
      </w:r>
      <w:r w:rsidRPr="00E502C0">
        <w:rPr>
          <w:color w:val="FF0000"/>
        </w:rPr>
        <w:t xml:space="preserve">[list RISKs] </w:t>
      </w:r>
      <w:r w:rsidRPr="00346AE3">
        <w:t>was/were updated.</w:t>
      </w:r>
    </w:p>
    <w:p w14:paraId="3B82E556" w14:textId="77777777" w:rsidR="0094426C" w:rsidRPr="00E40FB8" w:rsidRDefault="0094426C" w:rsidP="0094426C">
      <w:pPr>
        <w:rPr>
          <w:i/>
          <w:color w:val="FF0000"/>
        </w:rPr>
      </w:pPr>
      <w:r>
        <w:rPr>
          <w:i/>
          <w:color w:val="FF0000"/>
        </w:rPr>
        <w:t>[Provide a high level narrative summary or bulleted list of updated safety findings.]</w:t>
      </w:r>
    </w:p>
    <w:p w14:paraId="27A4D9A1" w14:textId="77777777" w:rsidR="0094426C" w:rsidRPr="00150CD9" w:rsidRDefault="0094426C" w:rsidP="0094426C">
      <w:pPr>
        <w:rPr>
          <w:i/>
          <w:color w:val="00B050"/>
        </w:rPr>
      </w:pPr>
      <w:r w:rsidRPr="00150CD9">
        <w:rPr>
          <w:i/>
          <w:color w:val="00B050"/>
        </w:rPr>
        <w:t>OR</w:t>
      </w:r>
    </w:p>
    <w:p w14:paraId="7A3DB09A" w14:textId="77777777" w:rsidR="0094426C" w:rsidRPr="00E40FB8" w:rsidRDefault="0094426C" w:rsidP="0094426C">
      <w:pPr>
        <w:rPr>
          <w:i/>
          <w:color w:val="00B050"/>
        </w:rPr>
      </w:pPr>
      <w:r w:rsidRPr="00021ECA">
        <w:rPr>
          <w:i/>
          <w:color w:val="00B050"/>
        </w:rPr>
        <w:t>If there are new significant safety findings:</w:t>
      </w:r>
    </w:p>
    <w:p w14:paraId="2BAD1036" w14:textId="77777777" w:rsidR="0094426C" w:rsidRDefault="0094426C" w:rsidP="0094426C">
      <w:r w:rsidRPr="00E502C0">
        <w:rPr>
          <w:i/>
          <w:color w:val="FF0000"/>
        </w:rPr>
        <w:t xml:space="preserve">New </w:t>
      </w:r>
      <w:r>
        <w:rPr>
          <w:i/>
          <w:color w:val="FF0000"/>
        </w:rPr>
        <w:t>finding(s)</w:t>
      </w:r>
      <w:r w:rsidRPr="00E502C0">
        <w:rPr>
          <w:i/>
          <w:color w:val="FF0000"/>
        </w:rPr>
        <w:t>:</w:t>
      </w:r>
      <w:r w:rsidRPr="00E502C0">
        <w:rPr>
          <w:color w:val="FF0000"/>
        </w:rPr>
        <w:t xml:space="preserve"> </w:t>
      </w:r>
      <w:r w:rsidRPr="00E502C0">
        <w:t>Based on our review of available data from</w:t>
      </w:r>
      <w:r w:rsidRPr="00E502C0">
        <w:rPr>
          <w:color w:val="FF0000"/>
        </w:rPr>
        <w:t xml:space="preserve"> [#] </w:t>
      </w:r>
      <w:r w:rsidRPr="00E502C0">
        <w:t>ongoing</w:t>
      </w:r>
      <w:r>
        <w:t xml:space="preserve"> clinical trials </w:t>
      </w:r>
      <w:r w:rsidRPr="00E502C0">
        <w:rPr>
          <w:color w:val="FF0000"/>
        </w:rPr>
        <w:t>[list protocol numbers]</w:t>
      </w:r>
      <w:r w:rsidRPr="00E502C0">
        <w:t xml:space="preserve">, </w:t>
      </w:r>
      <w:r>
        <w:rPr>
          <w:color w:val="FF0000"/>
        </w:rPr>
        <w:t>the following</w:t>
      </w:r>
      <w:r w:rsidRPr="00E502C0">
        <w:rPr>
          <w:color w:val="FF0000"/>
        </w:rPr>
        <w:t xml:space="preserve"> </w:t>
      </w:r>
      <w:r w:rsidRPr="00E502C0">
        <w:t>new potential/identified safety concern(s) was/were detected.</w:t>
      </w:r>
    </w:p>
    <w:p w14:paraId="2953C2A8" w14:textId="77777777" w:rsidR="0094426C" w:rsidRPr="00E40FB8" w:rsidRDefault="0094426C" w:rsidP="0094426C">
      <w:pPr>
        <w:rPr>
          <w:i/>
          <w:color w:val="FF0000"/>
        </w:rPr>
      </w:pPr>
      <w:r>
        <w:rPr>
          <w:i/>
          <w:color w:val="FF0000"/>
        </w:rPr>
        <w:t>[Provide a high level narrative summary or bulleted list of new safety findings.]</w:t>
      </w:r>
    </w:p>
    <w:p w14:paraId="0D5F751C" w14:textId="77777777" w:rsidR="0094426C" w:rsidRPr="005F70DE" w:rsidRDefault="0094426C" w:rsidP="0094426C">
      <w:pPr>
        <w:rPr>
          <w:i/>
          <w:color w:val="00B050"/>
        </w:rPr>
      </w:pPr>
      <w:r w:rsidRPr="005F70DE">
        <w:rPr>
          <w:i/>
          <w:color w:val="00B050"/>
        </w:rPr>
        <w:t>OR</w:t>
      </w:r>
    </w:p>
    <w:p w14:paraId="221C70FD" w14:textId="77777777" w:rsidR="0094426C" w:rsidRPr="005F70DE" w:rsidRDefault="0094426C" w:rsidP="0094426C">
      <w:pPr>
        <w:rPr>
          <w:i/>
          <w:color w:val="00B050"/>
        </w:rPr>
      </w:pPr>
      <w:r w:rsidRPr="005F70DE">
        <w:rPr>
          <w:i/>
          <w:color w:val="00B050"/>
        </w:rPr>
        <w:t xml:space="preserve">If there are </w:t>
      </w:r>
      <w:r>
        <w:rPr>
          <w:i/>
          <w:color w:val="00B050"/>
        </w:rPr>
        <w:t>no</w:t>
      </w:r>
      <w:r w:rsidRPr="005F70DE">
        <w:rPr>
          <w:i/>
          <w:color w:val="00B050"/>
        </w:rPr>
        <w:t xml:space="preserve"> significant new or updated safety finding</w:t>
      </w:r>
      <w:r>
        <w:rPr>
          <w:i/>
          <w:color w:val="00B050"/>
        </w:rPr>
        <w:t>s:</w:t>
      </w:r>
    </w:p>
    <w:p w14:paraId="38276E21" w14:textId="77777777" w:rsidR="0094426C" w:rsidRDefault="0094426C" w:rsidP="0094426C">
      <w:pPr>
        <w:rPr>
          <w:color w:val="FF0000"/>
        </w:rPr>
      </w:pPr>
      <w:r w:rsidRPr="00E502C0">
        <w:t xml:space="preserve">Based on our review of available data from ongoing clinical trials, </w:t>
      </w:r>
      <w:r>
        <w:t xml:space="preserve">there are no significant new or updated safety findings, and </w:t>
      </w:r>
      <w:r w:rsidRPr="00E502C0">
        <w:t xml:space="preserve">the reported deaths (if any), AEs leading to discontinuation, SAEs, and Grade 3/4 events were consistent with the current safety profile of </w:t>
      </w:r>
      <w:r w:rsidRPr="00002029">
        <w:rPr>
          <w:color w:val="FF0000"/>
        </w:rPr>
        <w:t>[product name]</w:t>
      </w:r>
      <w:r>
        <w:rPr>
          <w:color w:val="FF0000"/>
        </w:rPr>
        <w:t>.</w:t>
      </w:r>
    </w:p>
    <w:p w14:paraId="33BD8DCE" w14:textId="1140D296" w:rsidR="00867813" w:rsidRPr="00941238" w:rsidRDefault="00941238" w:rsidP="00941238">
      <w:pPr>
        <w:spacing w:before="60" w:after="240" w:line="240" w:lineRule="auto"/>
        <w:rPr>
          <w:rFonts w:eastAsia="MS Gothic"/>
          <w:b/>
          <w:bCs/>
          <w:i/>
          <w:color w:val="00B050"/>
          <w:szCs w:val="24"/>
          <w:u w:val="single"/>
        </w:rPr>
      </w:pPr>
      <w:r w:rsidRPr="00874E96">
        <w:rPr>
          <w:rFonts w:eastAsia="MS Gothic"/>
          <w:b/>
          <w:i/>
          <w:color w:val="00B050"/>
          <w:szCs w:val="24"/>
          <w:u w:val="single"/>
        </w:rPr>
        <w:t>NOTE: This section can be subdivided</w:t>
      </w:r>
      <w:r w:rsidRPr="00874E96">
        <w:rPr>
          <w:rFonts w:eastAsia="MS Gothic"/>
          <w:b/>
          <w:bCs/>
          <w:i/>
          <w:color w:val="00B050"/>
          <w:szCs w:val="24"/>
          <w:u w:val="single"/>
        </w:rPr>
        <w:t xml:space="preserve"> using the below headers when applicable. </w:t>
      </w:r>
      <w:r>
        <w:rPr>
          <w:rFonts w:eastAsia="MS Gothic"/>
          <w:b/>
          <w:bCs/>
          <w:i/>
          <w:color w:val="00B050"/>
          <w:szCs w:val="24"/>
          <w:u w:val="single"/>
        </w:rPr>
        <w:t>If</w:t>
      </w:r>
      <w:r w:rsidRPr="00874E96">
        <w:rPr>
          <w:rFonts w:eastAsia="MS Gothic"/>
          <w:b/>
          <w:bCs/>
          <w:i/>
          <w:color w:val="00B050"/>
          <w:szCs w:val="24"/>
          <w:u w:val="single"/>
        </w:rPr>
        <w:t xml:space="preserve"> not applicable, please remove and en</w:t>
      </w:r>
      <w:r>
        <w:rPr>
          <w:rFonts w:eastAsia="MS Gothic"/>
          <w:b/>
          <w:bCs/>
          <w:i/>
          <w:color w:val="00B050"/>
          <w:szCs w:val="24"/>
          <w:u w:val="single"/>
        </w:rPr>
        <w:t>ter all information in section 8</w:t>
      </w:r>
      <w:r w:rsidRPr="00874E96">
        <w:rPr>
          <w:rFonts w:eastAsia="MS Gothic"/>
          <w:b/>
          <w:bCs/>
          <w:i/>
          <w:color w:val="00B050"/>
          <w:szCs w:val="24"/>
          <w:u w:val="single"/>
        </w:rPr>
        <w:t>.</w:t>
      </w:r>
      <w:r w:rsidR="00803625">
        <w:rPr>
          <w:rFonts w:eastAsia="MS Gothic"/>
          <w:b/>
          <w:bCs/>
          <w:i/>
          <w:color w:val="00B050"/>
          <w:szCs w:val="24"/>
          <w:u w:val="single"/>
        </w:rPr>
        <w:t>2</w:t>
      </w:r>
      <w:r w:rsidRPr="00874E96">
        <w:rPr>
          <w:rFonts w:eastAsia="MS Gothic"/>
          <w:b/>
          <w:bCs/>
          <w:i/>
          <w:color w:val="00B050"/>
          <w:szCs w:val="24"/>
          <w:u w:val="single"/>
        </w:rPr>
        <w:t xml:space="preserve"> </w:t>
      </w:r>
      <w:commentRangeStart w:id="140"/>
      <w:r w:rsidRPr="00874E96">
        <w:rPr>
          <w:rFonts w:eastAsia="MS Gothic"/>
          <w:b/>
          <w:bCs/>
          <w:i/>
          <w:color w:val="00B050"/>
          <w:szCs w:val="24"/>
          <w:u w:val="single"/>
        </w:rPr>
        <w:t>above</w:t>
      </w:r>
      <w:commentRangeEnd w:id="140"/>
      <w:r w:rsidR="002F1C09">
        <w:rPr>
          <w:rStyle w:val="CommentReference"/>
        </w:rPr>
        <w:commentReference w:id="140"/>
      </w:r>
      <w:r w:rsidRPr="00874E96">
        <w:rPr>
          <w:rFonts w:eastAsia="MS Gothic"/>
          <w:b/>
          <w:bCs/>
          <w:i/>
          <w:color w:val="00B050"/>
          <w:szCs w:val="24"/>
          <w:u w:val="single"/>
        </w:rPr>
        <w:t>:</w:t>
      </w:r>
    </w:p>
    <w:p w14:paraId="33BD8DCF" w14:textId="66D43B72" w:rsidR="00867813" w:rsidRPr="00395314" w:rsidRDefault="00867813" w:rsidP="006C71D1">
      <w:bookmarkStart w:id="141" w:name="_Toc397000932"/>
      <w:bookmarkEnd w:id="141"/>
    </w:p>
    <w:p w14:paraId="141CE016" w14:textId="77777777" w:rsidR="006B1D08" w:rsidRPr="000E5C32" w:rsidRDefault="006B1D08" w:rsidP="000E5C32">
      <w:pPr>
        <w:pStyle w:val="Heading3"/>
      </w:pPr>
      <w:bookmarkStart w:id="142" w:name="_Toc380824026"/>
      <w:bookmarkStart w:id="143" w:name="_Toc447267163"/>
      <w:r w:rsidRPr="000E5C32">
        <w:t>Ongoing Clinical Trials (EU)</w:t>
      </w:r>
      <w:bookmarkEnd w:id="142"/>
      <w:bookmarkEnd w:id="143"/>
      <w:r w:rsidRPr="000E5C32">
        <w:t xml:space="preserve"> </w:t>
      </w:r>
    </w:p>
    <w:p w14:paraId="0A5EA115" w14:textId="77777777" w:rsidR="006B1D08" w:rsidRPr="006B1D08" w:rsidRDefault="006B1D08" w:rsidP="006B1D08"/>
    <w:p w14:paraId="6B56544E" w14:textId="77777777" w:rsidR="006B1D08" w:rsidRPr="000E5C32" w:rsidRDefault="006B1D08" w:rsidP="000E5C32">
      <w:pPr>
        <w:pStyle w:val="Heading3"/>
      </w:pPr>
      <w:bookmarkStart w:id="144" w:name="_Toc380824027"/>
      <w:bookmarkStart w:id="145" w:name="_Toc447267164"/>
      <w:r w:rsidRPr="000E5C32">
        <w:lastRenderedPageBreak/>
        <w:t>Ongoing Clinical Trials (US)</w:t>
      </w:r>
      <w:bookmarkEnd w:id="144"/>
      <w:bookmarkEnd w:id="145"/>
      <w:r w:rsidRPr="000E5C32">
        <w:t xml:space="preserve"> </w:t>
      </w:r>
    </w:p>
    <w:p w14:paraId="48BB29B2" w14:textId="77777777" w:rsidR="006B1D08" w:rsidRPr="006B1D08" w:rsidRDefault="006B1D08" w:rsidP="006B1D08"/>
    <w:p w14:paraId="4F3B7D43" w14:textId="77777777" w:rsidR="006B1D08" w:rsidRDefault="006B1D08" w:rsidP="000E5C32">
      <w:pPr>
        <w:pStyle w:val="Heading3"/>
      </w:pPr>
      <w:bookmarkStart w:id="146" w:name="_Toc380824028"/>
      <w:bookmarkStart w:id="147" w:name="_Toc447267165"/>
      <w:r w:rsidRPr="000E5C32">
        <w:t>Ongoing Clinical Trials (Asia)</w:t>
      </w:r>
      <w:bookmarkEnd w:id="146"/>
      <w:bookmarkEnd w:id="147"/>
      <w:r w:rsidRPr="000E5C32">
        <w:t xml:space="preserve"> </w:t>
      </w:r>
    </w:p>
    <w:p w14:paraId="2C9FDD2D" w14:textId="40B61AFA" w:rsidR="00FC5461" w:rsidRDefault="00FC5461" w:rsidP="00FC5461"/>
    <w:p w14:paraId="0E71D99D" w14:textId="6CAAD3AB" w:rsidR="00FC5461" w:rsidRPr="00FC5461" w:rsidRDefault="00FC5461" w:rsidP="00FC5461">
      <w:pPr>
        <w:pStyle w:val="Heading3"/>
      </w:pPr>
      <w:bookmarkStart w:id="148" w:name="_Toc447267166"/>
      <w:r>
        <w:t>Ongoing Clinical Trials (Rest of World)</w:t>
      </w:r>
      <w:bookmarkEnd w:id="148"/>
    </w:p>
    <w:p w14:paraId="6497FF08" w14:textId="77777777" w:rsidR="00A3259D" w:rsidRPr="00395314" w:rsidRDefault="00A3259D" w:rsidP="00867813">
      <w:pPr>
        <w:pStyle w:val="Paragraph"/>
        <w:jc w:val="both"/>
        <w:rPr>
          <w:rFonts w:ascii="Times New Roman" w:hAnsi="Times New Roman"/>
        </w:rPr>
      </w:pPr>
    </w:p>
    <w:p w14:paraId="33BD8DD0" w14:textId="77777777" w:rsidR="00867813" w:rsidRPr="000E5C32" w:rsidRDefault="00867813" w:rsidP="000E5C32">
      <w:pPr>
        <w:pStyle w:val="Heading2"/>
      </w:pPr>
      <w:bookmarkStart w:id="149" w:name="_Toc303189169"/>
      <w:bookmarkStart w:id="150" w:name="_Toc447267167"/>
      <w:r w:rsidRPr="000E5C32">
        <w:t>Long-term Follow-up</w:t>
      </w:r>
      <w:bookmarkEnd w:id="149"/>
      <w:bookmarkEnd w:id="150"/>
    </w:p>
    <w:p w14:paraId="33BD8DD1" w14:textId="77777777" w:rsidR="00867813" w:rsidRPr="006C71D1" w:rsidRDefault="00867813" w:rsidP="006C71D1">
      <w:pPr>
        <w:rPr>
          <w:i/>
          <w:color w:val="00B050"/>
        </w:rPr>
      </w:pPr>
      <w:r w:rsidRPr="006C71D1">
        <w:rPr>
          <w:i/>
          <w:color w:val="00B050"/>
        </w:rPr>
        <w:t xml:space="preserve">Common sections between PBRER and DSUR </w:t>
      </w:r>
    </w:p>
    <w:tbl>
      <w:tblPr>
        <w:tblW w:w="4795" w:type="pct"/>
        <w:jc w:val="center"/>
        <w:tblLook w:val="0000" w:firstRow="0" w:lastRow="0" w:firstColumn="0" w:lastColumn="0" w:noHBand="0" w:noVBand="0"/>
      </w:tblPr>
      <w:tblGrid>
        <w:gridCol w:w="4065"/>
        <w:gridCol w:w="4428"/>
      </w:tblGrid>
      <w:tr w:rsidR="00867813" w:rsidRPr="006C71D1" w14:paraId="33BD8DD4" w14:textId="77777777" w:rsidTr="003D3737">
        <w:trPr>
          <w:trHeight w:val="215"/>
          <w:jc w:val="center"/>
        </w:trPr>
        <w:tc>
          <w:tcPr>
            <w:tcW w:w="2393" w:type="pct"/>
            <w:shd w:val="clear" w:color="auto" w:fill="auto"/>
          </w:tcPr>
          <w:p w14:paraId="33BD8DD2" w14:textId="77777777" w:rsidR="00867813" w:rsidRPr="006C71D1" w:rsidRDefault="00867813" w:rsidP="006C71D1">
            <w:pPr>
              <w:rPr>
                <w:i/>
                <w:color w:val="00B050"/>
              </w:rPr>
            </w:pPr>
            <w:r w:rsidRPr="006C71D1">
              <w:rPr>
                <w:i/>
                <w:color w:val="00B050"/>
              </w:rPr>
              <w:t>PBRER section</w:t>
            </w:r>
          </w:p>
        </w:tc>
        <w:tc>
          <w:tcPr>
            <w:tcW w:w="2607" w:type="pct"/>
            <w:shd w:val="clear" w:color="auto" w:fill="auto"/>
          </w:tcPr>
          <w:p w14:paraId="33BD8DD3" w14:textId="77777777" w:rsidR="00867813" w:rsidRPr="006C71D1" w:rsidRDefault="00867813" w:rsidP="006C71D1">
            <w:pPr>
              <w:rPr>
                <w:i/>
                <w:color w:val="00B050"/>
              </w:rPr>
            </w:pPr>
            <w:r w:rsidRPr="006C71D1">
              <w:rPr>
                <w:i/>
                <w:color w:val="00B050"/>
              </w:rPr>
              <w:t>DSUR section</w:t>
            </w:r>
          </w:p>
        </w:tc>
      </w:tr>
      <w:tr w:rsidR="00867813" w:rsidRPr="006C71D1" w14:paraId="33BD8DD8" w14:textId="77777777" w:rsidTr="003D3737">
        <w:trPr>
          <w:trHeight w:val="80"/>
          <w:jc w:val="center"/>
        </w:trPr>
        <w:tc>
          <w:tcPr>
            <w:tcW w:w="2393" w:type="pct"/>
            <w:shd w:val="clear" w:color="auto" w:fill="auto"/>
          </w:tcPr>
          <w:p w14:paraId="33BD8DD6" w14:textId="5C671DA4" w:rsidR="00867813" w:rsidRPr="006C71D1" w:rsidRDefault="00867813" w:rsidP="006C71D1">
            <w:pPr>
              <w:rPr>
                <w:i/>
                <w:color w:val="00B050"/>
              </w:rPr>
            </w:pPr>
            <w:r w:rsidRPr="006C71D1">
              <w:rPr>
                <w:i/>
                <w:color w:val="00B050"/>
              </w:rPr>
              <w:t>Section 7.3 Long-term Follow-up</w:t>
            </w:r>
          </w:p>
        </w:tc>
        <w:tc>
          <w:tcPr>
            <w:tcW w:w="2607" w:type="pct"/>
            <w:shd w:val="clear" w:color="auto" w:fill="auto"/>
          </w:tcPr>
          <w:p w14:paraId="33BD8DD7" w14:textId="77777777" w:rsidR="00867813" w:rsidRPr="006C71D1" w:rsidRDefault="00867813" w:rsidP="006C71D1">
            <w:pPr>
              <w:rPr>
                <w:i/>
                <w:color w:val="00B050"/>
              </w:rPr>
            </w:pPr>
            <w:r w:rsidRPr="006C71D1">
              <w:rPr>
                <w:i/>
                <w:color w:val="00B050"/>
              </w:rPr>
              <w:t>8.3 Long-term Follow-up</w:t>
            </w:r>
          </w:p>
        </w:tc>
      </w:tr>
    </w:tbl>
    <w:p w14:paraId="4F52CF57" w14:textId="77777777" w:rsidR="00CE1B15" w:rsidRDefault="00CE1B15" w:rsidP="006C71D1">
      <w:pPr>
        <w:rPr>
          <w:i/>
          <w:color w:val="00B050"/>
        </w:rPr>
      </w:pPr>
    </w:p>
    <w:p w14:paraId="33BD8DD9" w14:textId="77777777" w:rsidR="00867813" w:rsidRPr="006C71D1" w:rsidRDefault="00867813" w:rsidP="006C71D1">
      <w:pPr>
        <w:rPr>
          <w:i/>
          <w:color w:val="00B050"/>
        </w:rPr>
      </w:pPr>
      <w:r w:rsidRPr="006C71D1">
        <w:rPr>
          <w:i/>
          <w:color w:val="00B050"/>
        </w:rPr>
        <w:t xml:space="preserve">Lead author(s): Clinical Management (review from Clinical Development) </w:t>
      </w:r>
    </w:p>
    <w:p w14:paraId="33BD8DDA" w14:textId="6A3A578D" w:rsidR="00867813" w:rsidRPr="006C71D1" w:rsidRDefault="00867813" w:rsidP="006C71D1">
      <w:pPr>
        <w:rPr>
          <w:i/>
          <w:color w:val="00B050"/>
        </w:rPr>
      </w:pPr>
      <w:r w:rsidRPr="006C71D1">
        <w:rPr>
          <w:i/>
          <w:color w:val="00B050"/>
        </w:rPr>
        <w:t xml:space="preserve">Contributing Author: Information may be obtained from the Global Study List from </w:t>
      </w:r>
      <w:r w:rsidR="009D222F">
        <w:rPr>
          <w:i/>
          <w:color w:val="00B050"/>
        </w:rPr>
        <w:t>Programme</w:t>
      </w:r>
      <w:r w:rsidRPr="006C71D1">
        <w:rPr>
          <w:i/>
          <w:color w:val="00B050"/>
        </w:rPr>
        <w:t xml:space="preserve"> Management.</w:t>
      </w:r>
    </w:p>
    <w:p w14:paraId="625B969F" w14:textId="77777777" w:rsidR="00AC6142" w:rsidRDefault="00AC6142" w:rsidP="006C71D1">
      <w:pPr>
        <w:rPr>
          <w:i/>
          <w:color w:val="00B050"/>
        </w:rPr>
      </w:pPr>
      <w:r w:rsidRPr="005F70DE">
        <w:rPr>
          <w:i/>
          <w:color w:val="00B050"/>
        </w:rPr>
        <w:t xml:space="preserve">A </w:t>
      </w:r>
      <w:r w:rsidRPr="009D36C7">
        <w:rPr>
          <w:b/>
          <w:i/>
          <w:color w:val="00B050"/>
        </w:rPr>
        <w:t>LONG</w:t>
      </w:r>
      <w:r w:rsidRPr="009D36C7">
        <w:rPr>
          <w:b/>
          <w:i/>
          <w:color w:val="00B050"/>
        </w:rPr>
        <w:noBreakHyphen/>
        <w:t>TERM FOLLOW</w:t>
      </w:r>
      <w:r w:rsidRPr="009D36C7">
        <w:rPr>
          <w:b/>
          <w:i/>
          <w:color w:val="00B050"/>
        </w:rPr>
        <w:noBreakHyphen/>
        <w:t xml:space="preserve">UP </w:t>
      </w:r>
      <w:r w:rsidRPr="005F70DE">
        <w:rPr>
          <w:i/>
          <w:color w:val="00B050"/>
        </w:rPr>
        <w:t>study is DEFINED as a trial that has short-term period upon which primary analyses are done, followed by a long-term period during which the main focus is safety and occasionally durability of action. This follow-up period is not to be confused with an extension cohort where the IMP is being further investigated in an interventional fashion.</w:t>
      </w:r>
      <w:r w:rsidRPr="006C71D1">
        <w:rPr>
          <w:i/>
          <w:color w:val="00B050"/>
        </w:rPr>
        <w:t xml:space="preserve"> </w:t>
      </w:r>
    </w:p>
    <w:p w14:paraId="33BD8DDB" w14:textId="5B3DA353" w:rsidR="00867813" w:rsidRPr="006C71D1" w:rsidRDefault="00867813" w:rsidP="006C71D1">
      <w:pPr>
        <w:rPr>
          <w:i/>
          <w:color w:val="00B050"/>
        </w:rPr>
      </w:pPr>
      <w:r w:rsidRPr="006C71D1">
        <w:rPr>
          <w:i/>
          <w:color w:val="00B050"/>
        </w:rPr>
        <w:t>Where applicable, this section should provide information from long-term follow-up of subjects from clinical trials of investigational products, particularly advanced therapy products (</w:t>
      </w:r>
      <w:r w:rsidR="008C2FBA">
        <w:rPr>
          <w:i/>
          <w:color w:val="00B050"/>
        </w:rPr>
        <w:t>eg</w:t>
      </w:r>
      <w:r w:rsidRPr="006C71D1">
        <w:rPr>
          <w:i/>
          <w:color w:val="00B050"/>
        </w:rPr>
        <w:t>, gene therapy, cell therapy products and tissue engineered products). When the development program is completed and long-term follow-up is the only ongoing activity generating data for the DSUR, this could be the only section where new information is presented.</w:t>
      </w:r>
    </w:p>
    <w:p w14:paraId="3429C320" w14:textId="77777777" w:rsidR="004E119E" w:rsidRPr="00626701" w:rsidRDefault="004E119E" w:rsidP="004E119E">
      <w:pPr>
        <w:rPr>
          <w:i/>
          <w:color w:val="00B050"/>
        </w:rPr>
      </w:pPr>
      <w:r w:rsidRPr="005F70DE">
        <w:rPr>
          <w:i/>
          <w:color w:val="00B050"/>
        </w:rPr>
        <w:t xml:space="preserve">If </w:t>
      </w:r>
      <w:r>
        <w:rPr>
          <w:i/>
          <w:color w:val="00B050"/>
        </w:rPr>
        <w:t xml:space="preserve">long-term follow up was </w:t>
      </w:r>
      <w:r w:rsidRPr="005F70DE">
        <w:rPr>
          <w:i/>
          <w:color w:val="00B050"/>
        </w:rPr>
        <w:t>ongoing or comple</w:t>
      </w:r>
      <w:r>
        <w:rPr>
          <w:i/>
          <w:color w:val="00B050"/>
        </w:rPr>
        <w:t>ted during the reporting period:</w:t>
      </w:r>
    </w:p>
    <w:p w14:paraId="412F6C81" w14:textId="4648CD36" w:rsidR="004E119E" w:rsidRPr="000E5C32" w:rsidDel="00DF2F0F" w:rsidRDefault="004E119E" w:rsidP="004E119E">
      <w:commentRangeStart w:id="151"/>
      <w:r>
        <w:t>This</w:t>
      </w:r>
      <w:commentRangeEnd w:id="151"/>
      <w:r w:rsidR="008D39E7">
        <w:rPr>
          <w:rStyle w:val="CommentReference"/>
        </w:rPr>
        <w:commentReference w:id="151"/>
      </w:r>
      <w:r>
        <w:t xml:space="preserve"> section </w:t>
      </w:r>
      <w:r w:rsidR="00F57111">
        <w:t>summarises</w:t>
      </w:r>
      <w:r>
        <w:t xml:space="preserve"> information from long-term follow up of subject from clinical trials of investigational products. </w:t>
      </w:r>
      <w:r w:rsidR="00E62005">
        <w:t>T</w:t>
      </w:r>
      <w:r w:rsidR="00E62005" w:rsidRPr="000E5C32" w:rsidDel="00DF2F0F">
        <w:t xml:space="preserve">here were </w:t>
      </w:r>
      <w:r w:rsidR="00E62005" w:rsidRPr="006C71D1" w:rsidDel="00DF2F0F">
        <w:rPr>
          <w:color w:val="FF0000"/>
        </w:rPr>
        <w:t xml:space="preserve">[#] </w:t>
      </w:r>
      <w:r w:rsidR="00E62005" w:rsidRPr="000E5C32" w:rsidDel="00DF2F0F">
        <w:t xml:space="preserve">trials with subjects in long-term follow-up for </w:t>
      </w:r>
      <w:r w:rsidR="00E62005" w:rsidRPr="006C71D1" w:rsidDel="00DF2F0F">
        <w:rPr>
          <w:color w:val="FF0000"/>
        </w:rPr>
        <w:t>[product name]</w:t>
      </w:r>
      <w:r w:rsidR="00E62005">
        <w:rPr>
          <w:color w:val="FF0000"/>
        </w:rPr>
        <w:t xml:space="preserve"> </w:t>
      </w:r>
      <w:r w:rsidR="00E62005" w:rsidRPr="005A6157">
        <w:t xml:space="preserve">during the reporting period </w:t>
      </w:r>
      <w:r w:rsidR="00E62005">
        <w:rPr>
          <w:color w:val="FF0000"/>
        </w:rPr>
        <w:t xml:space="preserve">[DD Mmm YYYY] </w:t>
      </w:r>
      <w:r w:rsidR="00E62005" w:rsidRPr="00002029">
        <w:t>to</w:t>
      </w:r>
      <w:r w:rsidR="00E62005">
        <w:rPr>
          <w:color w:val="FF0000"/>
        </w:rPr>
        <w:t xml:space="preserve"> [DD Mmm YYYY].</w:t>
      </w:r>
    </w:p>
    <w:p w14:paraId="53626E73" w14:textId="77777777" w:rsidR="004E119E" w:rsidRDefault="004E119E" w:rsidP="004E119E">
      <w:pPr>
        <w:rPr>
          <w:i/>
          <w:color w:val="FF0000"/>
        </w:rPr>
      </w:pPr>
      <w:r w:rsidDel="00DF2F0F">
        <w:rPr>
          <w:color w:val="FF0000"/>
        </w:rPr>
        <w:lastRenderedPageBreak/>
        <w:t>[</w:t>
      </w:r>
      <w:r w:rsidDel="00DF2F0F">
        <w:rPr>
          <w:i/>
          <w:color w:val="FF0000"/>
        </w:rPr>
        <w:t>Present information from ongoing long-term follow-up trials.]</w:t>
      </w:r>
    </w:p>
    <w:p w14:paraId="0234069A" w14:textId="77777777" w:rsidR="004E119E" w:rsidRPr="002711F6" w:rsidRDefault="004E119E" w:rsidP="004E119E">
      <w:pPr>
        <w:rPr>
          <w:i/>
          <w:color w:val="00B050"/>
        </w:rPr>
      </w:pPr>
      <w:r w:rsidRPr="002711F6">
        <w:rPr>
          <w:rStyle w:val="InstructionText"/>
          <w:vanish w:val="0"/>
          <w:color w:val="00B050"/>
        </w:rPr>
        <w:t>OR</w:t>
      </w:r>
    </w:p>
    <w:p w14:paraId="20EDE6BD" w14:textId="77777777" w:rsidR="004E119E" w:rsidRPr="005F70DE" w:rsidRDefault="004E119E" w:rsidP="004E119E">
      <w:pPr>
        <w:rPr>
          <w:i/>
          <w:color w:val="00B050"/>
        </w:rPr>
      </w:pPr>
      <w:r w:rsidRPr="005F70DE">
        <w:rPr>
          <w:i/>
          <w:color w:val="00B050"/>
        </w:rPr>
        <w:t>If the section is not applicable:</w:t>
      </w:r>
    </w:p>
    <w:p w14:paraId="61B99B41" w14:textId="74F994E9" w:rsidR="004E119E" w:rsidRPr="00E502C0" w:rsidRDefault="00E62005" w:rsidP="004E119E">
      <w:r w:rsidRPr="00E502C0">
        <w:t xml:space="preserve">There were no ongoing or completed long-term follow-up studies involving </w:t>
      </w:r>
      <w:r w:rsidRPr="00002029">
        <w:rPr>
          <w:color w:val="FF0000"/>
        </w:rPr>
        <w:t>[product name]</w:t>
      </w:r>
      <w:r>
        <w:rPr>
          <w:color w:val="FF0000"/>
        </w:rPr>
        <w:t xml:space="preserve"> </w:t>
      </w:r>
      <w:r w:rsidRPr="00E502C0">
        <w:t xml:space="preserve">during the reporting period </w:t>
      </w:r>
      <w:r>
        <w:rPr>
          <w:color w:val="FF0000"/>
        </w:rPr>
        <w:t xml:space="preserve">[DD Mmm YYYY] </w:t>
      </w:r>
      <w:r w:rsidRPr="00002029">
        <w:t>to</w:t>
      </w:r>
      <w:r>
        <w:rPr>
          <w:color w:val="FF0000"/>
        </w:rPr>
        <w:t xml:space="preserve"> [DD Mmm YYYY].</w:t>
      </w:r>
    </w:p>
    <w:p w14:paraId="2885FF1B" w14:textId="77777777" w:rsidR="004E119E" w:rsidRPr="002711F6" w:rsidRDefault="004E119E" w:rsidP="004E119E">
      <w:pPr>
        <w:rPr>
          <w:rStyle w:val="InstructionText"/>
          <w:vanish w:val="0"/>
          <w:color w:val="00B050"/>
        </w:rPr>
      </w:pPr>
      <w:r w:rsidRPr="002711F6">
        <w:rPr>
          <w:rStyle w:val="InstructionText"/>
          <w:vanish w:val="0"/>
          <w:color w:val="00B050"/>
        </w:rPr>
        <w:t>OR</w:t>
      </w:r>
    </w:p>
    <w:p w14:paraId="37987744" w14:textId="5A653CC6" w:rsidR="004E119E" w:rsidRPr="005F70DE" w:rsidRDefault="004E119E" w:rsidP="004E119E">
      <w:pPr>
        <w:rPr>
          <w:i/>
          <w:color w:val="00B050"/>
        </w:rPr>
      </w:pPr>
      <w:r w:rsidRPr="000E5C32" w:rsidDel="00F57C2E">
        <w:t xml:space="preserve"> </w:t>
      </w:r>
      <w:r w:rsidRPr="005F70DE">
        <w:rPr>
          <w:i/>
          <w:color w:val="00B050"/>
        </w:rPr>
        <w:t>If there are ongoing long</w:t>
      </w:r>
      <w:r w:rsidRPr="005F70DE">
        <w:rPr>
          <w:i/>
          <w:color w:val="00B050"/>
        </w:rPr>
        <w:noBreakHyphen/>
        <w:t xml:space="preserve">term follow-up studies and a previously </w:t>
      </w:r>
      <w:r w:rsidR="00222E6E">
        <w:rPr>
          <w:i/>
          <w:color w:val="00B050"/>
        </w:rPr>
        <w:t>characterised</w:t>
      </w:r>
      <w:r w:rsidRPr="005F70DE">
        <w:rPr>
          <w:i/>
          <w:color w:val="00B050"/>
        </w:rPr>
        <w:t xml:space="preserve"> or new safety finding from an ongoing trial has been updated or added, respectively, include the following sentences as appropriate. </w:t>
      </w:r>
    </w:p>
    <w:p w14:paraId="6F2437FA" w14:textId="5D5002FD" w:rsidR="004E119E" w:rsidRPr="00E502C0" w:rsidRDefault="004E119E" w:rsidP="004E119E">
      <w:commentRangeStart w:id="152"/>
      <w:r w:rsidRPr="00E502C0">
        <w:rPr>
          <w:i/>
          <w:color w:val="FF0000"/>
        </w:rPr>
        <w:t>Updated</w:t>
      </w:r>
      <w:commentRangeEnd w:id="152"/>
      <w:r w:rsidR="008D57D3">
        <w:rPr>
          <w:rStyle w:val="CommentReference"/>
        </w:rPr>
        <w:commentReference w:id="152"/>
      </w:r>
      <w:r w:rsidRPr="00E502C0">
        <w:rPr>
          <w:i/>
          <w:color w:val="FF0000"/>
        </w:rPr>
        <w:t xml:space="preserve"> </w:t>
      </w:r>
      <w:r>
        <w:rPr>
          <w:i/>
          <w:color w:val="FF0000"/>
        </w:rPr>
        <w:t>finding(s)</w:t>
      </w:r>
      <w:r w:rsidRPr="00E502C0">
        <w:rPr>
          <w:i/>
          <w:color w:val="FF0000"/>
        </w:rPr>
        <w:t>:</w:t>
      </w:r>
      <w:r w:rsidRPr="00E502C0">
        <w:rPr>
          <w:color w:val="FF0000"/>
        </w:rPr>
        <w:t xml:space="preserve"> </w:t>
      </w:r>
      <w:r w:rsidRPr="00E502C0">
        <w:t xml:space="preserve">Based on our review of available data from </w:t>
      </w:r>
      <w:r w:rsidRPr="00E502C0">
        <w:rPr>
          <w:color w:val="FF0000"/>
        </w:rPr>
        <w:t>[#]</w:t>
      </w:r>
      <w:r w:rsidRPr="00E502C0">
        <w:t> long</w:t>
      </w:r>
      <w:r w:rsidRPr="00E502C0">
        <w:noBreakHyphen/>
        <w:t>term follow-up studie</w:t>
      </w:r>
      <w:r>
        <w:t xml:space="preserve">s </w:t>
      </w:r>
      <w:r w:rsidRPr="00E502C0">
        <w:rPr>
          <w:color w:val="FF0000"/>
        </w:rPr>
        <w:t xml:space="preserve">[list protocol numbers], </w:t>
      </w:r>
      <w:r w:rsidRPr="00E502C0">
        <w:t xml:space="preserve">the </w:t>
      </w:r>
      <w:r>
        <w:t xml:space="preserve">following </w:t>
      </w:r>
      <w:r w:rsidRPr="00E502C0">
        <w:t xml:space="preserve">previously </w:t>
      </w:r>
      <w:r w:rsidR="00222E6E">
        <w:t>characterised</w:t>
      </w:r>
      <w:r w:rsidRPr="00E502C0">
        <w:t xml:space="preserve"> safety finding(s) pertaining to </w:t>
      </w:r>
      <w:r w:rsidRPr="00E502C0">
        <w:rPr>
          <w:color w:val="FF0000"/>
        </w:rPr>
        <w:t xml:space="preserve">[list RISKs] </w:t>
      </w:r>
      <w:r w:rsidRPr="00E502C0">
        <w:t>was/were updated.</w:t>
      </w:r>
      <w:r>
        <w:t xml:space="preserve"> (</w:t>
      </w:r>
      <w:r>
        <w:rPr>
          <w:i/>
          <w:color w:val="00B050"/>
        </w:rPr>
        <w:t>Example text below)</w:t>
      </w:r>
    </w:p>
    <w:p w14:paraId="5B846E93" w14:textId="77777777" w:rsidR="004E119E" w:rsidRPr="002711F6" w:rsidRDefault="004E119E" w:rsidP="004E119E">
      <w:pPr>
        <w:rPr>
          <w:rStyle w:val="InstructionText"/>
          <w:vanish w:val="0"/>
        </w:rPr>
      </w:pPr>
      <w:r w:rsidRPr="002711F6">
        <w:rPr>
          <w:rStyle w:val="InstructionText"/>
          <w:vanish w:val="0"/>
        </w:rPr>
        <w:t>[The Clinical representative(s) should provide a high level narrative or bulleted list of updated findings, see example below.]</w:t>
      </w:r>
    </w:p>
    <w:p w14:paraId="0292E7E1" w14:textId="11B1DAA2" w:rsidR="004E119E" w:rsidRPr="00167531" w:rsidRDefault="004E119E" w:rsidP="004E119E">
      <w:pPr>
        <w:pStyle w:val="ListBullet"/>
      </w:pPr>
      <w:r w:rsidRPr="000A2F94">
        <w:t xml:space="preserve">Continuing analysis/investigations into emerging </w:t>
      </w:r>
      <w:r w:rsidRPr="00E40FB8">
        <w:rPr>
          <w:color w:val="FF0000"/>
        </w:rPr>
        <w:t xml:space="preserve">[RISK] </w:t>
      </w:r>
      <w:r w:rsidRPr="000A2F94">
        <w:t xml:space="preserve">in the </w:t>
      </w:r>
      <w:r w:rsidRPr="00167531">
        <w:rPr>
          <w:color w:val="FF0000"/>
        </w:rPr>
        <w:t>[Abbreviated Protocol Name]</w:t>
      </w:r>
      <w:r w:rsidRPr="000A2F94">
        <w:t xml:space="preserve"> </w:t>
      </w:r>
      <w:r w:rsidR="0052293E">
        <w:t>trial</w:t>
      </w:r>
      <w:r w:rsidRPr="000A2F94">
        <w:t xml:space="preserve">, </w:t>
      </w:r>
      <w:r w:rsidRPr="00E40FB8">
        <w:t xml:space="preserve">[add Protocol #], </w:t>
      </w:r>
      <w:r w:rsidRPr="000A2F94">
        <w:t xml:space="preserve">confirmed a higher frequency of </w:t>
      </w:r>
      <w:r w:rsidRPr="00167531">
        <w:rPr>
          <w:color w:val="FF0000"/>
        </w:rPr>
        <w:t xml:space="preserve">[list adverse event(s)] </w:t>
      </w:r>
      <w:r w:rsidRPr="000A2F94">
        <w:t xml:space="preserve">when subjects </w:t>
      </w:r>
      <w:r w:rsidRPr="00E40FB8">
        <w:rPr>
          <w:color w:val="FF0000"/>
        </w:rPr>
        <w:t>[add details, including any actions taken].</w:t>
      </w:r>
    </w:p>
    <w:p w14:paraId="58D65A7C" w14:textId="77777777" w:rsidR="004E119E" w:rsidRDefault="004E119E" w:rsidP="004E119E">
      <w:pPr>
        <w:rPr>
          <w:i/>
          <w:color w:val="FF0000"/>
        </w:rPr>
      </w:pPr>
    </w:p>
    <w:p w14:paraId="325A2649" w14:textId="77777777" w:rsidR="004E119E" w:rsidRPr="00D93549" w:rsidRDefault="004E119E" w:rsidP="004E119E">
      <w:r w:rsidRPr="00D93549">
        <w:rPr>
          <w:i/>
          <w:color w:val="FF0000"/>
        </w:rPr>
        <w:t xml:space="preserve">New </w:t>
      </w:r>
      <w:r>
        <w:rPr>
          <w:i/>
          <w:color w:val="FF0000"/>
        </w:rPr>
        <w:t>finding(s)</w:t>
      </w:r>
      <w:r w:rsidRPr="00D93549">
        <w:rPr>
          <w:i/>
          <w:color w:val="FF0000"/>
        </w:rPr>
        <w:t>:</w:t>
      </w:r>
      <w:r w:rsidRPr="00D93549">
        <w:rPr>
          <w:color w:val="FF0000"/>
        </w:rPr>
        <w:t xml:space="preserve"> </w:t>
      </w:r>
      <w:r w:rsidRPr="00D93549">
        <w:t xml:space="preserve">Based on our review of available data from </w:t>
      </w:r>
      <w:r w:rsidRPr="00D93549">
        <w:rPr>
          <w:color w:val="FF0000"/>
        </w:rPr>
        <w:t>[#]</w:t>
      </w:r>
      <w:r w:rsidRPr="00D93549">
        <w:t> long</w:t>
      </w:r>
      <w:r w:rsidRPr="00D93549">
        <w:noBreakHyphen/>
        <w:t>term follow-up studie</w:t>
      </w:r>
      <w:r>
        <w:t xml:space="preserve">s </w:t>
      </w:r>
      <w:r w:rsidRPr="00D93549">
        <w:rPr>
          <w:color w:val="FF0000"/>
        </w:rPr>
        <w:t xml:space="preserve">[list protocol numbers], </w:t>
      </w:r>
      <w:r>
        <w:t>the following n</w:t>
      </w:r>
      <w:r w:rsidRPr="00D93549">
        <w:t>ew potential/identified safety concern(s) was/were detected.</w:t>
      </w:r>
      <w:r>
        <w:t xml:space="preserve"> (</w:t>
      </w:r>
      <w:r>
        <w:rPr>
          <w:i/>
          <w:color w:val="00B050"/>
        </w:rPr>
        <w:t>Example text below)</w:t>
      </w:r>
    </w:p>
    <w:p w14:paraId="477B83D4" w14:textId="77777777" w:rsidR="004E119E" w:rsidRPr="002711F6" w:rsidRDefault="004E119E" w:rsidP="004E119E">
      <w:pPr>
        <w:rPr>
          <w:rStyle w:val="InstructionText"/>
          <w:vanish w:val="0"/>
        </w:rPr>
      </w:pPr>
      <w:r w:rsidRPr="002711F6">
        <w:rPr>
          <w:rStyle w:val="InstructionText"/>
          <w:vanish w:val="0"/>
        </w:rPr>
        <w:t>[The Clinical representative(s) should provide a high level narrative or bulleted list of new findings, see example below.]</w:t>
      </w:r>
    </w:p>
    <w:p w14:paraId="687D3687" w14:textId="6F1D36AA" w:rsidR="004E119E" w:rsidRPr="00D93549" w:rsidRDefault="004E119E" w:rsidP="004E119E">
      <w:pPr>
        <w:pStyle w:val="ListBullet"/>
      </w:pPr>
      <w:r w:rsidRPr="00D93549">
        <w:t xml:space="preserve">Observations from the </w:t>
      </w:r>
      <w:r>
        <w:rPr>
          <w:color w:val="FF0000"/>
        </w:rPr>
        <w:t>[Abbreviated Protocol Name]</w:t>
      </w:r>
      <w:r w:rsidRPr="00D93549">
        <w:rPr>
          <w:color w:val="FF0000"/>
        </w:rPr>
        <w:t xml:space="preserve"> </w:t>
      </w:r>
      <w:r w:rsidR="0052293E">
        <w:t>trial</w:t>
      </w:r>
      <w:r w:rsidRPr="00D93549">
        <w:t xml:space="preserve">, </w:t>
      </w:r>
      <w:r w:rsidRPr="00D93549">
        <w:rPr>
          <w:color w:val="FF0000"/>
        </w:rPr>
        <w:t xml:space="preserve">[add Protocol #], </w:t>
      </w:r>
      <w:r w:rsidRPr="00D93549">
        <w:t xml:space="preserve">revealed </w:t>
      </w:r>
      <w:r w:rsidRPr="00E40FB8">
        <w:rPr>
          <w:color w:val="FF0000"/>
        </w:rPr>
        <w:t xml:space="preserve">[add details] </w:t>
      </w:r>
      <w:r w:rsidRPr="00D93549">
        <w:t>about symptoms when</w:t>
      </w:r>
      <w:r w:rsidRPr="00D93549">
        <w:rPr>
          <w:color w:val="FF0000"/>
        </w:rPr>
        <w:t xml:space="preserve"> [#] </w:t>
      </w:r>
      <w:r w:rsidRPr="00D93549">
        <w:t xml:space="preserve">subjects </w:t>
      </w:r>
      <w:r w:rsidRPr="00E40FB8">
        <w:rPr>
          <w:color w:val="FF0000"/>
        </w:rPr>
        <w:t>[add details, such as onset, conclusions, or causality]</w:t>
      </w:r>
      <w:r w:rsidRPr="00D93549">
        <w:t>.</w:t>
      </w:r>
    </w:p>
    <w:p w14:paraId="26A1C312" w14:textId="77777777" w:rsidR="004E119E" w:rsidRPr="005F70DE" w:rsidRDefault="004E119E" w:rsidP="004E119E">
      <w:pPr>
        <w:rPr>
          <w:i/>
          <w:color w:val="00B050"/>
        </w:rPr>
      </w:pPr>
      <w:r w:rsidRPr="005F70DE">
        <w:rPr>
          <w:i/>
          <w:color w:val="00B050"/>
        </w:rPr>
        <w:t>OR</w:t>
      </w:r>
    </w:p>
    <w:p w14:paraId="26C53DD7" w14:textId="4EC71257" w:rsidR="004E119E" w:rsidRPr="005F70DE" w:rsidRDefault="00AC0CE5" w:rsidP="004E119E">
      <w:pPr>
        <w:rPr>
          <w:i/>
          <w:color w:val="00B050"/>
        </w:rPr>
      </w:pPr>
      <w:r w:rsidRPr="005F70DE">
        <w:rPr>
          <w:i/>
          <w:color w:val="00B050"/>
        </w:rPr>
        <w:t xml:space="preserve">If there are no significant new or updated safety </w:t>
      </w:r>
      <w:r>
        <w:rPr>
          <w:i/>
          <w:color w:val="00B050"/>
        </w:rPr>
        <w:t>finding(s)</w:t>
      </w:r>
      <w:r w:rsidRPr="005F70DE">
        <w:rPr>
          <w:i/>
          <w:color w:val="00B050"/>
        </w:rPr>
        <w:t>:</w:t>
      </w:r>
    </w:p>
    <w:p w14:paraId="77E232B3" w14:textId="2423BFDC" w:rsidR="004E119E" w:rsidRDefault="00E62005" w:rsidP="004E119E">
      <w:r w:rsidRPr="00D93549">
        <w:t>After review of available data from long</w:t>
      </w:r>
      <w:r w:rsidRPr="00D93549">
        <w:noBreakHyphen/>
        <w:t xml:space="preserve">term follow-up </w:t>
      </w:r>
      <w:r>
        <w:t>trial</w:t>
      </w:r>
      <w:r w:rsidRPr="00D93549">
        <w:t xml:space="preserve">(s) </w:t>
      </w:r>
      <w:r w:rsidRPr="00D93549">
        <w:rPr>
          <w:color w:val="FF0000"/>
        </w:rPr>
        <w:t>[list PROTOCOLs]</w:t>
      </w:r>
      <w:r w:rsidRPr="00D93549">
        <w:t xml:space="preserve">, </w:t>
      </w:r>
      <w:r>
        <w:t>there were no significant new or updated finding(s) and the</w:t>
      </w:r>
      <w:r w:rsidRPr="00D93549">
        <w:t xml:space="preserve"> known safety profile of </w:t>
      </w:r>
      <w:r w:rsidRPr="00002029">
        <w:rPr>
          <w:color w:val="FF0000"/>
        </w:rPr>
        <w:t>[product name]</w:t>
      </w:r>
      <w:r>
        <w:rPr>
          <w:color w:val="FF0000"/>
        </w:rPr>
        <w:t xml:space="preserve"> </w:t>
      </w:r>
      <w:r w:rsidRPr="00D93549">
        <w:t>remained consistent</w:t>
      </w:r>
      <w:r w:rsidRPr="005B46AC">
        <w:t xml:space="preserve"> </w:t>
      </w:r>
      <w:r>
        <w:t xml:space="preserve">with </w:t>
      </w:r>
      <w:r w:rsidRPr="00346AE3">
        <w:t xml:space="preserve">the current </w:t>
      </w:r>
      <w:r>
        <w:t xml:space="preserve">known </w:t>
      </w:r>
      <w:r w:rsidRPr="00346AE3">
        <w:t xml:space="preserve">safety profile of </w:t>
      </w:r>
      <w:r w:rsidRPr="00002029">
        <w:rPr>
          <w:color w:val="FF0000"/>
        </w:rPr>
        <w:t>[product name]</w:t>
      </w:r>
      <w:r>
        <w:rPr>
          <w:color w:val="FF0000"/>
        </w:rPr>
        <w:t>.</w:t>
      </w:r>
    </w:p>
    <w:p w14:paraId="3BBFF5D0" w14:textId="77777777" w:rsidR="004E119E" w:rsidRPr="005F70DE" w:rsidRDefault="004E119E" w:rsidP="004E119E">
      <w:pPr>
        <w:rPr>
          <w:i/>
          <w:color w:val="00B050"/>
        </w:rPr>
      </w:pPr>
      <w:r w:rsidRPr="005F70DE">
        <w:rPr>
          <w:i/>
          <w:color w:val="00B050"/>
        </w:rPr>
        <w:t>OR</w:t>
      </w:r>
    </w:p>
    <w:p w14:paraId="4E45FEE8" w14:textId="0A8431C4" w:rsidR="004E119E" w:rsidRPr="005F70DE" w:rsidRDefault="004E119E" w:rsidP="004E119E">
      <w:pPr>
        <w:rPr>
          <w:i/>
          <w:color w:val="00B050"/>
        </w:rPr>
      </w:pPr>
      <w:r>
        <w:rPr>
          <w:i/>
          <w:color w:val="00B050"/>
        </w:rPr>
        <w:lastRenderedPageBreak/>
        <w:t xml:space="preserve">If the long term </w:t>
      </w:r>
      <w:r w:rsidR="0052293E">
        <w:rPr>
          <w:i/>
          <w:color w:val="00B050"/>
        </w:rPr>
        <w:t>trial(</w:t>
      </w:r>
      <w:r>
        <w:rPr>
          <w:i/>
          <w:color w:val="00B050"/>
        </w:rPr>
        <w:t xml:space="preserve">s) were ongoing and/ or completed and were described prior sections 8.1 or 8.2, then please refer to the applicable sections. Do not repeat in this section. </w:t>
      </w:r>
    </w:p>
    <w:p w14:paraId="6E50FC05" w14:textId="77777777" w:rsidR="004E119E" w:rsidRDefault="004E119E" w:rsidP="004E119E">
      <w:pPr>
        <w:rPr>
          <w:color w:val="FF0000"/>
        </w:rPr>
      </w:pPr>
      <w:commentRangeStart w:id="153"/>
      <w:r>
        <w:t>During</w:t>
      </w:r>
      <w:commentRangeEnd w:id="153"/>
      <w:r w:rsidR="008D57D3">
        <w:rPr>
          <w:rStyle w:val="CommentReference"/>
        </w:rPr>
        <w:commentReference w:id="153"/>
      </w:r>
      <w:r>
        <w:t xml:space="preserve"> the reporting period, there were </w:t>
      </w:r>
      <w:r w:rsidRPr="00D93549">
        <w:rPr>
          <w:color w:val="FF0000"/>
        </w:rPr>
        <w:t>[#]</w:t>
      </w:r>
      <w:r>
        <w:rPr>
          <w:color w:val="FF0000"/>
        </w:rPr>
        <w:t xml:space="preserve"> long term studies </w:t>
      </w:r>
      <w:r w:rsidRPr="00D93549">
        <w:rPr>
          <w:color w:val="FF0000"/>
        </w:rPr>
        <w:t>[list PROTOCOLs]</w:t>
      </w:r>
      <w:r>
        <w:t xml:space="preserve">. Relevant findings are discussed in </w:t>
      </w:r>
      <w:r w:rsidRPr="00D93549">
        <w:rPr>
          <w:color w:val="FF0000"/>
        </w:rPr>
        <w:t>[</w:t>
      </w:r>
      <w:r>
        <w:rPr>
          <w:color w:val="FF0000"/>
        </w:rPr>
        <w:t>cross reference applicable Section(s)].</w:t>
      </w:r>
    </w:p>
    <w:p w14:paraId="33BD8DDF" w14:textId="5A0AECF5" w:rsidR="00867813" w:rsidRPr="006C71D1" w:rsidRDefault="00867813"/>
    <w:p w14:paraId="33BD8DE1" w14:textId="77777777" w:rsidR="00867813" w:rsidRPr="000E5C32" w:rsidRDefault="00867813" w:rsidP="000E5C32">
      <w:pPr>
        <w:pStyle w:val="Heading2"/>
      </w:pPr>
      <w:bookmarkStart w:id="154" w:name="_Toc417923493"/>
      <w:bookmarkStart w:id="155" w:name="_Toc417923587"/>
      <w:bookmarkStart w:id="156" w:name="_Toc303189170"/>
      <w:bookmarkStart w:id="157" w:name="_Toc447267168"/>
      <w:bookmarkEnd w:id="154"/>
      <w:bookmarkEnd w:id="155"/>
      <w:r w:rsidRPr="000E5C32">
        <w:t>Other Therapeutic Use of Investigational Drug</w:t>
      </w:r>
      <w:bookmarkEnd w:id="156"/>
      <w:bookmarkEnd w:id="157"/>
    </w:p>
    <w:p w14:paraId="33BD8DE2" w14:textId="77777777" w:rsidR="00867813" w:rsidRPr="006C71D1" w:rsidRDefault="00867813" w:rsidP="006C71D1">
      <w:pPr>
        <w:rPr>
          <w:i/>
          <w:color w:val="00B050"/>
        </w:rPr>
      </w:pPr>
      <w:r w:rsidRPr="006C71D1">
        <w:rPr>
          <w:i/>
          <w:color w:val="00B050"/>
        </w:rPr>
        <w:t xml:space="preserve">Common sections between PBRER and DSUR </w:t>
      </w:r>
    </w:p>
    <w:tbl>
      <w:tblPr>
        <w:tblW w:w="4795" w:type="pct"/>
        <w:jc w:val="center"/>
        <w:tblLook w:val="0000" w:firstRow="0" w:lastRow="0" w:firstColumn="0" w:lastColumn="0" w:noHBand="0" w:noVBand="0"/>
      </w:tblPr>
      <w:tblGrid>
        <w:gridCol w:w="4065"/>
        <w:gridCol w:w="4428"/>
      </w:tblGrid>
      <w:tr w:rsidR="00867813" w:rsidRPr="006C71D1" w14:paraId="33BD8DE5" w14:textId="77777777" w:rsidTr="003D3737">
        <w:trPr>
          <w:trHeight w:val="215"/>
          <w:jc w:val="center"/>
        </w:trPr>
        <w:tc>
          <w:tcPr>
            <w:tcW w:w="2393" w:type="pct"/>
            <w:shd w:val="clear" w:color="auto" w:fill="auto"/>
          </w:tcPr>
          <w:p w14:paraId="33BD8DE3" w14:textId="77777777" w:rsidR="00867813" w:rsidRPr="006C71D1" w:rsidRDefault="00867813" w:rsidP="006C71D1">
            <w:pPr>
              <w:rPr>
                <w:i/>
                <w:color w:val="00B050"/>
              </w:rPr>
            </w:pPr>
            <w:r w:rsidRPr="006C71D1">
              <w:rPr>
                <w:i/>
                <w:color w:val="00B050"/>
              </w:rPr>
              <w:t>PBRER section</w:t>
            </w:r>
          </w:p>
        </w:tc>
        <w:tc>
          <w:tcPr>
            <w:tcW w:w="2607" w:type="pct"/>
            <w:shd w:val="clear" w:color="auto" w:fill="auto"/>
          </w:tcPr>
          <w:p w14:paraId="33BD8DE4" w14:textId="77777777" w:rsidR="00867813" w:rsidRPr="006C71D1" w:rsidRDefault="00867813" w:rsidP="006C71D1">
            <w:pPr>
              <w:rPr>
                <w:i/>
                <w:color w:val="00B050"/>
              </w:rPr>
            </w:pPr>
            <w:r w:rsidRPr="006C71D1">
              <w:rPr>
                <w:i/>
                <w:color w:val="00B050"/>
              </w:rPr>
              <w:t>DSUR section</w:t>
            </w:r>
          </w:p>
        </w:tc>
      </w:tr>
      <w:tr w:rsidR="00867813" w:rsidRPr="006C71D1" w14:paraId="33BD8DE8" w14:textId="77777777" w:rsidTr="003D3737">
        <w:trPr>
          <w:trHeight w:val="80"/>
          <w:jc w:val="center"/>
        </w:trPr>
        <w:tc>
          <w:tcPr>
            <w:tcW w:w="2393" w:type="pct"/>
            <w:shd w:val="clear" w:color="auto" w:fill="auto"/>
          </w:tcPr>
          <w:p w14:paraId="33BD8DE6" w14:textId="77777777" w:rsidR="00867813" w:rsidRPr="006C71D1" w:rsidRDefault="00867813" w:rsidP="006C71D1">
            <w:pPr>
              <w:rPr>
                <w:i/>
                <w:color w:val="00B050"/>
              </w:rPr>
            </w:pPr>
            <w:r w:rsidRPr="006C71D1">
              <w:rPr>
                <w:i/>
                <w:color w:val="00B050"/>
              </w:rPr>
              <w:t>Section 7.4 Other Therapeutic Use of Medicinal Product</w:t>
            </w:r>
          </w:p>
        </w:tc>
        <w:tc>
          <w:tcPr>
            <w:tcW w:w="2607" w:type="pct"/>
            <w:shd w:val="clear" w:color="auto" w:fill="auto"/>
          </w:tcPr>
          <w:p w14:paraId="33BD8DE7" w14:textId="77777777" w:rsidR="00867813" w:rsidRPr="006C71D1" w:rsidRDefault="00867813" w:rsidP="006C71D1">
            <w:pPr>
              <w:rPr>
                <w:i/>
                <w:color w:val="00B050"/>
              </w:rPr>
            </w:pPr>
            <w:r w:rsidRPr="006C71D1">
              <w:rPr>
                <w:i/>
                <w:color w:val="00B050"/>
              </w:rPr>
              <w:t>8.4 Other Therapeutic Use of Investigational Drug</w:t>
            </w:r>
          </w:p>
        </w:tc>
      </w:tr>
    </w:tbl>
    <w:p w14:paraId="33BD8DE9" w14:textId="77777777" w:rsidR="00867813" w:rsidRPr="006C71D1" w:rsidRDefault="00867813" w:rsidP="006C71D1">
      <w:pPr>
        <w:rPr>
          <w:i/>
          <w:color w:val="00B050"/>
        </w:rPr>
      </w:pPr>
    </w:p>
    <w:p w14:paraId="33BD8DEA" w14:textId="77777777" w:rsidR="00867813" w:rsidRPr="006C71D1" w:rsidRDefault="00867813" w:rsidP="006C71D1">
      <w:pPr>
        <w:rPr>
          <w:i/>
          <w:color w:val="00B050"/>
        </w:rPr>
      </w:pPr>
      <w:r w:rsidRPr="006C71D1">
        <w:rPr>
          <w:i/>
          <w:color w:val="00B050"/>
        </w:rPr>
        <w:t xml:space="preserve">Lead Authors:  Clinical Management (review from Clinical Development)  </w:t>
      </w:r>
    </w:p>
    <w:p w14:paraId="33BD8DEB" w14:textId="0C75F3B0" w:rsidR="00867813" w:rsidRPr="006C71D1" w:rsidRDefault="00867813" w:rsidP="006C71D1">
      <w:pPr>
        <w:rPr>
          <w:i/>
          <w:color w:val="00B050"/>
        </w:rPr>
      </w:pPr>
      <w:r w:rsidRPr="006C71D1">
        <w:rPr>
          <w:i/>
          <w:color w:val="00B050"/>
        </w:rPr>
        <w:t>This section of the DSUR should include clinically important safety information from other program</w:t>
      </w:r>
      <w:r w:rsidR="009D222F">
        <w:rPr>
          <w:i/>
          <w:color w:val="00B050"/>
        </w:rPr>
        <w:t>me</w:t>
      </w:r>
      <w:r w:rsidRPr="006C71D1">
        <w:rPr>
          <w:i/>
          <w:color w:val="00B050"/>
        </w:rPr>
        <w:t>s conducted by the sponsor that follow a specific protocol, with solicited reporting as per ICH E2D (</w:t>
      </w:r>
      <w:r w:rsidR="008C2FBA">
        <w:rPr>
          <w:i/>
          <w:color w:val="00B050"/>
        </w:rPr>
        <w:t>eg</w:t>
      </w:r>
      <w:r w:rsidRPr="006C71D1">
        <w:rPr>
          <w:i/>
          <w:color w:val="00B050"/>
        </w:rPr>
        <w:t>, expanded access progra</w:t>
      </w:r>
      <w:r w:rsidR="009D222F">
        <w:rPr>
          <w:i/>
          <w:color w:val="00B050"/>
        </w:rPr>
        <w:t>m</w:t>
      </w:r>
      <w:r w:rsidRPr="006C71D1">
        <w:rPr>
          <w:i/>
          <w:color w:val="00B050"/>
        </w:rPr>
        <w:t>m</w:t>
      </w:r>
      <w:r w:rsidR="009D222F">
        <w:rPr>
          <w:i/>
          <w:color w:val="00B050"/>
        </w:rPr>
        <w:t>e</w:t>
      </w:r>
      <w:r w:rsidRPr="006C71D1">
        <w:rPr>
          <w:i/>
          <w:color w:val="00B050"/>
        </w:rPr>
        <w:t>s, compassionate use progra</w:t>
      </w:r>
      <w:r w:rsidR="009D222F">
        <w:rPr>
          <w:i/>
          <w:color w:val="00B050"/>
        </w:rPr>
        <w:t>m</w:t>
      </w:r>
      <w:r w:rsidRPr="006C71D1">
        <w:rPr>
          <w:i/>
          <w:color w:val="00B050"/>
        </w:rPr>
        <w:t>m</w:t>
      </w:r>
      <w:r w:rsidR="009D222F">
        <w:rPr>
          <w:i/>
          <w:color w:val="00B050"/>
        </w:rPr>
        <w:t>e</w:t>
      </w:r>
      <w:r w:rsidRPr="006C71D1">
        <w:rPr>
          <w:i/>
          <w:color w:val="00B050"/>
        </w:rPr>
        <w:t>s, particular patient use, single patient INDs and treatment INDs).</w:t>
      </w:r>
    </w:p>
    <w:p w14:paraId="6539F0E9" w14:textId="43A349E8" w:rsidR="001A3759" w:rsidRPr="005F70DE" w:rsidRDefault="001A3759" w:rsidP="001A3759">
      <w:pPr>
        <w:rPr>
          <w:i/>
          <w:color w:val="00B050"/>
        </w:rPr>
      </w:pPr>
      <w:r w:rsidRPr="005F70DE">
        <w:rPr>
          <w:i/>
          <w:color w:val="00B050"/>
        </w:rPr>
        <w:t>If expanded access program</w:t>
      </w:r>
      <w:r w:rsidR="009D222F">
        <w:rPr>
          <w:i/>
          <w:color w:val="00B050"/>
        </w:rPr>
        <w:t>me</w:t>
      </w:r>
      <w:r w:rsidRPr="005F70DE">
        <w:rPr>
          <w:i/>
          <w:color w:val="00B050"/>
        </w:rPr>
        <w:t>s were ongoing or comple</w:t>
      </w:r>
      <w:r>
        <w:rPr>
          <w:i/>
          <w:color w:val="00B050"/>
        </w:rPr>
        <w:t>ted during the reporting period:</w:t>
      </w:r>
    </w:p>
    <w:p w14:paraId="7ADC0304" w14:textId="400F8D59" w:rsidR="001A3759" w:rsidRPr="005A6157" w:rsidRDefault="001A3759" w:rsidP="001A3759">
      <w:commentRangeStart w:id="158"/>
      <w:r w:rsidRPr="005A6157">
        <w:t>Expanded</w:t>
      </w:r>
      <w:commentRangeEnd w:id="158"/>
      <w:r w:rsidR="001F20CF">
        <w:rPr>
          <w:rStyle w:val="CommentReference"/>
        </w:rPr>
        <w:commentReference w:id="158"/>
      </w:r>
      <w:r w:rsidRPr="005A6157">
        <w:t xml:space="preserve"> access program</w:t>
      </w:r>
      <w:r w:rsidR="009D222F">
        <w:t>me</w:t>
      </w:r>
      <w:r w:rsidRPr="005A6157">
        <w:t xml:space="preserve">s involving </w:t>
      </w:r>
      <w:r w:rsidRPr="00002029">
        <w:rPr>
          <w:color w:val="FF0000"/>
        </w:rPr>
        <w:t>[product name]</w:t>
      </w:r>
      <w:r>
        <w:rPr>
          <w:color w:val="FF0000"/>
        </w:rPr>
        <w:t xml:space="preserve"> </w:t>
      </w:r>
      <w:r w:rsidRPr="00E40FB8">
        <w:rPr>
          <w:color w:val="00B050"/>
        </w:rPr>
        <w:t xml:space="preserve">(include as applicable) </w:t>
      </w:r>
      <w:r>
        <w:t xml:space="preserve">were completed </w:t>
      </w:r>
      <w:r w:rsidRPr="00E009ED">
        <w:rPr>
          <w:color w:val="FF0000"/>
        </w:rPr>
        <w:t xml:space="preserve">[list ID Numbers] </w:t>
      </w:r>
      <w:r>
        <w:t xml:space="preserve">or ongoing </w:t>
      </w:r>
      <w:r w:rsidRPr="005A6157">
        <w:rPr>
          <w:color w:val="FF0000"/>
        </w:rPr>
        <w:t xml:space="preserve">[list ID Numbers] </w:t>
      </w:r>
      <w:r w:rsidRPr="005A6157">
        <w:t>during the reporting period</w:t>
      </w:r>
      <w:r>
        <w:t xml:space="preserve"> of:</w:t>
      </w:r>
      <w:r w:rsidRPr="005A6157">
        <w:t xml:space="preserve"> </w:t>
      </w:r>
      <w:r>
        <w:rPr>
          <w:color w:val="FF0000"/>
        </w:rPr>
        <w:t>[DD</w:t>
      </w:r>
      <w:r w:rsidR="00E62005">
        <w:rPr>
          <w:color w:val="FF0000"/>
        </w:rPr>
        <w:t xml:space="preserve"> </w:t>
      </w:r>
      <w:r>
        <w:rPr>
          <w:color w:val="FF0000"/>
        </w:rPr>
        <w:t>M</w:t>
      </w:r>
      <w:r w:rsidR="00C003FD">
        <w:rPr>
          <w:color w:val="FF0000"/>
        </w:rPr>
        <w:t>mm</w:t>
      </w:r>
      <w:r w:rsidR="00E62005">
        <w:rPr>
          <w:color w:val="FF0000"/>
        </w:rPr>
        <w:t xml:space="preserve"> </w:t>
      </w:r>
      <w:r>
        <w:rPr>
          <w:color w:val="FF0000"/>
        </w:rPr>
        <w:t xml:space="preserve">YYYY] </w:t>
      </w:r>
      <w:r w:rsidRPr="00002029">
        <w:t>to</w:t>
      </w:r>
      <w:r>
        <w:rPr>
          <w:color w:val="FF0000"/>
        </w:rPr>
        <w:t xml:space="preserve"> [DD</w:t>
      </w:r>
      <w:r w:rsidR="00E62005">
        <w:rPr>
          <w:color w:val="FF0000"/>
        </w:rPr>
        <w:t xml:space="preserve"> </w:t>
      </w:r>
      <w:r>
        <w:rPr>
          <w:color w:val="FF0000"/>
        </w:rPr>
        <w:t>M</w:t>
      </w:r>
      <w:r w:rsidR="00C003FD">
        <w:rPr>
          <w:color w:val="FF0000"/>
        </w:rPr>
        <w:t>mm</w:t>
      </w:r>
      <w:r w:rsidR="00E62005">
        <w:rPr>
          <w:color w:val="FF0000"/>
        </w:rPr>
        <w:t xml:space="preserve"> </w:t>
      </w:r>
      <w:r>
        <w:rPr>
          <w:color w:val="FF0000"/>
        </w:rPr>
        <w:t>YYYY].</w:t>
      </w:r>
    </w:p>
    <w:p w14:paraId="656CB1A1" w14:textId="77777777" w:rsidR="001A3759" w:rsidRPr="005F70DE" w:rsidRDefault="001A3759" w:rsidP="001A3759">
      <w:pPr>
        <w:rPr>
          <w:i/>
          <w:color w:val="00B050"/>
        </w:rPr>
      </w:pPr>
      <w:r w:rsidRPr="005F70DE">
        <w:rPr>
          <w:i/>
          <w:color w:val="00B050"/>
        </w:rPr>
        <w:t>The Medical Affairs representative(s) should provide a description of each subject(s) enrolled in the EAP which clarifies why the expanded access was granted. If the volume of subjects is large, then the inclusion criteria should be provided in lieu of individual subject details.</w:t>
      </w:r>
    </w:p>
    <w:p w14:paraId="15E74D06" w14:textId="2FAE78FB" w:rsidR="001A3759" w:rsidRDefault="001A3759" w:rsidP="001A3759">
      <w:pPr>
        <w:rPr>
          <w:color w:val="FF0000"/>
        </w:rPr>
      </w:pPr>
      <w:r w:rsidRPr="000E5C32">
        <w:t>The following</w:t>
      </w:r>
      <w:r>
        <w:t xml:space="preserve"> [new or updated]</w:t>
      </w:r>
      <w:r w:rsidRPr="000E5C32">
        <w:t xml:space="preserve"> important safety information</w:t>
      </w:r>
      <w:r>
        <w:t xml:space="preserve"> was identified</w:t>
      </w:r>
      <w:r w:rsidRPr="000E5C32">
        <w:t xml:space="preserve"> from the expanded access </w:t>
      </w:r>
      <w:r w:rsidR="009D222F">
        <w:t>programme</w:t>
      </w:r>
      <w:r>
        <w:t>(s)</w:t>
      </w:r>
      <w:r w:rsidRPr="000E5C32">
        <w:t xml:space="preserve"> for </w:t>
      </w:r>
      <w:r w:rsidRPr="006C71D1">
        <w:rPr>
          <w:color w:val="FF0000"/>
        </w:rPr>
        <w:t xml:space="preserve">[product name] </w:t>
      </w:r>
      <w:r w:rsidRPr="000E5C32">
        <w:t xml:space="preserve">during the reporting period:  </w:t>
      </w:r>
    </w:p>
    <w:p w14:paraId="6582A95B" w14:textId="77777777" w:rsidR="001A3759" w:rsidRPr="00E40FB8" w:rsidRDefault="001A3759" w:rsidP="001A3759">
      <w:pPr>
        <w:rPr>
          <w:i/>
          <w:color w:val="FF0000"/>
        </w:rPr>
      </w:pPr>
      <w:r>
        <w:rPr>
          <w:i/>
          <w:color w:val="FF0000"/>
        </w:rPr>
        <w:t>[Provide a high level narrative summary or bulleted list of new or updated safety findings.]</w:t>
      </w:r>
    </w:p>
    <w:p w14:paraId="633907BB" w14:textId="77777777" w:rsidR="001A3759" w:rsidRPr="005F70DE" w:rsidRDefault="001A3759" w:rsidP="001A3759">
      <w:pPr>
        <w:rPr>
          <w:i/>
          <w:color w:val="00B050"/>
        </w:rPr>
      </w:pPr>
      <w:r w:rsidRPr="006C71D1">
        <w:rPr>
          <w:i/>
          <w:color w:val="00B050"/>
        </w:rPr>
        <w:t>OR</w:t>
      </w:r>
    </w:p>
    <w:p w14:paraId="1DEA6F32" w14:textId="77777777" w:rsidR="001A3759" w:rsidRPr="005F70DE" w:rsidRDefault="001A3759" w:rsidP="001A3759">
      <w:pPr>
        <w:rPr>
          <w:i/>
          <w:color w:val="00B050"/>
        </w:rPr>
      </w:pPr>
      <w:r w:rsidRPr="005F70DE">
        <w:rPr>
          <w:i/>
          <w:color w:val="00B050"/>
        </w:rPr>
        <w:t>If this section is not applicable:</w:t>
      </w:r>
    </w:p>
    <w:p w14:paraId="45B897F9" w14:textId="6B40C7FF" w:rsidR="001A3759" w:rsidRPr="005A6157" w:rsidRDefault="001A3759" w:rsidP="001A3759">
      <w:r w:rsidRPr="005A6157">
        <w:lastRenderedPageBreak/>
        <w:t xml:space="preserve">There were no ongoing or completed expanded access </w:t>
      </w:r>
      <w:r w:rsidR="009D222F">
        <w:t>programme</w:t>
      </w:r>
      <w:r w:rsidRPr="005A6157">
        <w:t xml:space="preserve">s involving </w:t>
      </w:r>
      <w:r w:rsidRPr="00002029">
        <w:rPr>
          <w:color w:val="FF0000"/>
        </w:rPr>
        <w:t>[product name]</w:t>
      </w:r>
      <w:r>
        <w:rPr>
          <w:color w:val="FF0000"/>
        </w:rPr>
        <w:t xml:space="preserve"> </w:t>
      </w:r>
      <w:r w:rsidRPr="005A6157">
        <w:t xml:space="preserve">during the reporting period </w:t>
      </w:r>
      <w:r>
        <w:rPr>
          <w:color w:val="FF0000"/>
        </w:rPr>
        <w:t>[DD</w:t>
      </w:r>
      <w:r w:rsidR="00E62005">
        <w:rPr>
          <w:color w:val="FF0000"/>
        </w:rPr>
        <w:t xml:space="preserve"> </w:t>
      </w:r>
      <w:r>
        <w:rPr>
          <w:color w:val="FF0000"/>
        </w:rPr>
        <w:t>M</w:t>
      </w:r>
      <w:r w:rsidR="00C003FD">
        <w:rPr>
          <w:color w:val="FF0000"/>
        </w:rPr>
        <w:t>mm</w:t>
      </w:r>
      <w:r w:rsidR="00E62005">
        <w:rPr>
          <w:color w:val="FF0000"/>
        </w:rPr>
        <w:t xml:space="preserve"> </w:t>
      </w:r>
      <w:r>
        <w:rPr>
          <w:color w:val="FF0000"/>
        </w:rPr>
        <w:t xml:space="preserve">YYYY] </w:t>
      </w:r>
      <w:r w:rsidRPr="00002029">
        <w:t>to</w:t>
      </w:r>
      <w:r>
        <w:rPr>
          <w:color w:val="FF0000"/>
        </w:rPr>
        <w:t xml:space="preserve"> [DD</w:t>
      </w:r>
      <w:r w:rsidR="00E62005">
        <w:rPr>
          <w:color w:val="FF0000"/>
        </w:rPr>
        <w:t xml:space="preserve"> </w:t>
      </w:r>
      <w:r>
        <w:rPr>
          <w:color w:val="FF0000"/>
        </w:rPr>
        <w:t>M</w:t>
      </w:r>
      <w:r w:rsidR="00C003FD">
        <w:rPr>
          <w:color w:val="FF0000"/>
        </w:rPr>
        <w:t>mm</w:t>
      </w:r>
      <w:r w:rsidR="00E62005">
        <w:rPr>
          <w:color w:val="FF0000"/>
        </w:rPr>
        <w:t xml:space="preserve"> </w:t>
      </w:r>
      <w:r>
        <w:rPr>
          <w:color w:val="FF0000"/>
        </w:rPr>
        <w:t>YYYY].</w:t>
      </w:r>
    </w:p>
    <w:p w14:paraId="33BD8DED" w14:textId="30992D23" w:rsidR="00867813" w:rsidRPr="006C71D1" w:rsidRDefault="001A3759" w:rsidP="006C71D1">
      <w:pPr>
        <w:rPr>
          <w:i/>
          <w:color w:val="00B050"/>
        </w:rPr>
      </w:pPr>
      <w:r w:rsidRPr="000E5C32" w:rsidDel="001A3759">
        <w:t xml:space="preserve"> </w:t>
      </w:r>
      <w:r w:rsidR="00867813" w:rsidRPr="006C71D1">
        <w:rPr>
          <w:i/>
          <w:color w:val="00B050"/>
        </w:rPr>
        <w:t>OR</w:t>
      </w:r>
    </w:p>
    <w:p w14:paraId="33BD8DEE" w14:textId="2F456E22" w:rsidR="00867813" w:rsidRPr="000E5C32" w:rsidRDefault="00867813" w:rsidP="006C71D1">
      <w:r w:rsidRPr="000E5C32">
        <w:t xml:space="preserve">No clinically important </w:t>
      </w:r>
      <w:r w:rsidR="001A3759">
        <w:t xml:space="preserve">new or updated </w:t>
      </w:r>
      <w:r w:rsidRPr="000E5C32">
        <w:t xml:space="preserve">safety information from the expanded access </w:t>
      </w:r>
      <w:r w:rsidR="009D222F">
        <w:t>programme</w:t>
      </w:r>
      <w:r w:rsidRPr="000E5C32">
        <w:t xml:space="preserve"> for </w:t>
      </w:r>
      <w:r w:rsidRPr="006C71D1">
        <w:rPr>
          <w:color w:val="FF0000"/>
        </w:rPr>
        <w:t>[product name]</w:t>
      </w:r>
      <w:r w:rsidR="001A3759">
        <w:t xml:space="preserve"> was identified</w:t>
      </w:r>
      <w:r w:rsidRPr="000E5C32">
        <w:t xml:space="preserve"> during the reporting period.</w:t>
      </w:r>
    </w:p>
    <w:p w14:paraId="33BD8DF0" w14:textId="0EDC882C" w:rsidR="00867813" w:rsidRPr="00395314" w:rsidRDefault="00867813" w:rsidP="006C71D1">
      <w:bookmarkStart w:id="159" w:name="_Toc397000938"/>
      <w:bookmarkStart w:id="160" w:name="_Toc397000939"/>
      <w:bookmarkEnd w:id="159"/>
      <w:bookmarkEnd w:id="160"/>
    </w:p>
    <w:p w14:paraId="33BD8DF1" w14:textId="77777777" w:rsidR="00867813" w:rsidRPr="000E5C32" w:rsidRDefault="00867813" w:rsidP="000E5C32">
      <w:pPr>
        <w:pStyle w:val="Heading2"/>
      </w:pPr>
      <w:bookmarkStart w:id="161" w:name="_Toc303189171"/>
      <w:bookmarkStart w:id="162" w:name="_Toc447267169"/>
      <w:r w:rsidRPr="000E5C32">
        <w:t>New Safety Data Related to Combination Therapies</w:t>
      </w:r>
      <w:bookmarkEnd w:id="161"/>
      <w:bookmarkEnd w:id="162"/>
    </w:p>
    <w:p w14:paraId="33BD8DF2" w14:textId="77777777" w:rsidR="00867813" w:rsidRPr="006C71D1" w:rsidRDefault="00867813" w:rsidP="006C71D1">
      <w:pPr>
        <w:rPr>
          <w:i/>
          <w:color w:val="00B050"/>
        </w:rPr>
      </w:pPr>
      <w:r w:rsidRPr="006C71D1">
        <w:rPr>
          <w:i/>
          <w:color w:val="00B050"/>
        </w:rPr>
        <w:t xml:space="preserve">Common sections between PBRER and DSUR </w:t>
      </w:r>
    </w:p>
    <w:tbl>
      <w:tblPr>
        <w:tblW w:w="4844" w:type="pct"/>
        <w:jc w:val="center"/>
        <w:tblLook w:val="0000" w:firstRow="0" w:lastRow="0" w:firstColumn="0" w:lastColumn="0" w:noHBand="0" w:noVBand="0"/>
      </w:tblPr>
      <w:tblGrid>
        <w:gridCol w:w="4151"/>
        <w:gridCol w:w="4429"/>
      </w:tblGrid>
      <w:tr w:rsidR="00867813" w:rsidRPr="006C71D1" w14:paraId="33BD8DF5" w14:textId="77777777" w:rsidTr="003D3737">
        <w:trPr>
          <w:trHeight w:val="215"/>
          <w:jc w:val="center"/>
        </w:trPr>
        <w:tc>
          <w:tcPr>
            <w:tcW w:w="2419" w:type="pct"/>
            <w:shd w:val="clear" w:color="auto" w:fill="auto"/>
          </w:tcPr>
          <w:p w14:paraId="33BD8DF3" w14:textId="77777777" w:rsidR="00867813" w:rsidRPr="006C71D1" w:rsidRDefault="00867813" w:rsidP="006C71D1">
            <w:pPr>
              <w:rPr>
                <w:i/>
                <w:color w:val="00B050"/>
              </w:rPr>
            </w:pPr>
            <w:r w:rsidRPr="006C71D1">
              <w:rPr>
                <w:i/>
                <w:color w:val="00B050"/>
              </w:rPr>
              <w:t>PBRER section</w:t>
            </w:r>
          </w:p>
        </w:tc>
        <w:tc>
          <w:tcPr>
            <w:tcW w:w="2581" w:type="pct"/>
            <w:shd w:val="clear" w:color="auto" w:fill="auto"/>
          </w:tcPr>
          <w:p w14:paraId="33BD8DF4" w14:textId="77777777" w:rsidR="00867813" w:rsidRPr="006C71D1" w:rsidRDefault="00867813" w:rsidP="006C71D1">
            <w:pPr>
              <w:rPr>
                <w:i/>
                <w:color w:val="00B050"/>
              </w:rPr>
            </w:pPr>
            <w:r w:rsidRPr="006C71D1">
              <w:rPr>
                <w:i/>
                <w:color w:val="00B050"/>
              </w:rPr>
              <w:t>DSUR section</w:t>
            </w:r>
          </w:p>
        </w:tc>
      </w:tr>
      <w:tr w:rsidR="00867813" w:rsidRPr="006C71D1" w14:paraId="33BD8DF8" w14:textId="77777777" w:rsidTr="003D3737">
        <w:trPr>
          <w:trHeight w:val="80"/>
          <w:jc w:val="center"/>
        </w:trPr>
        <w:tc>
          <w:tcPr>
            <w:tcW w:w="2419" w:type="pct"/>
            <w:shd w:val="clear" w:color="auto" w:fill="auto"/>
          </w:tcPr>
          <w:p w14:paraId="33BD8DF6" w14:textId="77777777" w:rsidR="00867813" w:rsidRPr="006C71D1" w:rsidRDefault="00867813" w:rsidP="006C71D1">
            <w:pPr>
              <w:rPr>
                <w:i/>
                <w:color w:val="00B050"/>
              </w:rPr>
            </w:pPr>
            <w:r w:rsidRPr="006C71D1">
              <w:rPr>
                <w:i/>
                <w:color w:val="00B050"/>
              </w:rPr>
              <w:t>Section 7.5 New Safety Data Related to Fixed Combination Therapies</w:t>
            </w:r>
          </w:p>
        </w:tc>
        <w:tc>
          <w:tcPr>
            <w:tcW w:w="2581" w:type="pct"/>
            <w:shd w:val="clear" w:color="auto" w:fill="auto"/>
          </w:tcPr>
          <w:p w14:paraId="33BD8DF7" w14:textId="77777777" w:rsidR="00867813" w:rsidRPr="006C71D1" w:rsidRDefault="00867813" w:rsidP="006C71D1">
            <w:pPr>
              <w:rPr>
                <w:i/>
                <w:color w:val="00B050"/>
              </w:rPr>
            </w:pPr>
            <w:r w:rsidRPr="006C71D1">
              <w:rPr>
                <w:i/>
                <w:color w:val="00B050"/>
              </w:rPr>
              <w:t>8.5 New Safety Data Related to Combination Therapies</w:t>
            </w:r>
          </w:p>
        </w:tc>
      </w:tr>
    </w:tbl>
    <w:p w14:paraId="33BD8DF9" w14:textId="77777777" w:rsidR="00867813" w:rsidRPr="006C71D1" w:rsidRDefault="00867813" w:rsidP="006C71D1">
      <w:pPr>
        <w:rPr>
          <w:i/>
          <w:color w:val="00B050"/>
        </w:rPr>
      </w:pPr>
    </w:p>
    <w:p w14:paraId="33BD8DFA" w14:textId="77777777" w:rsidR="00867813" w:rsidRPr="006C71D1" w:rsidRDefault="00867813" w:rsidP="006C71D1">
      <w:pPr>
        <w:rPr>
          <w:i/>
          <w:color w:val="00B050"/>
        </w:rPr>
      </w:pPr>
      <w:r w:rsidRPr="006C71D1">
        <w:rPr>
          <w:i/>
          <w:color w:val="00B050"/>
        </w:rPr>
        <w:t xml:space="preserve">Lead author(s): Medical Safety Operations Associate/Clinical Management (review from Clinical Development)  </w:t>
      </w:r>
    </w:p>
    <w:p w14:paraId="12E36024" w14:textId="0C557071" w:rsidR="006B2F85" w:rsidRDefault="006B2F85" w:rsidP="006B2F85">
      <w:pPr>
        <w:rPr>
          <w:i/>
          <w:color w:val="00B050"/>
        </w:rPr>
      </w:pPr>
      <w:r w:rsidRPr="005F70DE">
        <w:rPr>
          <w:i/>
          <w:color w:val="00B050"/>
        </w:rPr>
        <w:t xml:space="preserve">A </w:t>
      </w:r>
      <w:r w:rsidRPr="00626701">
        <w:rPr>
          <w:b/>
          <w:i/>
          <w:color w:val="00B050"/>
        </w:rPr>
        <w:t>COMBINATION therapy</w:t>
      </w:r>
      <w:r w:rsidRPr="005F70DE">
        <w:rPr>
          <w:i/>
          <w:color w:val="00B050"/>
        </w:rPr>
        <w:t xml:space="preserve"> is DEFINED as a therapy that involves the primary IMP, the product which is the focus of the DSUR, in combination with one or more additional IMPs. Although </w:t>
      </w:r>
      <w:r w:rsidR="004B7A68">
        <w:rPr>
          <w:i/>
          <w:color w:val="00B050"/>
        </w:rPr>
        <w:t>a</w:t>
      </w:r>
      <w:r w:rsidRPr="005F70DE">
        <w:rPr>
          <w:i/>
          <w:color w:val="00B050"/>
        </w:rPr>
        <w:t xml:space="preserve">dd-on therapy, primary IMP plus a standard treatment of care (or baseline), involves the use of more than one drug, this regimen is not typically considered a combination therapy since the baseline therapy is not under investigation or not being used in an interventional fashion (dosage is not controlled by the investigator). In other words, the baseline therapy is administered according to its established </w:t>
      </w:r>
      <w:r w:rsidR="00E62005" w:rsidRPr="005F70DE">
        <w:rPr>
          <w:i/>
          <w:color w:val="00B050"/>
        </w:rPr>
        <w:t>labelling</w:t>
      </w:r>
      <w:r w:rsidRPr="005F70DE">
        <w:rPr>
          <w:i/>
          <w:color w:val="00B050"/>
        </w:rPr>
        <w:t xml:space="preserve"> instructions.</w:t>
      </w:r>
    </w:p>
    <w:p w14:paraId="33BD8DFB" w14:textId="5A78CDAB" w:rsidR="00867813" w:rsidRPr="006C71D1" w:rsidRDefault="00867813" w:rsidP="006B2F85">
      <w:pPr>
        <w:rPr>
          <w:i/>
          <w:color w:val="00B050"/>
        </w:rPr>
      </w:pPr>
      <w:r w:rsidRPr="006C71D1">
        <w:rPr>
          <w:i/>
          <w:color w:val="00B050"/>
        </w:rPr>
        <w:t xml:space="preserve">If the DSUR is for an investigational product that is also under development as a component of a fixed combination product or a multidrug regimen, this section should </w:t>
      </w:r>
      <w:r w:rsidR="00F57111">
        <w:rPr>
          <w:i/>
          <w:color w:val="00B050"/>
        </w:rPr>
        <w:t>summarise</w:t>
      </w:r>
      <w:r w:rsidRPr="006C71D1">
        <w:rPr>
          <w:i/>
          <w:color w:val="00B050"/>
        </w:rPr>
        <w:t xml:space="preserve"> important safety findings from the combination therapy DSUR. </w:t>
      </w:r>
    </w:p>
    <w:p w14:paraId="33BD8DFC" w14:textId="5BB21DC0" w:rsidR="00867813" w:rsidRPr="006C71D1" w:rsidRDefault="00867813" w:rsidP="006C71D1">
      <w:pPr>
        <w:rPr>
          <w:i/>
          <w:color w:val="00B050"/>
        </w:rPr>
      </w:pPr>
      <w:r w:rsidRPr="006C71D1">
        <w:rPr>
          <w:i/>
          <w:color w:val="00B050"/>
        </w:rPr>
        <w:t xml:space="preserve">Conversely, if this DSUR is for a multidrug therapy or fixed combination product, this section should </w:t>
      </w:r>
      <w:r w:rsidR="00E34BF8">
        <w:rPr>
          <w:i/>
          <w:color w:val="00B050"/>
        </w:rPr>
        <w:t>summarise</w:t>
      </w:r>
      <w:r w:rsidRPr="006C71D1">
        <w:rPr>
          <w:i/>
          <w:color w:val="00B050"/>
        </w:rPr>
        <w:t xml:space="preserve"> important safety information arising from trials on the individual components. </w:t>
      </w:r>
    </w:p>
    <w:p w14:paraId="33BD8DFD" w14:textId="77777777" w:rsidR="00867813" w:rsidRPr="006C71D1" w:rsidRDefault="00867813" w:rsidP="006C71D1">
      <w:pPr>
        <w:rPr>
          <w:i/>
          <w:color w:val="00B050"/>
        </w:rPr>
      </w:pPr>
      <w:r w:rsidRPr="006C71D1">
        <w:rPr>
          <w:i/>
          <w:color w:val="00B050"/>
        </w:rPr>
        <w:t xml:space="preserve">Alternatively, the information specific to the combination can be incorporated into a separate section(s) of the DSUR for one or all of the individual components of the combination. </w:t>
      </w:r>
    </w:p>
    <w:p w14:paraId="6D4A6B9D" w14:textId="41F8A80D" w:rsidR="009D5B0B" w:rsidRDefault="009D5B0B" w:rsidP="009D5B0B">
      <w:pPr>
        <w:rPr>
          <w:i/>
          <w:color w:val="00B050"/>
        </w:rPr>
      </w:pPr>
      <w:r w:rsidRPr="005F70DE">
        <w:rPr>
          <w:i/>
          <w:color w:val="00B050"/>
        </w:rPr>
        <w:lastRenderedPageBreak/>
        <w:t>Only ongoing clinical trials are discussed in Section 8.5. If a clinical trial using a combination therapy has been completed (as according to the definition provided in Section 8.1) then the clinical safety summary should be included in Section 8.1.</w:t>
      </w:r>
    </w:p>
    <w:p w14:paraId="775C54B7" w14:textId="77777777" w:rsidR="009D5B0B" w:rsidRPr="005F70DE" w:rsidRDefault="009D5B0B" w:rsidP="009D5B0B">
      <w:pPr>
        <w:rPr>
          <w:i/>
          <w:color w:val="00B050"/>
        </w:rPr>
      </w:pPr>
      <w:r w:rsidRPr="005F70DE">
        <w:rPr>
          <w:i/>
          <w:color w:val="00B050"/>
        </w:rPr>
        <w:t xml:space="preserve">The following introductory sentence can be filled in once all contributions have been received. </w:t>
      </w:r>
    </w:p>
    <w:p w14:paraId="2C2AF5DB" w14:textId="49F84530" w:rsidR="009D5B0B" w:rsidRDefault="009D5B0B" w:rsidP="009D5B0B">
      <w:pPr>
        <w:rPr>
          <w:color w:val="FF0000"/>
        </w:rPr>
      </w:pPr>
      <w:commentRangeStart w:id="163"/>
      <w:r w:rsidRPr="005A6157">
        <w:t>This</w:t>
      </w:r>
      <w:commentRangeEnd w:id="163"/>
      <w:r w:rsidR="00C30E6D">
        <w:rPr>
          <w:rStyle w:val="CommentReference"/>
        </w:rPr>
        <w:commentReference w:id="163"/>
      </w:r>
      <w:r w:rsidRPr="005A6157">
        <w:t xml:space="preserve"> section </w:t>
      </w:r>
      <w:r w:rsidR="00E34BF8">
        <w:t>summarise</w:t>
      </w:r>
      <w:r w:rsidRPr="005A6157">
        <w:t xml:space="preserve">s the findings for </w:t>
      </w:r>
      <w:r w:rsidRPr="00002029">
        <w:rPr>
          <w:color w:val="FF0000"/>
        </w:rPr>
        <w:t>[product name]</w:t>
      </w:r>
      <w:r>
        <w:rPr>
          <w:color w:val="FF0000"/>
        </w:rPr>
        <w:t xml:space="preserve"> </w:t>
      </w:r>
      <w:r w:rsidRPr="005A6157">
        <w:t>from [#] Phase </w:t>
      </w:r>
      <w:r w:rsidRPr="005A6157">
        <w:rPr>
          <w:color w:val="FF0000"/>
        </w:rPr>
        <w:t>X</w:t>
      </w:r>
      <w:r w:rsidRPr="005A6157">
        <w:t xml:space="preserve"> trials combining </w:t>
      </w:r>
      <w:r>
        <w:rPr>
          <w:color w:val="FF0000"/>
        </w:rPr>
        <w:t xml:space="preserve">[product name + </w:t>
      </w:r>
      <w:r w:rsidRPr="00E37596">
        <w:rPr>
          <w:color w:val="FF0000"/>
        </w:rPr>
        <w:t>IMP2]</w:t>
      </w:r>
      <w:r w:rsidRPr="005A6157">
        <w:t xml:space="preserve">, and </w:t>
      </w:r>
      <w:r w:rsidRPr="00E37596">
        <w:rPr>
          <w:color w:val="FF0000"/>
        </w:rPr>
        <w:t>[#]</w:t>
      </w:r>
      <w:r w:rsidRPr="005A6157">
        <w:t> Phase </w:t>
      </w:r>
      <w:r w:rsidRPr="00E37596">
        <w:rPr>
          <w:color w:val="FF0000"/>
        </w:rPr>
        <w:t>X</w:t>
      </w:r>
      <w:r w:rsidRPr="005A6157">
        <w:t xml:space="preserve"> trials combining </w:t>
      </w:r>
      <w:r>
        <w:rPr>
          <w:color w:val="FF0000"/>
        </w:rPr>
        <w:t xml:space="preserve">[product name + IMP2 + </w:t>
      </w:r>
      <w:r w:rsidRPr="00E37596">
        <w:rPr>
          <w:color w:val="FF0000"/>
        </w:rPr>
        <w:t>IMP3]</w:t>
      </w:r>
      <w:r>
        <w:rPr>
          <w:color w:val="FF0000"/>
        </w:rPr>
        <w:t>,</w:t>
      </w:r>
      <w:r w:rsidRPr="00E37596">
        <w:rPr>
          <w:color w:val="FF0000"/>
        </w:rPr>
        <w:t xml:space="preserve"> </w:t>
      </w:r>
      <w:r w:rsidRPr="005A6157">
        <w:t xml:space="preserve">that were ongoing during the reporting period </w:t>
      </w:r>
      <w:r>
        <w:rPr>
          <w:color w:val="FF0000"/>
        </w:rPr>
        <w:t>[DD</w:t>
      </w:r>
      <w:r w:rsidR="00E62005">
        <w:rPr>
          <w:color w:val="FF0000"/>
        </w:rPr>
        <w:t xml:space="preserve"> </w:t>
      </w:r>
      <w:r>
        <w:rPr>
          <w:color w:val="FF0000"/>
        </w:rPr>
        <w:t>M</w:t>
      </w:r>
      <w:r w:rsidR="00C003FD">
        <w:rPr>
          <w:color w:val="FF0000"/>
        </w:rPr>
        <w:t>mm</w:t>
      </w:r>
      <w:r w:rsidR="00E62005">
        <w:rPr>
          <w:color w:val="FF0000"/>
        </w:rPr>
        <w:t xml:space="preserve"> </w:t>
      </w:r>
      <w:r>
        <w:rPr>
          <w:color w:val="FF0000"/>
        </w:rPr>
        <w:t xml:space="preserve">YYYY] </w:t>
      </w:r>
      <w:r w:rsidRPr="00002029">
        <w:t>to</w:t>
      </w:r>
      <w:r>
        <w:rPr>
          <w:color w:val="FF0000"/>
        </w:rPr>
        <w:t xml:space="preserve"> [DD</w:t>
      </w:r>
      <w:r w:rsidR="00E62005">
        <w:rPr>
          <w:color w:val="FF0000"/>
        </w:rPr>
        <w:t xml:space="preserve"> </w:t>
      </w:r>
      <w:r>
        <w:rPr>
          <w:color w:val="FF0000"/>
        </w:rPr>
        <w:t>M</w:t>
      </w:r>
      <w:r w:rsidR="00C003FD">
        <w:rPr>
          <w:color w:val="FF0000"/>
        </w:rPr>
        <w:t>mm</w:t>
      </w:r>
      <w:r w:rsidR="00E62005">
        <w:rPr>
          <w:color w:val="FF0000"/>
        </w:rPr>
        <w:t xml:space="preserve"> </w:t>
      </w:r>
      <w:r>
        <w:rPr>
          <w:color w:val="FF0000"/>
        </w:rPr>
        <w:t>YYYY].</w:t>
      </w:r>
    </w:p>
    <w:p w14:paraId="07269254" w14:textId="77777777" w:rsidR="009D5B0B" w:rsidRDefault="009D5B0B" w:rsidP="009D5B0B">
      <w:pPr>
        <w:rPr>
          <w:i/>
          <w:color w:val="00B050"/>
        </w:rPr>
      </w:pPr>
      <w:r>
        <w:rPr>
          <w:i/>
          <w:color w:val="00B050"/>
        </w:rPr>
        <w:t>OR</w:t>
      </w:r>
    </w:p>
    <w:p w14:paraId="573CFD99" w14:textId="4A978C5C" w:rsidR="009D5B0B" w:rsidRPr="009D5B0B" w:rsidRDefault="009D5B0B" w:rsidP="009D5B0B">
      <w:pPr>
        <w:rPr>
          <w:i/>
          <w:color w:val="00B050"/>
        </w:rPr>
      </w:pPr>
      <w:r w:rsidRPr="009D5B0B">
        <w:rPr>
          <w:i/>
          <w:color w:val="00B050"/>
        </w:rPr>
        <w:t xml:space="preserve">If a previously </w:t>
      </w:r>
      <w:r w:rsidR="00222E6E">
        <w:rPr>
          <w:i/>
          <w:color w:val="00B050"/>
        </w:rPr>
        <w:t>characterised</w:t>
      </w:r>
      <w:r w:rsidRPr="009D5B0B">
        <w:rPr>
          <w:i/>
          <w:color w:val="00B050"/>
        </w:rPr>
        <w:t xml:space="preserve"> or new safety finding from an ongoing trial has been updated or added, respectively, then the Clinical representative(s) responsible for contributing the clinical safety summary should provide any necessary details to complete this option.</w:t>
      </w:r>
    </w:p>
    <w:p w14:paraId="59D9CC98" w14:textId="77777777" w:rsidR="009D5B0B" w:rsidRPr="009D5B0B" w:rsidRDefault="009D5B0B" w:rsidP="009D5B0B">
      <w:r w:rsidRPr="009D5B0B">
        <w:rPr>
          <w:i/>
          <w:color w:val="FF0000"/>
        </w:rPr>
        <w:t>Updated finding(s):</w:t>
      </w:r>
      <w:r w:rsidRPr="009D5B0B">
        <w:rPr>
          <w:color w:val="FF0000"/>
        </w:rPr>
        <w:t xml:space="preserve"> </w:t>
      </w:r>
      <w:r w:rsidRPr="009D5B0B">
        <w:t xml:space="preserve">Based on our review of available data from </w:t>
      </w:r>
      <w:r w:rsidRPr="009D5B0B">
        <w:rPr>
          <w:color w:val="FF0000"/>
        </w:rPr>
        <w:t>[#]</w:t>
      </w:r>
      <w:r w:rsidRPr="009D5B0B">
        <w:t xml:space="preserve"> combination therapy clinical trials </w:t>
      </w:r>
      <w:r w:rsidRPr="009D5B0B">
        <w:rPr>
          <w:color w:val="FF0000"/>
        </w:rPr>
        <w:t xml:space="preserve">[list protocol numbers], </w:t>
      </w:r>
      <w:r w:rsidRPr="009D5B0B">
        <w:t xml:space="preserve">the following previously observed relevant safety finding(s) pertaining to </w:t>
      </w:r>
      <w:r w:rsidRPr="009D5B0B">
        <w:rPr>
          <w:color w:val="FF0000"/>
        </w:rPr>
        <w:t xml:space="preserve">[list RISKs] </w:t>
      </w:r>
      <w:r w:rsidRPr="009D5B0B">
        <w:t>was/were updated.</w:t>
      </w:r>
    </w:p>
    <w:p w14:paraId="138AC048" w14:textId="77777777" w:rsidR="009D5B0B" w:rsidRPr="002711F6" w:rsidRDefault="009D5B0B" w:rsidP="009D5B0B">
      <w:pPr>
        <w:rPr>
          <w:i/>
          <w:color w:val="FF0000"/>
        </w:rPr>
      </w:pPr>
      <w:r w:rsidRPr="002711F6">
        <w:rPr>
          <w:i/>
          <w:color w:val="FF0000"/>
        </w:rPr>
        <w:t>[Provide a high level narrative or bulleted list of updated findings.]</w:t>
      </w:r>
    </w:p>
    <w:p w14:paraId="4CFF548F" w14:textId="77777777" w:rsidR="009D5B0B" w:rsidRPr="009D5B0B" w:rsidRDefault="009D5B0B" w:rsidP="009D5B0B">
      <w:pPr>
        <w:rPr>
          <w:i/>
          <w:color w:val="00B050"/>
        </w:rPr>
      </w:pPr>
      <w:r w:rsidRPr="009D5B0B">
        <w:rPr>
          <w:i/>
          <w:color w:val="00B050"/>
        </w:rPr>
        <w:t>OR</w:t>
      </w:r>
    </w:p>
    <w:p w14:paraId="7A5BD9F2" w14:textId="77777777" w:rsidR="009D5B0B" w:rsidRPr="009D5B0B" w:rsidRDefault="009D5B0B" w:rsidP="009D5B0B">
      <w:r w:rsidRPr="009D5B0B">
        <w:rPr>
          <w:i/>
          <w:color w:val="00B050"/>
        </w:rPr>
        <w:t>If there are new significant safety findings:</w:t>
      </w:r>
    </w:p>
    <w:p w14:paraId="30C51D9D" w14:textId="77777777" w:rsidR="009D5B0B" w:rsidRPr="009D5B0B" w:rsidRDefault="009D5B0B" w:rsidP="009D5B0B">
      <w:r w:rsidRPr="009D5B0B">
        <w:rPr>
          <w:i/>
          <w:color w:val="FF0000"/>
        </w:rPr>
        <w:t>New finding(s):</w:t>
      </w:r>
      <w:r w:rsidRPr="009D5B0B">
        <w:rPr>
          <w:color w:val="FF0000"/>
        </w:rPr>
        <w:t xml:space="preserve"> </w:t>
      </w:r>
      <w:r w:rsidRPr="009D5B0B">
        <w:t xml:space="preserve">Based on our review of available data from </w:t>
      </w:r>
      <w:r w:rsidRPr="009D5B0B">
        <w:rPr>
          <w:color w:val="FF0000"/>
        </w:rPr>
        <w:t>[#]</w:t>
      </w:r>
      <w:r w:rsidRPr="009D5B0B">
        <w:t xml:space="preserve"> combination therapy clinical trials </w:t>
      </w:r>
      <w:r w:rsidRPr="009D5B0B">
        <w:rPr>
          <w:color w:val="FF0000"/>
        </w:rPr>
        <w:t>[list protocol numbers], [#]</w:t>
      </w:r>
      <w:r w:rsidRPr="009D5B0B">
        <w:t> new potential/identified safety concern(s) was/were detected.</w:t>
      </w:r>
    </w:p>
    <w:p w14:paraId="150DDDE3" w14:textId="77777777" w:rsidR="009D5B0B" w:rsidRPr="002711F6" w:rsidRDefault="009D5B0B" w:rsidP="009D5B0B">
      <w:pPr>
        <w:rPr>
          <w:i/>
          <w:color w:val="FF0000"/>
        </w:rPr>
      </w:pPr>
      <w:r w:rsidRPr="002711F6">
        <w:rPr>
          <w:i/>
          <w:color w:val="FF0000"/>
        </w:rPr>
        <w:t>[Provide a high level narrative or bulleted list of new findings.]</w:t>
      </w:r>
    </w:p>
    <w:p w14:paraId="50061CBD" w14:textId="77777777" w:rsidR="009D5B0B" w:rsidRPr="009D5B0B" w:rsidRDefault="009D5B0B" w:rsidP="009D5B0B">
      <w:pPr>
        <w:rPr>
          <w:i/>
          <w:color w:val="00B050"/>
        </w:rPr>
      </w:pPr>
      <w:r w:rsidRPr="009D5B0B">
        <w:rPr>
          <w:i/>
          <w:color w:val="00B050"/>
        </w:rPr>
        <w:t>OR</w:t>
      </w:r>
    </w:p>
    <w:p w14:paraId="15895F3F" w14:textId="77777777" w:rsidR="009D5B0B" w:rsidRPr="009D5B0B" w:rsidRDefault="009D5B0B" w:rsidP="009D5B0B">
      <w:pPr>
        <w:rPr>
          <w:i/>
          <w:color w:val="00B050"/>
        </w:rPr>
      </w:pPr>
      <w:r w:rsidRPr="009D5B0B">
        <w:rPr>
          <w:i/>
          <w:color w:val="00B050"/>
        </w:rPr>
        <w:t>If there are no significant new or updated safety findings:</w:t>
      </w:r>
    </w:p>
    <w:p w14:paraId="5217AC88" w14:textId="77777777" w:rsidR="009D5B0B" w:rsidRPr="009D5B0B" w:rsidRDefault="009D5B0B" w:rsidP="009D5B0B">
      <w:r w:rsidRPr="009D5B0B">
        <w:t xml:space="preserve">Based on our review of available data from ongoing combination therapy clinical trials, there were no significant new or updated safety findings, and the reported deaths (if any), AEs leading to discontinuation, SAEs, and Grade 3/4 events were consistent with the current safety profile of </w:t>
      </w:r>
      <w:r w:rsidRPr="009D5B0B">
        <w:rPr>
          <w:color w:val="FF0000"/>
        </w:rPr>
        <w:t>[product name].</w:t>
      </w:r>
    </w:p>
    <w:p w14:paraId="7142C388" w14:textId="77777777" w:rsidR="009D5B0B" w:rsidRPr="009D5B0B" w:rsidRDefault="009D5B0B" w:rsidP="009D5B0B">
      <w:pPr>
        <w:rPr>
          <w:i/>
          <w:color w:val="00B050"/>
        </w:rPr>
      </w:pPr>
      <w:r w:rsidRPr="009D5B0B">
        <w:rPr>
          <w:i/>
          <w:color w:val="00B050"/>
        </w:rPr>
        <w:t>OR</w:t>
      </w:r>
    </w:p>
    <w:p w14:paraId="2954285A" w14:textId="77777777" w:rsidR="009D5B0B" w:rsidRPr="009D5B0B" w:rsidRDefault="009D5B0B" w:rsidP="009D5B0B">
      <w:pPr>
        <w:rPr>
          <w:i/>
          <w:color w:val="00B050"/>
        </w:rPr>
      </w:pPr>
      <w:r w:rsidRPr="009D5B0B">
        <w:rPr>
          <w:i/>
          <w:color w:val="00B050"/>
        </w:rPr>
        <w:lastRenderedPageBreak/>
        <w:t>If not applicable:</w:t>
      </w:r>
    </w:p>
    <w:p w14:paraId="33BD8DFE" w14:textId="6664A5EA" w:rsidR="00867813" w:rsidRPr="000E5C32" w:rsidRDefault="00867813" w:rsidP="006C71D1">
      <w:r w:rsidRPr="000E5C32">
        <w:t xml:space="preserve">This section is not applicable as </w:t>
      </w:r>
      <w:r w:rsidRPr="006C71D1">
        <w:rPr>
          <w:color w:val="FF0000"/>
        </w:rPr>
        <w:t xml:space="preserve">[product name] </w:t>
      </w:r>
      <w:r w:rsidRPr="000E5C32">
        <w:t>is a monotherapy treatment only.</w:t>
      </w:r>
    </w:p>
    <w:p w14:paraId="33BD8E00" w14:textId="6712D87F" w:rsidR="00867813" w:rsidRPr="00395314" w:rsidRDefault="00867813" w:rsidP="006C71D1">
      <w:pPr>
        <w:rPr>
          <w:i/>
        </w:rPr>
      </w:pPr>
      <w:bookmarkStart w:id="164" w:name="_Toc397000941"/>
      <w:bookmarkStart w:id="165" w:name="_Toc397000942"/>
      <w:bookmarkEnd w:id="164"/>
      <w:bookmarkEnd w:id="165"/>
    </w:p>
    <w:p w14:paraId="33BD8E01" w14:textId="656B8BD0" w:rsidR="00867813" w:rsidRPr="000E5C32" w:rsidRDefault="00867813" w:rsidP="000E5C32">
      <w:pPr>
        <w:pStyle w:val="Heading1"/>
      </w:pPr>
      <w:bookmarkStart w:id="166" w:name="_Toc303189172"/>
      <w:bookmarkStart w:id="167" w:name="_Toc447267170"/>
      <w:r w:rsidRPr="000E5C32">
        <w:t>Safety Findings from Noninterventional Studies</w:t>
      </w:r>
      <w:bookmarkEnd w:id="166"/>
      <w:bookmarkEnd w:id="167"/>
    </w:p>
    <w:p w14:paraId="33BD8E02" w14:textId="77777777" w:rsidR="00867813" w:rsidRPr="00A214F1" w:rsidRDefault="00867813" w:rsidP="007F57C5">
      <w:pPr>
        <w:rPr>
          <w:i/>
          <w:color w:val="00B050"/>
        </w:rPr>
      </w:pPr>
      <w:r w:rsidRPr="00A214F1">
        <w:rPr>
          <w:i/>
          <w:color w:val="00B050"/>
        </w:rPr>
        <w:t xml:space="preserve">Common sections between PBRER and DSUR </w:t>
      </w:r>
    </w:p>
    <w:tbl>
      <w:tblPr>
        <w:tblW w:w="4795" w:type="pct"/>
        <w:jc w:val="center"/>
        <w:tblLook w:val="0000" w:firstRow="0" w:lastRow="0" w:firstColumn="0" w:lastColumn="0" w:noHBand="0" w:noVBand="0"/>
      </w:tblPr>
      <w:tblGrid>
        <w:gridCol w:w="4065"/>
        <w:gridCol w:w="4428"/>
      </w:tblGrid>
      <w:tr w:rsidR="00867813" w:rsidRPr="006C71D1" w14:paraId="33BD8E05" w14:textId="77777777" w:rsidTr="003D3737">
        <w:trPr>
          <w:trHeight w:val="215"/>
          <w:jc w:val="center"/>
        </w:trPr>
        <w:tc>
          <w:tcPr>
            <w:tcW w:w="2393" w:type="pct"/>
            <w:shd w:val="clear" w:color="auto" w:fill="auto"/>
          </w:tcPr>
          <w:p w14:paraId="33BD8E03" w14:textId="77777777" w:rsidR="00867813" w:rsidRPr="006C71D1" w:rsidRDefault="00867813" w:rsidP="0027691C">
            <w:pPr>
              <w:pStyle w:val="ListParagraph"/>
              <w:numPr>
                <w:ilvl w:val="0"/>
                <w:numId w:val="29"/>
              </w:numPr>
              <w:rPr>
                <w:i/>
                <w:color w:val="00B050"/>
              </w:rPr>
            </w:pPr>
            <w:r w:rsidRPr="006C71D1">
              <w:rPr>
                <w:i/>
                <w:color w:val="00B050"/>
              </w:rPr>
              <w:t>PBRER section</w:t>
            </w:r>
          </w:p>
        </w:tc>
        <w:tc>
          <w:tcPr>
            <w:tcW w:w="2607" w:type="pct"/>
            <w:shd w:val="clear" w:color="auto" w:fill="auto"/>
          </w:tcPr>
          <w:p w14:paraId="33BD8E04" w14:textId="77777777" w:rsidR="00867813" w:rsidRPr="006C71D1" w:rsidRDefault="00867813" w:rsidP="0027691C">
            <w:pPr>
              <w:pStyle w:val="ListParagraph"/>
              <w:numPr>
                <w:ilvl w:val="0"/>
                <w:numId w:val="29"/>
              </w:numPr>
              <w:rPr>
                <w:i/>
                <w:color w:val="00B050"/>
              </w:rPr>
            </w:pPr>
            <w:r w:rsidRPr="006C71D1">
              <w:rPr>
                <w:i/>
                <w:color w:val="00B050"/>
              </w:rPr>
              <w:t>DSUR section</w:t>
            </w:r>
          </w:p>
        </w:tc>
      </w:tr>
      <w:tr w:rsidR="00867813" w:rsidRPr="006C71D1" w14:paraId="33BD8E0A" w14:textId="77777777" w:rsidTr="003D3737">
        <w:trPr>
          <w:trHeight w:val="80"/>
          <w:jc w:val="center"/>
        </w:trPr>
        <w:tc>
          <w:tcPr>
            <w:tcW w:w="2393" w:type="pct"/>
            <w:shd w:val="clear" w:color="auto" w:fill="auto"/>
          </w:tcPr>
          <w:p w14:paraId="33BD8E07" w14:textId="4B52D41E" w:rsidR="00867813" w:rsidRPr="00C67EEA" w:rsidRDefault="00867813" w:rsidP="00C67EEA">
            <w:pPr>
              <w:pStyle w:val="ListParagraph"/>
              <w:numPr>
                <w:ilvl w:val="0"/>
                <w:numId w:val="29"/>
              </w:numPr>
              <w:rPr>
                <w:i/>
                <w:color w:val="00B050"/>
              </w:rPr>
            </w:pPr>
            <w:r w:rsidRPr="006C71D1">
              <w:rPr>
                <w:i/>
                <w:color w:val="00B050"/>
              </w:rPr>
              <w:t>Section 8.0 Findings from Non</w:t>
            </w:r>
            <w:r w:rsidR="00FE5EE5">
              <w:rPr>
                <w:i/>
                <w:color w:val="00B050"/>
              </w:rPr>
              <w:t>i</w:t>
            </w:r>
            <w:r w:rsidRPr="006C71D1">
              <w:rPr>
                <w:i/>
                <w:color w:val="00B050"/>
              </w:rPr>
              <w:t>nterventional Studies</w:t>
            </w:r>
          </w:p>
        </w:tc>
        <w:tc>
          <w:tcPr>
            <w:tcW w:w="2607" w:type="pct"/>
            <w:shd w:val="clear" w:color="auto" w:fill="auto"/>
          </w:tcPr>
          <w:p w14:paraId="33BD8E09" w14:textId="3D6F080F" w:rsidR="00867813" w:rsidRPr="00C67EEA" w:rsidRDefault="00867813" w:rsidP="00C67EEA">
            <w:pPr>
              <w:pStyle w:val="ListParagraph"/>
              <w:numPr>
                <w:ilvl w:val="0"/>
                <w:numId w:val="29"/>
              </w:numPr>
              <w:rPr>
                <w:i/>
                <w:color w:val="00B050"/>
              </w:rPr>
            </w:pPr>
            <w:r w:rsidRPr="006C71D1">
              <w:rPr>
                <w:i/>
                <w:color w:val="00B050"/>
              </w:rPr>
              <w:t>Section 9.0 Safety Findings from Noninterventional Studies</w:t>
            </w:r>
          </w:p>
        </w:tc>
      </w:tr>
    </w:tbl>
    <w:p w14:paraId="33BD8E0B" w14:textId="77777777" w:rsidR="00867813" w:rsidRPr="006C71D1" w:rsidRDefault="00867813" w:rsidP="006C71D1">
      <w:pPr>
        <w:rPr>
          <w:i/>
          <w:color w:val="00B050"/>
        </w:rPr>
      </w:pPr>
    </w:p>
    <w:p w14:paraId="33BD8E0C" w14:textId="77777777" w:rsidR="00867813" w:rsidRPr="006C71D1" w:rsidRDefault="00867813" w:rsidP="006C71D1">
      <w:pPr>
        <w:rPr>
          <w:i/>
          <w:color w:val="00B050"/>
        </w:rPr>
      </w:pPr>
      <w:r w:rsidRPr="006C71D1">
        <w:rPr>
          <w:i/>
          <w:color w:val="00B050"/>
        </w:rPr>
        <w:t>Lead Author(s): Clinical Management (review from Clinical Development)</w:t>
      </w:r>
    </w:p>
    <w:p w14:paraId="33BD8E0D" w14:textId="342D381A" w:rsidR="00867813" w:rsidRPr="006C71D1" w:rsidRDefault="00867813" w:rsidP="006C71D1">
      <w:pPr>
        <w:rPr>
          <w:i/>
          <w:color w:val="00B050"/>
        </w:rPr>
      </w:pPr>
      <w:r w:rsidRPr="006C71D1">
        <w:rPr>
          <w:i/>
          <w:color w:val="00B050"/>
        </w:rPr>
        <w:t>Contributing Author: Epidemiology</w:t>
      </w:r>
      <w:r w:rsidR="008D31CE">
        <w:rPr>
          <w:i/>
          <w:color w:val="00B050"/>
        </w:rPr>
        <w:t>/MSO Delegate(s)</w:t>
      </w:r>
      <w:r w:rsidRPr="006C71D1">
        <w:rPr>
          <w:i/>
          <w:color w:val="00B050"/>
        </w:rPr>
        <w:t xml:space="preserve"> </w:t>
      </w:r>
    </w:p>
    <w:p w14:paraId="06EAC202" w14:textId="72451F95" w:rsidR="00BE488F" w:rsidRPr="006C71D1" w:rsidRDefault="00BE488F" w:rsidP="006C71D1">
      <w:pPr>
        <w:rPr>
          <w:i/>
          <w:color w:val="00B050"/>
        </w:rPr>
      </w:pPr>
      <w:r w:rsidRPr="006C71D1">
        <w:rPr>
          <w:i/>
          <w:color w:val="00B050"/>
        </w:rPr>
        <w:t xml:space="preserve">Information may be obtained from the Global Study List from </w:t>
      </w:r>
      <w:r w:rsidR="009D222F">
        <w:rPr>
          <w:i/>
          <w:color w:val="00B050"/>
        </w:rPr>
        <w:t>Programme</w:t>
      </w:r>
      <w:r w:rsidRPr="006C71D1">
        <w:rPr>
          <w:i/>
          <w:color w:val="00B050"/>
        </w:rPr>
        <w:t xml:space="preserve"> Management and the information should pertain to both ongoing and completed trials.</w:t>
      </w:r>
    </w:p>
    <w:p w14:paraId="33BD8E0E" w14:textId="50B08F1B" w:rsidR="00867813" w:rsidRPr="006C71D1" w:rsidRDefault="00867813" w:rsidP="006C71D1">
      <w:pPr>
        <w:rPr>
          <w:i/>
          <w:color w:val="00B050"/>
        </w:rPr>
      </w:pPr>
      <w:r w:rsidRPr="006C71D1">
        <w:rPr>
          <w:i/>
          <w:color w:val="00B050"/>
        </w:rPr>
        <w:t xml:space="preserve">This section should </w:t>
      </w:r>
      <w:r w:rsidR="00E34BF8">
        <w:rPr>
          <w:i/>
          <w:color w:val="00B050"/>
        </w:rPr>
        <w:t>summarise</w:t>
      </w:r>
      <w:r w:rsidRPr="006C71D1">
        <w:rPr>
          <w:i/>
          <w:color w:val="00B050"/>
        </w:rPr>
        <w:t xml:space="preserve"> relevant safety information from noninterventional studies (i.e., studies for which treatment is prescribed in the usual manner within current standards of clinical practice and not according to a protocol) conducted/sponsored by Otsuka that became available to the sponsor during the reporting period (</w:t>
      </w:r>
      <w:r w:rsidR="008C2FBA">
        <w:rPr>
          <w:i/>
          <w:color w:val="00B050"/>
        </w:rPr>
        <w:t>eg</w:t>
      </w:r>
      <w:r w:rsidRPr="006C71D1">
        <w:rPr>
          <w:i/>
          <w:color w:val="00B050"/>
        </w:rPr>
        <w:t xml:space="preserve">, observational studies, epidemiological studies, registries and active surveillance </w:t>
      </w:r>
      <w:r w:rsidR="009D222F">
        <w:rPr>
          <w:i/>
          <w:color w:val="00B050"/>
        </w:rPr>
        <w:t>programme</w:t>
      </w:r>
      <w:r w:rsidRPr="006C71D1">
        <w:rPr>
          <w:i/>
          <w:color w:val="00B050"/>
        </w:rPr>
        <w:t>s meeting the definition of noninterventional studies).</w:t>
      </w:r>
    </w:p>
    <w:p w14:paraId="7A94C395" w14:textId="77777777" w:rsidR="00204FD3" w:rsidRPr="006C71D1" w:rsidRDefault="00204FD3" w:rsidP="006C71D1">
      <w:pPr>
        <w:rPr>
          <w:i/>
          <w:color w:val="00B050"/>
        </w:rPr>
      </w:pPr>
      <w:r w:rsidRPr="006C71D1">
        <w:rPr>
          <w:i/>
          <w:color w:val="00B050"/>
        </w:rPr>
        <w:t xml:space="preserve">A safety finding can include but is not limited to following: </w:t>
      </w:r>
    </w:p>
    <w:p w14:paraId="382023B0" w14:textId="77777777" w:rsidR="00204FD3" w:rsidRPr="006C71D1" w:rsidRDefault="00204FD3" w:rsidP="0027691C">
      <w:pPr>
        <w:pStyle w:val="ListParagraph"/>
        <w:numPr>
          <w:ilvl w:val="0"/>
          <w:numId w:val="29"/>
        </w:numPr>
        <w:rPr>
          <w:i/>
          <w:color w:val="00B050"/>
        </w:rPr>
      </w:pPr>
      <w:r w:rsidRPr="006C71D1">
        <w:rPr>
          <w:i/>
          <w:color w:val="00B050"/>
        </w:rPr>
        <w:t xml:space="preserve">newly identified safety issues (detailed description of adverse events or reactions; associated laboratory values; risk factors; relationship to dose, duration, time course of the treatment; reversibility; factors that could be useful in predicting or preventing reactions) </w:t>
      </w:r>
    </w:p>
    <w:p w14:paraId="4405FAD1" w14:textId="6E37A3E9" w:rsidR="00204FD3" w:rsidRPr="006C71D1" w:rsidRDefault="00204FD3" w:rsidP="0027691C">
      <w:pPr>
        <w:pStyle w:val="ListParagraph"/>
        <w:numPr>
          <w:ilvl w:val="0"/>
          <w:numId w:val="29"/>
        </w:numPr>
        <w:rPr>
          <w:i/>
          <w:color w:val="00B050"/>
        </w:rPr>
      </w:pPr>
      <w:r w:rsidRPr="006C71D1">
        <w:rPr>
          <w:i/>
          <w:color w:val="00B050"/>
        </w:rPr>
        <w:t>meaningful changes in previously identified adverse reactions (</w:t>
      </w:r>
      <w:r w:rsidR="008C2FBA">
        <w:rPr>
          <w:i/>
          <w:color w:val="00B050"/>
        </w:rPr>
        <w:t>eg</w:t>
      </w:r>
      <w:r w:rsidRPr="006C71D1">
        <w:rPr>
          <w:i/>
          <w:color w:val="00B050"/>
        </w:rPr>
        <w:t xml:space="preserve">, increased frequency or severity, outcome, specific at-risk populations) </w:t>
      </w:r>
    </w:p>
    <w:p w14:paraId="347402A3" w14:textId="77777777" w:rsidR="00204FD3" w:rsidRPr="006C71D1" w:rsidRDefault="00204FD3" w:rsidP="0027691C">
      <w:pPr>
        <w:pStyle w:val="ListParagraph"/>
        <w:numPr>
          <w:ilvl w:val="0"/>
          <w:numId w:val="29"/>
        </w:numPr>
        <w:rPr>
          <w:i/>
          <w:color w:val="00B050"/>
        </w:rPr>
      </w:pPr>
      <w:r w:rsidRPr="006C71D1">
        <w:rPr>
          <w:i/>
          <w:color w:val="00B050"/>
        </w:rPr>
        <w:t xml:space="preserve">symptoms, signs, and laboratory evidence of newly and previously identified clinically significant toxicities, for example: </w:t>
      </w:r>
    </w:p>
    <w:p w14:paraId="6195F178" w14:textId="77777777" w:rsidR="00204FD3" w:rsidRPr="006C71D1" w:rsidRDefault="00204FD3" w:rsidP="0027691C">
      <w:pPr>
        <w:pStyle w:val="ListParagraph"/>
        <w:numPr>
          <w:ilvl w:val="0"/>
          <w:numId w:val="29"/>
        </w:numPr>
        <w:rPr>
          <w:i/>
          <w:color w:val="00B050"/>
        </w:rPr>
      </w:pPr>
      <w:r w:rsidRPr="006C71D1">
        <w:rPr>
          <w:i/>
          <w:color w:val="00B050"/>
        </w:rPr>
        <w:t xml:space="preserve">hepatotoxicity </w:t>
      </w:r>
    </w:p>
    <w:p w14:paraId="505D62A8" w14:textId="77777777" w:rsidR="00204FD3" w:rsidRPr="006C71D1" w:rsidRDefault="00204FD3" w:rsidP="0027691C">
      <w:pPr>
        <w:pStyle w:val="ListParagraph"/>
        <w:numPr>
          <w:ilvl w:val="0"/>
          <w:numId w:val="29"/>
        </w:numPr>
        <w:rPr>
          <w:i/>
          <w:color w:val="00B050"/>
        </w:rPr>
      </w:pPr>
      <w:r w:rsidRPr="006C71D1">
        <w:rPr>
          <w:i/>
          <w:color w:val="00B050"/>
        </w:rPr>
        <w:t xml:space="preserve">cardiovascular effects, including QT interval prolongation and results from thorough QT/QTc studies </w:t>
      </w:r>
    </w:p>
    <w:p w14:paraId="299EAD9C" w14:textId="77777777" w:rsidR="00204FD3" w:rsidRPr="006C71D1" w:rsidRDefault="00204FD3" w:rsidP="0027691C">
      <w:pPr>
        <w:pStyle w:val="ListParagraph"/>
        <w:numPr>
          <w:ilvl w:val="0"/>
          <w:numId w:val="29"/>
        </w:numPr>
        <w:rPr>
          <w:i/>
          <w:color w:val="00B050"/>
        </w:rPr>
      </w:pPr>
      <w:r w:rsidRPr="006C71D1">
        <w:rPr>
          <w:i/>
          <w:color w:val="00B050"/>
        </w:rPr>
        <w:lastRenderedPageBreak/>
        <w:t xml:space="preserve">bone marrow toxicity </w:t>
      </w:r>
    </w:p>
    <w:p w14:paraId="477706B3" w14:textId="77777777" w:rsidR="00204FD3" w:rsidRPr="006C71D1" w:rsidRDefault="00204FD3" w:rsidP="0027691C">
      <w:pPr>
        <w:pStyle w:val="ListParagraph"/>
        <w:numPr>
          <w:ilvl w:val="0"/>
          <w:numId w:val="29"/>
        </w:numPr>
        <w:rPr>
          <w:i/>
          <w:color w:val="00B050"/>
        </w:rPr>
      </w:pPr>
      <w:r w:rsidRPr="006C71D1">
        <w:rPr>
          <w:i/>
          <w:color w:val="00B050"/>
        </w:rPr>
        <w:t xml:space="preserve">pulmonary toxicity </w:t>
      </w:r>
    </w:p>
    <w:p w14:paraId="3C48D061" w14:textId="77777777" w:rsidR="00204FD3" w:rsidRPr="006C71D1" w:rsidRDefault="00204FD3" w:rsidP="0027691C">
      <w:pPr>
        <w:pStyle w:val="ListParagraph"/>
        <w:numPr>
          <w:ilvl w:val="0"/>
          <w:numId w:val="29"/>
        </w:numPr>
        <w:rPr>
          <w:i/>
          <w:color w:val="00B050"/>
        </w:rPr>
      </w:pPr>
      <w:r w:rsidRPr="006C71D1">
        <w:rPr>
          <w:i/>
          <w:color w:val="00B050"/>
        </w:rPr>
        <w:t xml:space="preserve">renal toxicity </w:t>
      </w:r>
    </w:p>
    <w:p w14:paraId="506EDA6D" w14:textId="77777777" w:rsidR="00204FD3" w:rsidRPr="006C71D1" w:rsidRDefault="00204FD3" w:rsidP="0027691C">
      <w:pPr>
        <w:pStyle w:val="ListParagraph"/>
        <w:numPr>
          <w:ilvl w:val="0"/>
          <w:numId w:val="29"/>
        </w:numPr>
        <w:rPr>
          <w:i/>
          <w:color w:val="00B050"/>
        </w:rPr>
      </w:pPr>
      <w:r w:rsidRPr="006C71D1">
        <w:rPr>
          <w:i/>
          <w:color w:val="00B050"/>
        </w:rPr>
        <w:t xml:space="preserve">central nervous system toxicity </w:t>
      </w:r>
    </w:p>
    <w:p w14:paraId="47BE627C" w14:textId="77777777" w:rsidR="00204FD3" w:rsidRPr="006C71D1" w:rsidRDefault="00204FD3" w:rsidP="0027691C">
      <w:pPr>
        <w:pStyle w:val="ListParagraph"/>
        <w:numPr>
          <w:ilvl w:val="0"/>
          <w:numId w:val="29"/>
        </w:numPr>
        <w:rPr>
          <w:i/>
          <w:color w:val="00B050"/>
        </w:rPr>
      </w:pPr>
      <w:r w:rsidRPr="006C71D1">
        <w:rPr>
          <w:i/>
          <w:color w:val="00B050"/>
        </w:rPr>
        <w:t xml:space="preserve">immunogenicity </w:t>
      </w:r>
    </w:p>
    <w:p w14:paraId="6DD5158C" w14:textId="77777777" w:rsidR="00204FD3" w:rsidRPr="006C71D1" w:rsidRDefault="00204FD3" w:rsidP="0027691C">
      <w:pPr>
        <w:pStyle w:val="ListParagraph"/>
        <w:numPr>
          <w:ilvl w:val="0"/>
          <w:numId w:val="29"/>
        </w:numPr>
        <w:rPr>
          <w:i/>
          <w:color w:val="00B050"/>
        </w:rPr>
      </w:pPr>
      <w:r w:rsidRPr="006C71D1">
        <w:rPr>
          <w:i/>
          <w:color w:val="00B050"/>
        </w:rPr>
        <w:t xml:space="preserve">hypersensitivity </w:t>
      </w:r>
    </w:p>
    <w:p w14:paraId="22A88848" w14:textId="77777777" w:rsidR="00204FD3" w:rsidRPr="006C71D1" w:rsidRDefault="00204FD3" w:rsidP="0027691C">
      <w:pPr>
        <w:pStyle w:val="ListParagraph"/>
        <w:numPr>
          <w:ilvl w:val="0"/>
          <w:numId w:val="29"/>
        </w:numPr>
        <w:rPr>
          <w:i/>
          <w:color w:val="00B050"/>
        </w:rPr>
      </w:pPr>
      <w:r w:rsidRPr="006C71D1">
        <w:rPr>
          <w:i/>
          <w:color w:val="00B050"/>
        </w:rPr>
        <w:t xml:space="preserve">deaths that are an outcome of an adverse event </w:t>
      </w:r>
    </w:p>
    <w:p w14:paraId="368105B4" w14:textId="67980BAA" w:rsidR="00204FD3" w:rsidRPr="006C71D1" w:rsidRDefault="0052293E" w:rsidP="0027691C">
      <w:pPr>
        <w:pStyle w:val="ListParagraph"/>
        <w:numPr>
          <w:ilvl w:val="0"/>
          <w:numId w:val="29"/>
        </w:numPr>
        <w:rPr>
          <w:i/>
          <w:color w:val="00B050"/>
        </w:rPr>
      </w:pPr>
      <w:r>
        <w:rPr>
          <w:i/>
          <w:color w:val="00B050"/>
        </w:rPr>
        <w:t>IMP</w:t>
      </w:r>
      <w:r w:rsidR="00204FD3" w:rsidRPr="006C71D1">
        <w:rPr>
          <w:i/>
          <w:color w:val="00B050"/>
        </w:rPr>
        <w:t xml:space="preserve"> discontinuations because of adverse events, including abnormal laboratory values or investigations </w:t>
      </w:r>
    </w:p>
    <w:p w14:paraId="0EC4922D" w14:textId="77777777" w:rsidR="00204FD3" w:rsidRPr="006C71D1" w:rsidRDefault="00204FD3" w:rsidP="0027691C">
      <w:pPr>
        <w:pStyle w:val="ListParagraph"/>
        <w:numPr>
          <w:ilvl w:val="0"/>
          <w:numId w:val="29"/>
        </w:numPr>
        <w:rPr>
          <w:i/>
          <w:color w:val="00B050"/>
        </w:rPr>
      </w:pPr>
      <w:r w:rsidRPr="006C71D1">
        <w:rPr>
          <w:i/>
          <w:color w:val="00B050"/>
        </w:rPr>
        <w:t xml:space="preserve">drug–drug and other interactions </w:t>
      </w:r>
    </w:p>
    <w:p w14:paraId="33BD8E0F" w14:textId="4F0479DC" w:rsidR="00867813" w:rsidRPr="000E5C32" w:rsidRDefault="00867813" w:rsidP="006C71D1">
      <w:commentRangeStart w:id="168"/>
      <w:r w:rsidRPr="000E5C32">
        <w:t>There</w:t>
      </w:r>
      <w:commentRangeEnd w:id="168"/>
      <w:r w:rsidR="00BA6082">
        <w:rPr>
          <w:rStyle w:val="CommentReference"/>
        </w:rPr>
        <w:commentReference w:id="168"/>
      </w:r>
      <w:r w:rsidRPr="000E5C32">
        <w:t xml:space="preserve"> is no relevant safety information that became available from noninterventional studies of </w:t>
      </w:r>
      <w:r w:rsidRPr="006C71D1">
        <w:rPr>
          <w:color w:val="FF0000"/>
        </w:rPr>
        <w:t>[product name]</w:t>
      </w:r>
      <w:r w:rsidRPr="002711F6">
        <w:rPr>
          <w:rStyle w:val="InstructionText"/>
          <w:vanish w:val="0"/>
        </w:rPr>
        <w:t xml:space="preserve"> </w:t>
      </w:r>
      <w:r w:rsidRPr="000E5C32">
        <w:t xml:space="preserve">during the reporting period. </w:t>
      </w:r>
    </w:p>
    <w:p w14:paraId="33BD8E10" w14:textId="77777777" w:rsidR="00867813" w:rsidRPr="00272775" w:rsidRDefault="00867813" w:rsidP="00272775">
      <w:pPr>
        <w:rPr>
          <w:i/>
          <w:color w:val="00B050"/>
        </w:rPr>
      </w:pPr>
      <w:commentRangeStart w:id="169"/>
      <w:r w:rsidRPr="00272775">
        <w:rPr>
          <w:i/>
          <w:color w:val="00B050"/>
        </w:rPr>
        <w:t>OR</w:t>
      </w:r>
      <w:commentRangeEnd w:id="169"/>
      <w:r w:rsidR="00BA6082">
        <w:rPr>
          <w:rStyle w:val="CommentReference"/>
        </w:rPr>
        <w:commentReference w:id="169"/>
      </w:r>
    </w:p>
    <w:p w14:paraId="33BD8E11" w14:textId="77777777" w:rsidR="00867813" w:rsidRPr="006C71D1" w:rsidRDefault="00867813" w:rsidP="006C71D1">
      <w:pPr>
        <w:rPr>
          <w:i/>
          <w:color w:val="FF0000"/>
        </w:rPr>
      </w:pPr>
      <w:r w:rsidRPr="006C71D1">
        <w:rPr>
          <w:i/>
          <w:color w:val="FF0000"/>
        </w:rPr>
        <w:t>[Add narrative information of relevant safety information]</w:t>
      </w:r>
    </w:p>
    <w:p w14:paraId="53BFF7C0" w14:textId="77777777" w:rsidR="00A3259D" w:rsidRPr="00867813" w:rsidRDefault="00A3259D" w:rsidP="00867813">
      <w:pPr>
        <w:pStyle w:val="Paragraph"/>
        <w:jc w:val="both"/>
        <w:rPr>
          <w:rFonts w:ascii="Times New Roman" w:hAnsi="Times New Roman"/>
        </w:rPr>
      </w:pPr>
    </w:p>
    <w:p w14:paraId="33BD8E13" w14:textId="77777777" w:rsidR="00867813" w:rsidRPr="000E5C32" w:rsidRDefault="00867813" w:rsidP="000E5C32">
      <w:pPr>
        <w:pStyle w:val="Heading1"/>
      </w:pPr>
      <w:bookmarkStart w:id="170" w:name="_Toc303189173"/>
      <w:bookmarkStart w:id="171" w:name="_Toc447267171"/>
      <w:r w:rsidRPr="000E5C32">
        <w:t>Other Clinical Trial/Safety Information</w:t>
      </w:r>
      <w:bookmarkEnd w:id="170"/>
      <w:bookmarkEnd w:id="171"/>
    </w:p>
    <w:p w14:paraId="33BD8E14" w14:textId="77777777" w:rsidR="00867813" w:rsidRPr="00A214F1" w:rsidRDefault="00867813" w:rsidP="007F57C5">
      <w:pPr>
        <w:rPr>
          <w:i/>
          <w:color w:val="00B050"/>
        </w:rPr>
      </w:pPr>
      <w:r w:rsidRPr="00A214F1">
        <w:rPr>
          <w:i/>
          <w:color w:val="00B050"/>
        </w:rPr>
        <w:t xml:space="preserve">Common sections between PBRER and DSUR </w:t>
      </w:r>
    </w:p>
    <w:tbl>
      <w:tblPr>
        <w:tblW w:w="4795" w:type="pct"/>
        <w:jc w:val="center"/>
        <w:tblLook w:val="0000" w:firstRow="0" w:lastRow="0" w:firstColumn="0" w:lastColumn="0" w:noHBand="0" w:noVBand="0"/>
      </w:tblPr>
      <w:tblGrid>
        <w:gridCol w:w="4065"/>
        <w:gridCol w:w="4428"/>
      </w:tblGrid>
      <w:tr w:rsidR="00867813" w:rsidRPr="00943C1D" w14:paraId="33BD8E17" w14:textId="77777777" w:rsidTr="003D3737">
        <w:trPr>
          <w:trHeight w:val="215"/>
          <w:jc w:val="center"/>
        </w:trPr>
        <w:tc>
          <w:tcPr>
            <w:tcW w:w="2393" w:type="pct"/>
            <w:shd w:val="clear" w:color="auto" w:fill="auto"/>
          </w:tcPr>
          <w:p w14:paraId="33BD8E15" w14:textId="77777777" w:rsidR="00867813" w:rsidRPr="00943C1D" w:rsidRDefault="00867813" w:rsidP="0027691C">
            <w:pPr>
              <w:pStyle w:val="ListParagraph"/>
              <w:numPr>
                <w:ilvl w:val="0"/>
                <w:numId w:val="30"/>
              </w:numPr>
              <w:rPr>
                <w:i/>
                <w:color w:val="00B050"/>
              </w:rPr>
            </w:pPr>
            <w:r w:rsidRPr="00943C1D">
              <w:rPr>
                <w:i/>
                <w:color w:val="00B050"/>
              </w:rPr>
              <w:t>PBRER section</w:t>
            </w:r>
          </w:p>
        </w:tc>
        <w:tc>
          <w:tcPr>
            <w:tcW w:w="2607" w:type="pct"/>
            <w:shd w:val="clear" w:color="auto" w:fill="auto"/>
          </w:tcPr>
          <w:p w14:paraId="33BD8E16" w14:textId="77777777" w:rsidR="00867813" w:rsidRPr="00943C1D" w:rsidRDefault="00867813" w:rsidP="0027691C">
            <w:pPr>
              <w:pStyle w:val="ListParagraph"/>
              <w:numPr>
                <w:ilvl w:val="0"/>
                <w:numId w:val="30"/>
              </w:numPr>
              <w:rPr>
                <w:i/>
                <w:color w:val="00B050"/>
              </w:rPr>
            </w:pPr>
            <w:r w:rsidRPr="00943C1D">
              <w:rPr>
                <w:i/>
                <w:color w:val="00B050"/>
              </w:rPr>
              <w:t>DSUR section</w:t>
            </w:r>
          </w:p>
        </w:tc>
      </w:tr>
      <w:tr w:rsidR="00867813" w:rsidRPr="00943C1D" w14:paraId="33BD8E1B" w14:textId="77777777" w:rsidTr="003D3737">
        <w:trPr>
          <w:trHeight w:val="890"/>
          <w:jc w:val="center"/>
        </w:trPr>
        <w:tc>
          <w:tcPr>
            <w:tcW w:w="2393" w:type="pct"/>
            <w:shd w:val="clear" w:color="auto" w:fill="auto"/>
          </w:tcPr>
          <w:p w14:paraId="33BD8E18" w14:textId="77777777" w:rsidR="00867813" w:rsidRPr="00943C1D" w:rsidRDefault="00867813" w:rsidP="0027691C">
            <w:pPr>
              <w:pStyle w:val="ListParagraph"/>
              <w:numPr>
                <w:ilvl w:val="0"/>
                <w:numId w:val="30"/>
              </w:numPr>
              <w:rPr>
                <w:i/>
                <w:color w:val="00B050"/>
              </w:rPr>
            </w:pPr>
            <w:r w:rsidRPr="00943C1D">
              <w:rPr>
                <w:i/>
                <w:color w:val="00B050"/>
              </w:rPr>
              <w:t>Section 9.0 Information from Other Clinical Trials and Sources</w:t>
            </w:r>
          </w:p>
          <w:p w14:paraId="33BD8E19" w14:textId="77777777" w:rsidR="00867813" w:rsidRPr="00943C1D" w:rsidRDefault="00867813" w:rsidP="006C71D1">
            <w:pPr>
              <w:rPr>
                <w:i/>
                <w:color w:val="00B050"/>
              </w:rPr>
            </w:pPr>
          </w:p>
        </w:tc>
        <w:tc>
          <w:tcPr>
            <w:tcW w:w="2607" w:type="pct"/>
            <w:shd w:val="clear" w:color="auto" w:fill="auto"/>
          </w:tcPr>
          <w:p w14:paraId="33BD8E1A" w14:textId="77777777" w:rsidR="00867813" w:rsidRPr="00943C1D" w:rsidRDefault="00867813" w:rsidP="0027691C">
            <w:pPr>
              <w:pStyle w:val="ListParagraph"/>
              <w:numPr>
                <w:ilvl w:val="0"/>
                <w:numId w:val="30"/>
              </w:numPr>
              <w:rPr>
                <w:i/>
                <w:color w:val="00B050"/>
              </w:rPr>
            </w:pPr>
            <w:r w:rsidRPr="00943C1D">
              <w:rPr>
                <w:i/>
                <w:color w:val="00B050"/>
              </w:rPr>
              <w:t>Section 10.0 Other Clinical Trial/Safety Information</w:t>
            </w:r>
          </w:p>
        </w:tc>
      </w:tr>
    </w:tbl>
    <w:p w14:paraId="33BD8E1C" w14:textId="77777777" w:rsidR="00867813" w:rsidRPr="00943C1D" w:rsidRDefault="00867813" w:rsidP="006C71D1">
      <w:pPr>
        <w:rPr>
          <w:i/>
          <w:color w:val="00B050"/>
        </w:rPr>
      </w:pPr>
    </w:p>
    <w:p w14:paraId="33BD8E1D" w14:textId="77777777" w:rsidR="00867813" w:rsidRPr="00943C1D" w:rsidRDefault="00867813" w:rsidP="00943C1D">
      <w:pPr>
        <w:rPr>
          <w:i/>
          <w:color w:val="00B050"/>
        </w:rPr>
      </w:pPr>
      <w:r w:rsidRPr="00943C1D">
        <w:rPr>
          <w:i/>
          <w:color w:val="00B050"/>
        </w:rPr>
        <w:t xml:space="preserve">Lead Author(s): Clinical Management (review from Clinical Development)  </w:t>
      </w:r>
    </w:p>
    <w:p w14:paraId="33BD8E1E" w14:textId="6F231F86" w:rsidR="00867813" w:rsidRPr="00943C1D" w:rsidRDefault="00867813" w:rsidP="00943C1D">
      <w:pPr>
        <w:rPr>
          <w:i/>
          <w:color w:val="00B050"/>
        </w:rPr>
      </w:pPr>
      <w:r w:rsidRPr="00943C1D">
        <w:rPr>
          <w:i/>
          <w:color w:val="00B050"/>
        </w:rPr>
        <w:t xml:space="preserve">This section should </w:t>
      </w:r>
      <w:r w:rsidR="00E34BF8">
        <w:rPr>
          <w:i/>
          <w:color w:val="00B050"/>
        </w:rPr>
        <w:t>summarise</w:t>
      </w:r>
      <w:r w:rsidRPr="00943C1D">
        <w:rPr>
          <w:i/>
          <w:color w:val="00B050"/>
        </w:rPr>
        <w:t xml:space="preserve"> relevant safety information from any other clinical trial/study sources that became available to the sponsor during the reporting period (</w:t>
      </w:r>
      <w:r w:rsidR="008C2FBA">
        <w:rPr>
          <w:i/>
          <w:color w:val="00B050"/>
        </w:rPr>
        <w:t>eg</w:t>
      </w:r>
      <w:r w:rsidRPr="00943C1D">
        <w:rPr>
          <w:i/>
          <w:color w:val="00B050"/>
        </w:rPr>
        <w:t xml:space="preserve">, results from pooled analyses or meta-analyses of </w:t>
      </w:r>
      <w:r w:rsidR="009B1B38">
        <w:rPr>
          <w:i/>
          <w:color w:val="00B050"/>
        </w:rPr>
        <w:t>randomis</w:t>
      </w:r>
      <w:r w:rsidR="00FE5EE5">
        <w:rPr>
          <w:i/>
          <w:color w:val="00B050"/>
        </w:rPr>
        <w:t>e</w:t>
      </w:r>
      <w:r w:rsidRPr="00943C1D">
        <w:rPr>
          <w:i/>
          <w:color w:val="00B050"/>
        </w:rPr>
        <w:t>d clinical trials, safety information provided by codevelopment partners or from investigator-initiated trials).</w:t>
      </w:r>
    </w:p>
    <w:p w14:paraId="49AF0A30" w14:textId="4D9A2584" w:rsidR="00204FD3" w:rsidRPr="00943C1D" w:rsidRDefault="00204FD3" w:rsidP="00943C1D">
      <w:pPr>
        <w:rPr>
          <w:i/>
          <w:color w:val="00B050"/>
        </w:rPr>
      </w:pPr>
      <w:r w:rsidRPr="00943C1D">
        <w:rPr>
          <w:i/>
          <w:color w:val="00B050"/>
        </w:rPr>
        <w:t xml:space="preserve">Information may be obtained from the Global Study List from </w:t>
      </w:r>
      <w:r w:rsidR="009D222F">
        <w:rPr>
          <w:i/>
          <w:color w:val="00B050"/>
        </w:rPr>
        <w:t>Programme</w:t>
      </w:r>
      <w:r w:rsidRPr="00943C1D">
        <w:rPr>
          <w:i/>
          <w:color w:val="00B050"/>
        </w:rPr>
        <w:t xml:space="preserve"> Management and the information should pertain to both ongoing and completed trials. </w:t>
      </w:r>
    </w:p>
    <w:p w14:paraId="5B269E84" w14:textId="77777777" w:rsidR="00204FD3" w:rsidRPr="00943C1D" w:rsidRDefault="00204FD3" w:rsidP="00943C1D">
      <w:pPr>
        <w:rPr>
          <w:i/>
          <w:color w:val="00B050"/>
        </w:rPr>
      </w:pPr>
      <w:r w:rsidRPr="00943C1D">
        <w:rPr>
          <w:i/>
          <w:color w:val="00B050"/>
        </w:rPr>
        <w:lastRenderedPageBreak/>
        <w:t xml:space="preserve">The final list selection should be used to evaluate trials for safety findings relevant to the assessment of risk to the trial subject.  A safety finding can include but is not limited to following: </w:t>
      </w:r>
    </w:p>
    <w:p w14:paraId="739C07F0" w14:textId="77777777" w:rsidR="00204FD3" w:rsidRPr="00943C1D" w:rsidRDefault="00204FD3" w:rsidP="0027691C">
      <w:pPr>
        <w:pStyle w:val="ListParagraph"/>
        <w:numPr>
          <w:ilvl w:val="0"/>
          <w:numId w:val="30"/>
        </w:numPr>
        <w:rPr>
          <w:i/>
          <w:color w:val="00B050"/>
        </w:rPr>
      </w:pPr>
      <w:r w:rsidRPr="00943C1D">
        <w:rPr>
          <w:i/>
          <w:color w:val="00B050"/>
        </w:rPr>
        <w:t xml:space="preserve">newly identified safety issues (detailed description of adverse events or reactions; associated laboratory values; risk factors; relationship to dose, duration, time course of the treatment; reversibility; factors that could be useful in predicting or preventing reactions) </w:t>
      </w:r>
    </w:p>
    <w:p w14:paraId="43E98829" w14:textId="2D9E0A54" w:rsidR="00204FD3" w:rsidRPr="00943C1D" w:rsidRDefault="00204FD3" w:rsidP="0027691C">
      <w:pPr>
        <w:pStyle w:val="ListParagraph"/>
        <w:numPr>
          <w:ilvl w:val="0"/>
          <w:numId w:val="30"/>
        </w:numPr>
        <w:rPr>
          <w:i/>
          <w:color w:val="00B050"/>
        </w:rPr>
      </w:pPr>
      <w:r w:rsidRPr="00943C1D">
        <w:rPr>
          <w:i/>
          <w:color w:val="00B050"/>
        </w:rPr>
        <w:t>meaningful changes in previously identified adverse reactions (</w:t>
      </w:r>
      <w:r w:rsidR="008C2FBA">
        <w:rPr>
          <w:i/>
          <w:color w:val="00B050"/>
        </w:rPr>
        <w:t>eg</w:t>
      </w:r>
      <w:r w:rsidRPr="00943C1D">
        <w:rPr>
          <w:i/>
          <w:color w:val="00B050"/>
        </w:rPr>
        <w:t xml:space="preserve">, increased frequency or severity, outcome, specific at-risk populations) </w:t>
      </w:r>
    </w:p>
    <w:p w14:paraId="71195E0A" w14:textId="77777777" w:rsidR="00204FD3" w:rsidRPr="00943C1D" w:rsidRDefault="00204FD3" w:rsidP="0027691C">
      <w:pPr>
        <w:pStyle w:val="ListParagraph"/>
        <w:numPr>
          <w:ilvl w:val="0"/>
          <w:numId w:val="30"/>
        </w:numPr>
        <w:rPr>
          <w:i/>
          <w:color w:val="00B050"/>
        </w:rPr>
      </w:pPr>
      <w:r w:rsidRPr="00943C1D">
        <w:rPr>
          <w:i/>
          <w:color w:val="00B050"/>
        </w:rPr>
        <w:t xml:space="preserve">symptoms, signs, and laboratory evidence of newly and previously identified clinically significant toxicities, for example: </w:t>
      </w:r>
    </w:p>
    <w:p w14:paraId="75399AF8" w14:textId="77777777" w:rsidR="00204FD3" w:rsidRPr="00943C1D" w:rsidRDefault="00204FD3" w:rsidP="0027691C">
      <w:pPr>
        <w:pStyle w:val="ListParagraph"/>
        <w:numPr>
          <w:ilvl w:val="0"/>
          <w:numId w:val="30"/>
        </w:numPr>
        <w:rPr>
          <w:i/>
          <w:color w:val="00B050"/>
        </w:rPr>
      </w:pPr>
      <w:r w:rsidRPr="00943C1D">
        <w:rPr>
          <w:i/>
          <w:color w:val="00B050"/>
        </w:rPr>
        <w:t xml:space="preserve">hepatotoxicity </w:t>
      </w:r>
    </w:p>
    <w:p w14:paraId="3DFB072B" w14:textId="77777777" w:rsidR="00204FD3" w:rsidRPr="00943C1D" w:rsidRDefault="00204FD3" w:rsidP="0027691C">
      <w:pPr>
        <w:pStyle w:val="ListParagraph"/>
        <w:numPr>
          <w:ilvl w:val="0"/>
          <w:numId w:val="30"/>
        </w:numPr>
        <w:rPr>
          <w:i/>
          <w:color w:val="00B050"/>
        </w:rPr>
      </w:pPr>
      <w:r w:rsidRPr="00943C1D">
        <w:rPr>
          <w:i/>
          <w:color w:val="00B050"/>
        </w:rPr>
        <w:t xml:space="preserve">cardiovascular effects, including QT interval prolongation and results from thorough QT/QTc studies </w:t>
      </w:r>
    </w:p>
    <w:p w14:paraId="624EC5D3" w14:textId="77777777" w:rsidR="00204FD3" w:rsidRPr="00943C1D" w:rsidRDefault="00204FD3" w:rsidP="0027691C">
      <w:pPr>
        <w:pStyle w:val="ListParagraph"/>
        <w:numPr>
          <w:ilvl w:val="0"/>
          <w:numId w:val="30"/>
        </w:numPr>
        <w:rPr>
          <w:i/>
          <w:color w:val="00B050"/>
        </w:rPr>
      </w:pPr>
      <w:r w:rsidRPr="00943C1D">
        <w:rPr>
          <w:i/>
          <w:color w:val="00B050"/>
        </w:rPr>
        <w:t xml:space="preserve">bone marrow toxicity </w:t>
      </w:r>
    </w:p>
    <w:p w14:paraId="03081B41" w14:textId="77777777" w:rsidR="00204FD3" w:rsidRPr="00943C1D" w:rsidRDefault="00204FD3" w:rsidP="0027691C">
      <w:pPr>
        <w:pStyle w:val="ListParagraph"/>
        <w:numPr>
          <w:ilvl w:val="0"/>
          <w:numId w:val="30"/>
        </w:numPr>
        <w:rPr>
          <w:i/>
          <w:color w:val="00B050"/>
        </w:rPr>
      </w:pPr>
      <w:r w:rsidRPr="00943C1D">
        <w:rPr>
          <w:i/>
          <w:color w:val="00B050"/>
        </w:rPr>
        <w:t xml:space="preserve">pulmonary toxicity </w:t>
      </w:r>
    </w:p>
    <w:p w14:paraId="690A39CB" w14:textId="77777777" w:rsidR="00204FD3" w:rsidRPr="00943C1D" w:rsidRDefault="00204FD3" w:rsidP="0027691C">
      <w:pPr>
        <w:pStyle w:val="ListParagraph"/>
        <w:numPr>
          <w:ilvl w:val="0"/>
          <w:numId w:val="30"/>
        </w:numPr>
        <w:rPr>
          <w:i/>
          <w:color w:val="00B050"/>
        </w:rPr>
      </w:pPr>
      <w:r w:rsidRPr="00943C1D">
        <w:rPr>
          <w:i/>
          <w:color w:val="00B050"/>
        </w:rPr>
        <w:t xml:space="preserve">renal toxicity </w:t>
      </w:r>
    </w:p>
    <w:p w14:paraId="48580EE5" w14:textId="77777777" w:rsidR="00204FD3" w:rsidRPr="00943C1D" w:rsidRDefault="00204FD3" w:rsidP="0027691C">
      <w:pPr>
        <w:pStyle w:val="ListParagraph"/>
        <w:numPr>
          <w:ilvl w:val="0"/>
          <w:numId w:val="30"/>
        </w:numPr>
        <w:rPr>
          <w:i/>
          <w:color w:val="00B050"/>
        </w:rPr>
      </w:pPr>
      <w:r w:rsidRPr="00943C1D">
        <w:rPr>
          <w:i/>
          <w:color w:val="00B050"/>
        </w:rPr>
        <w:t xml:space="preserve">central nervous system toxicity </w:t>
      </w:r>
    </w:p>
    <w:p w14:paraId="7540321E" w14:textId="77777777" w:rsidR="00204FD3" w:rsidRPr="00943C1D" w:rsidRDefault="00204FD3" w:rsidP="0027691C">
      <w:pPr>
        <w:pStyle w:val="ListParagraph"/>
        <w:numPr>
          <w:ilvl w:val="0"/>
          <w:numId w:val="30"/>
        </w:numPr>
        <w:rPr>
          <w:i/>
          <w:color w:val="00B050"/>
        </w:rPr>
      </w:pPr>
      <w:r w:rsidRPr="00943C1D">
        <w:rPr>
          <w:i/>
          <w:color w:val="00B050"/>
        </w:rPr>
        <w:t xml:space="preserve">immunogenicity </w:t>
      </w:r>
    </w:p>
    <w:p w14:paraId="3ACF9B51" w14:textId="77777777" w:rsidR="00204FD3" w:rsidRPr="00943C1D" w:rsidRDefault="00204FD3" w:rsidP="0027691C">
      <w:pPr>
        <w:pStyle w:val="ListParagraph"/>
        <w:numPr>
          <w:ilvl w:val="0"/>
          <w:numId w:val="30"/>
        </w:numPr>
        <w:rPr>
          <w:i/>
          <w:color w:val="00B050"/>
        </w:rPr>
      </w:pPr>
      <w:r w:rsidRPr="00943C1D">
        <w:rPr>
          <w:i/>
          <w:color w:val="00B050"/>
        </w:rPr>
        <w:t xml:space="preserve">hypersensitivity </w:t>
      </w:r>
    </w:p>
    <w:p w14:paraId="498633FD" w14:textId="77777777" w:rsidR="00204FD3" w:rsidRPr="00943C1D" w:rsidRDefault="00204FD3" w:rsidP="0027691C">
      <w:pPr>
        <w:pStyle w:val="ListParagraph"/>
        <w:numPr>
          <w:ilvl w:val="0"/>
          <w:numId w:val="30"/>
        </w:numPr>
        <w:rPr>
          <w:i/>
          <w:color w:val="00B050"/>
        </w:rPr>
      </w:pPr>
      <w:r w:rsidRPr="00943C1D">
        <w:rPr>
          <w:i/>
          <w:color w:val="00B050"/>
        </w:rPr>
        <w:t xml:space="preserve">deaths that are an outcome of an adverse event </w:t>
      </w:r>
    </w:p>
    <w:p w14:paraId="3C854847" w14:textId="22FEF609" w:rsidR="00204FD3" w:rsidRPr="00943C1D" w:rsidRDefault="0052293E" w:rsidP="0027691C">
      <w:pPr>
        <w:pStyle w:val="ListParagraph"/>
        <w:numPr>
          <w:ilvl w:val="0"/>
          <w:numId w:val="30"/>
        </w:numPr>
        <w:rPr>
          <w:i/>
          <w:color w:val="00B050"/>
        </w:rPr>
      </w:pPr>
      <w:r>
        <w:rPr>
          <w:i/>
          <w:color w:val="00B050"/>
        </w:rPr>
        <w:t>IMP</w:t>
      </w:r>
      <w:r w:rsidR="00204FD3" w:rsidRPr="00943C1D">
        <w:rPr>
          <w:i/>
          <w:color w:val="00B050"/>
        </w:rPr>
        <w:t xml:space="preserve"> discontinuations because of adverse events, including abnormal laboratory values or investigations </w:t>
      </w:r>
    </w:p>
    <w:p w14:paraId="60329DB0" w14:textId="77777777" w:rsidR="00204FD3" w:rsidRPr="00943C1D" w:rsidRDefault="00204FD3" w:rsidP="0027691C">
      <w:pPr>
        <w:pStyle w:val="ListParagraph"/>
        <w:numPr>
          <w:ilvl w:val="0"/>
          <w:numId w:val="30"/>
        </w:numPr>
        <w:rPr>
          <w:i/>
          <w:color w:val="00B050"/>
        </w:rPr>
      </w:pPr>
      <w:r w:rsidRPr="00943C1D">
        <w:rPr>
          <w:i/>
          <w:color w:val="00B050"/>
        </w:rPr>
        <w:t xml:space="preserve">drug–drug and other interactions </w:t>
      </w:r>
    </w:p>
    <w:p w14:paraId="33BD8E20" w14:textId="77777777" w:rsidR="00867813" w:rsidRPr="000E5C32" w:rsidRDefault="00867813" w:rsidP="00943C1D">
      <w:commentRangeStart w:id="172"/>
      <w:r w:rsidRPr="000E5C32">
        <w:t>No</w:t>
      </w:r>
      <w:commentRangeEnd w:id="172"/>
      <w:r w:rsidR="00BA6082">
        <w:rPr>
          <w:rStyle w:val="CommentReference"/>
        </w:rPr>
        <w:commentReference w:id="172"/>
      </w:r>
      <w:r w:rsidRPr="000E5C32">
        <w:t xml:space="preserve"> other trials have been conducted with </w:t>
      </w:r>
      <w:r w:rsidRPr="00943C1D">
        <w:rPr>
          <w:color w:val="FF0000"/>
        </w:rPr>
        <w:t>[product name].</w:t>
      </w:r>
    </w:p>
    <w:p w14:paraId="33BD8E21" w14:textId="77777777" w:rsidR="00867813" w:rsidRPr="00272775" w:rsidRDefault="00867813" w:rsidP="00272775">
      <w:pPr>
        <w:rPr>
          <w:i/>
          <w:color w:val="00B050"/>
        </w:rPr>
      </w:pPr>
      <w:r w:rsidRPr="00272775">
        <w:rPr>
          <w:i/>
          <w:color w:val="00B050"/>
        </w:rPr>
        <w:t>OR</w:t>
      </w:r>
    </w:p>
    <w:p w14:paraId="33BD8E22" w14:textId="77777777" w:rsidR="00867813" w:rsidRPr="000E5C32" w:rsidRDefault="00867813" w:rsidP="00943C1D">
      <w:pPr>
        <w:rPr>
          <w:highlight w:val="yellow"/>
        </w:rPr>
      </w:pPr>
      <w:r w:rsidRPr="000E5C32">
        <w:t xml:space="preserve">Although other trials have been conducted with </w:t>
      </w:r>
      <w:r w:rsidRPr="00943C1D">
        <w:rPr>
          <w:color w:val="FF0000"/>
        </w:rPr>
        <w:t xml:space="preserve">[product name], </w:t>
      </w:r>
      <w:r w:rsidRPr="000E5C32">
        <w:t xml:space="preserve">no important safety findings were noted. </w:t>
      </w:r>
    </w:p>
    <w:p w14:paraId="33BD8E23" w14:textId="77777777" w:rsidR="00867813" w:rsidRPr="00272775" w:rsidRDefault="00867813" w:rsidP="00272775">
      <w:pPr>
        <w:rPr>
          <w:i/>
          <w:color w:val="00B050"/>
        </w:rPr>
      </w:pPr>
      <w:r w:rsidRPr="00272775">
        <w:rPr>
          <w:i/>
          <w:color w:val="00B050"/>
        </w:rPr>
        <w:t>OR</w:t>
      </w:r>
    </w:p>
    <w:p w14:paraId="33BD8E24" w14:textId="77777777" w:rsidR="00867813" w:rsidRDefault="00867813" w:rsidP="00272775">
      <w:pPr>
        <w:rPr>
          <w:i/>
          <w:color w:val="00B050"/>
        </w:rPr>
      </w:pPr>
      <w:r w:rsidRPr="000E5C32">
        <w:t xml:space="preserve">The following important safety findings were noted </w:t>
      </w:r>
      <w:r w:rsidRPr="00272775">
        <w:rPr>
          <w:i/>
          <w:color w:val="00B050"/>
        </w:rPr>
        <w:t>(include study and safety information):</w:t>
      </w:r>
    </w:p>
    <w:p w14:paraId="52B0B2E3" w14:textId="77777777" w:rsidR="00A3259D" w:rsidRPr="00395314" w:rsidRDefault="00A3259D" w:rsidP="00272775">
      <w:pPr>
        <w:rPr>
          <w:i/>
        </w:rPr>
      </w:pPr>
    </w:p>
    <w:p w14:paraId="33BD8E26" w14:textId="57503DA2" w:rsidR="00867813" w:rsidRPr="000E5C32" w:rsidRDefault="00867813" w:rsidP="000E5C32">
      <w:pPr>
        <w:pStyle w:val="Heading1"/>
      </w:pPr>
      <w:bookmarkStart w:id="173" w:name="_Toc303189174"/>
      <w:bookmarkStart w:id="174" w:name="_Toc447267172"/>
      <w:r w:rsidRPr="000E5C32">
        <w:lastRenderedPageBreak/>
        <w:t>Safety Findings from Marketing Experience</w:t>
      </w:r>
      <w:bookmarkEnd w:id="173"/>
      <w:bookmarkEnd w:id="174"/>
    </w:p>
    <w:p w14:paraId="33BD8E27" w14:textId="5F18276A" w:rsidR="00867813" w:rsidRPr="00943C1D" w:rsidRDefault="00867813" w:rsidP="00943C1D">
      <w:pPr>
        <w:rPr>
          <w:i/>
          <w:color w:val="00B050"/>
        </w:rPr>
      </w:pPr>
      <w:r w:rsidRPr="00943C1D">
        <w:rPr>
          <w:i/>
          <w:color w:val="00B050"/>
        </w:rPr>
        <w:t xml:space="preserve">Lead author(s):  </w:t>
      </w:r>
      <w:del w:id="175" w:author="Frith-Johnson-CW, Lorraine 12837" w:date="2016-06-07T15:18:00Z">
        <w:r w:rsidRPr="00943C1D" w:rsidDel="00FE1028">
          <w:rPr>
            <w:i/>
            <w:color w:val="00B050"/>
          </w:rPr>
          <w:delText xml:space="preserve">CSPV </w:delText>
        </w:r>
      </w:del>
      <w:ins w:id="176" w:author="Frith-Johnson-CW, Lorraine 12837" w:date="2016-06-07T15:18:00Z">
        <w:r w:rsidR="00FE1028">
          <w:rPr>
            <w:i/>
            <w:color w:val="00B050"/>
          </w:rPr>
          <w:t>GPV</w:t>
        </w:r>
        <w:r w:rsidR="00FE1028" w:rsidRPr="00943C1D">
          <w:rPr>
            <w:i/>
            <w:color w:val="00B050"/>
          </w:rPr>
          <w:t xml:space="preserve"> </w:t>
        </w:r>
      </w:ins>
      <w:r w:rsidRPr="00943C1D">
        <w:rPr>
          <w:i/>
          <w:color w:val="00B050"/>
        </w:rPr>
        <w:t xml:space="preserve">Medical Safety Operations Associate/Physician </w:t>
      </w:r>
    </w:p>
    <w:p w14:paraId="33BD8E28" w14:textId="0A56E684" w:rsidR="00867813" w:rsidRPr="00943C1D" w:rsidRDefault="00867813" w:rsidP="00943C1D">
      <w:pPr>
        <w:rPr>
          <w:i/>
          <w:color w:val="00B050"/>
        </w:rPr>
      </w:pPr>
      <w:r w:rsidRPr="00943C1D">
        <w:rPr>
          <w:i/>
          <w:color w:val="00B050"/>
        </w:rPr>
        <w:t xml:space="preserve">If the investigational product has been approved for marketing in any country, this section should include a concise summary of key safety findings that have arisen from marketing experience and that became available to the sponsor during the reporting period, particularly if the findings resulted in changes to the product </w:t>
      </w:r>
      <w:r w:rsidR="00E62005" w:rsidRPr="00943C1D">
        <w:rPr>
          <w:i/>
          <w:color w:val="00B050"/>
        </w:rPr>
        <w:t>labelling</w:t>
      </w:r>
      <w:r w:rsidRPr="00943C1D">
        <w:rPr>
          <w:i/>
          <w:color w:val="00B050"/>
        </w:rPr>
        <w:t xml:space="preserve">, </w:t>
      </w:r>
      <w:r w:rsidR="00AC0CE5">
        <w:rPr>
          <w:i/>
          <w:color w:val="00B050"/>
        </w:rPr>
        <w:t>i</w:t>
      </w:r>
      <w:r w:rsidRPr="00943C1D">
        <w:rPr>
          <w:i/>
          <w:color w:val="00B050"/>
        </w:rPr>
        <w:t xml:space="preserve">nvestigator’s </w:t>
      </w:r>
      <w:r w:rsidR="00AC0CE5">
        <w:rPr>
          <w:i/>
          <w:color w:val="00B050"/>
        </w:rPr>
        <w:t>b</w:t>
      </w:r>
      <w:r w:rsidRPr="00943C1D">
        <w:rPr>
          <w:i/>
          <w:color w:val="00B050"/>
        </w:rPr>
        <w:t>rochure, informed consent document or amendments to the product’s risk management plan.  This includes not only safety findings relating to approved use but also off-label use, administration to special populations (</w:t>
      </w:r>
      <w:r w:rsidR="008C2FBA">
        <w:rPr>
          <w:i/>
          <w:color w:val="00B050"/>
        </w:rPr>
        <w:t>eg</w:t>
      </w:r>
      <w:r w:rsidRPr="00943C1D">
        <w:rPr>
          <w:i/>
          <w:color w:val="00B050"/>
        </w:rPr>
        <w:t>, pregnant women), medication errors, overdose and abuse.</w:t>
      </w:r>
    </w:p>
    <w:p w14:paraId="138604D1" w14:textId="77777777" w:rsidR="00204FD3" w:rsidRPr="00943C1D" w:rsidRDefault="00204FD3" w:rsidP="00943C1D">
      <w:pPr>
        <w:rPr>
          <w:i/>
          <w:color w:val="00B050"/>
        </w:rPr>
      </w:pPr>
      <w:r w:rsidRPr="00943C1D">
        <w:rPr>
          <w:i/>
          <w:color w:val="00B050"/>
        </w:rPr>
        <w:t xml:space="preserve">A safety finding can include but is not limited to following: </w:t>
      </w:r>
    </w:p>
    <w:p w14:paraId="1773749C" w14:textId="77777777" w:rsidR="00204FD3" w:rsidRPr="00943C1D" w:rsidRDefault="00204FD3" w:rsidP="0027691C">
      <w:pPr>
        <w:pStyle w:val="ListParagraph"/>
        <w:numPr>
          <w:ilvl w:val="0"/>
          <w:numId w:val="31"/>
        </w:numPr>
        <w:rPr>
          <w:i/>
          <w:color w:val="00B050"/>
        </w:rPr>
      </w:pPr>
      <w:r w:rsidRPr="00943C1D">
        <w:rPr>
          <w:i/>
          <w:color w:val="00B050"/>
        </w:rPr>
        <w:t xml:space="preserve">newly identified safety issues (detailed description of adverse events or reactions; associated laboratory values; risk factors; relationship to dose, duration, time course of the treatment; reversibility; factors that could be useful in predicting or preventing reactions) </w:t>
      </w:r>
    </w:p>
    <w:p w14:paraId="434D3E5E" w14:textId="42D5FC9E" w:rsidR="00204FD3" w:rsidRPr="00943C1D" w:rsidRDefault="00204FD3" w:rsidP="0027691C">
      <w:pPr>
        <w:pStyle w:val="ListParagraph"/>
        <w:numPr>
          <w:ilvl w:val="0"/>
          <w:numId w:val="31"/>
        </w:numPr>
        <w:rPr>
          <w:i/>
          <w:color w:val="00B050"/>
        </w:rPr>
      </w:pPr>
      <w:r w:rsidRPr="00943C1D">
        <w:rPr>
          <w:i/>
          <w:color w:val="00B050"/>
        </w:rPr>
        <w:t>meaningful changes in previously identified adverse reactions (</w:t>
      </w:r>
      <w:r w:rsidR="008C2FBA">
        <w:rPr>
          <w:i/>
          <w:color w:val="00B050"/>
        </w:rPr>
        <w:t>eg</w:t>
      </w:r>
      <w:r w:rsidRPr="00943C1D">
        <w:rPr>
          <w:i/>
          <w:color w:val="00B050"/>
        </w:rPr>
        <w:t xml:space="preserve">, increased frequency or severity, outcome, specific at-risk populations) </w:t>
      </w:r>
    </w:p>
    <w:p w14:paraId="055E70BF" w14:textId="77777777" w:rsidR="00204FD3" w:rsidRPr="00943C1D" w:rsidRDefault="00204FD3" w:rsidP="0027691C">
      <w:pPr>
        <w:pStyle w:val="ListParagraph"/>
        <w:numPr>
          <w:ilvl w:val="0"/>
          <w:numId w:val="31"/>
        </w:numPr>
        <w:rPr>
          <w:i/>
          <w:color w:val="00B050"/>
        </w:rPr>
      </w:pPr>
      <w:r w:rsidRPr="00943C1D">
        <w:rPr>
          <w:i/>
          <w:color w:val="00B050"/>
        </w:rPr>
        <w:t xml:space="preserve">symptoms, signs, and laboratory evidence of newly and previously identified clinically significant toxicities, for example: </w:t>
      </w:r>
    </w:p>
    <w:p w14:paraId="131805A3" w14:textId="77777777" w:rsidR="00204FD3" w:rsidRPr="00943C1D" w:rsidRDefault="00204FD3" w:rsidP="0027691C">
      <w:pPr>
        <w:pStyle w:val="ListParagraph"/>
        <w:numPr>
          <w:ilvl w:val="0"/>
          <w:numId w:val="31"/>
        </w:numPr>
        <w:rPr>
          <w:i/>
          <w:color w:val="00B050"/>
        </w:rPr>
      </w:pPr>
      <w:r w:rsidRPr="00943C1D">
        <w:rPr>
          <w:i/>
          <w:color w:val="00B050"/>
        </w:rPr>
        <w:t xml:space="preserve">hepatotoxicity </w:t>
      </w:r>
    </w:p>
    <w:p w14:paraId="1B9D052D" w14:textId="77777777" w:rsidR="00204FD3" w:rsidRPr="00943C1D" w:rsidRDefault="00204FD3" w:rsidP="0027691C">
      <w:pPr>
        <w:pStyle w:val="ListParagraph"/>
        <w:numPr>
          <w:ilvl w:val="0"/>
          <w:numId w:val="31"/>
        </w:numPr>
        <w:rPr>
          <w:i/>
          <w:color w:val="00B050"/>
        </w:rPr>
      </w:pPr>
      <w:r w:rsidRPr="00943C1D">
        <w:rPr>
          <w:i/>
          <w:color w:val="00B050"/>
        </w:rPr>
        <w:t xml:space="preserve">cardiovascular effects, including QT interval prolongation and results from thorough QT/QTc studies </w:t>
      </w:r>
    </w:p>
    <w:p w14:paraId="71DC4358" w14:textId="77777777" w:rsidR="00204FD3" w:rsidRPr="00943C1D" w:rsidRDefault="00204FD3" w:rsidP="0027691C">
      <w:pPr>
        <w:pStyle w:val="ListParagraph"/>
        <w:numPr>
          <w:ilvl w:val="0"/>
          <w:numId w:val="31"/>
        </w:numPr>
        <w:rPr>
          <w:i/>
          <w:color w:val="00B050"/>
        </w:rPr>
      </w:pPr>
      <w:r w:rsidRPr="00943C1D">
        <w:rPr>
          <w:i/>
          <w:color w:val="00B050"/>
        </w:rPr>
        <w:t xml:space="preserve">bone marrow toxicity </w:t>
      </w:r>
    </w:p>
    <w:p w14:paraId="2A10896C" w14:textId="77777777" w:rsidR="00204FD3" w:rsidRPr="00943C1D" w:rsidRDefault="00204FD3" w:rsidP="0027691C">
      <w:pPr>
        <w:pStyle w:val="ListParagraph"/>
        <w:numPr>
          <w:ilvl w:val="0"/>
          <w:numId w:val="31"/>
        </w:numPr>
        <w:rPr>
          <w:i/>
          <w:color w:val="00B050"/>
        </w:rPr>
      </w:pPr>
      <w:r w:rsidRPr="00943C1D">
        <w:rPr>
          <w:i/>
          <w:color w:val="00B050"/>
        </w:rPr>
        <w:t xml:space="preserve">pulmonary toxicity </w:t>
      </w:r>
    </w:p>
    <w:p w14:paraId="5774B0DA" w14:textId="77777777" w:rsidR="00204FD3" w:rsidRPr="00943C1D" w:rsidRDefault="00204FD3" w:rsidP="0027691C">
      <w:pPr>
        <w:pStyle w:val="ListParagraph"/>
        <w:numPr>
          <w:ilvl w:val="0"/>
          <w:numId w:val="31"/>
        </w:numPr>
        <w:rPr>
          <w:i/>
          <w:color w:val="00B050"/>
        </w:rPr>
      </w:pPr>
      <w:r w:rsidRPr="00943C1D">
        <w:rPr>
          <w:i/>
          <w:color w:val="00B050"/>
        </w:rPr>
        <w:t xml:space="preserve">renal toxicity </w:t>
      </w:r>
    </w:p>
    <w:p w14:paraId="32B17303" w14:textId="77777777" w:rsidR="00204FD3" w:rsidRPr="00943C1D" w:rsidRDefault="00204FD3" w:rsidP="0027691C">
      <w:pPr>
        <w:pStyle w:val="ListParagraph"/>
        <w:numPr>
          <w:ilvl w:val="0"/>
          <w:numId w:val="31"/>
        </w:numPr>
        <w:rPr>
          <w:i/>
          <w:color w:val="00B050"/>
        </w:rPr>
      </w:pPr>
      <w:r w:rsidRPr="00943C1D">
        <w:rPr>
          <w:i/>
          <w:color w:val="00B050"/>
        </w:rPr>
        <w:t xml:space="preserve">central nervous system toxicity </w:t>
      </w:r>
    </w:p>
    <w:p w14:paraId="5C960F6F" w14:textId="77777777" w:rsidR="00204FD3" w:rsidRPr="00943C1D" w:rsidRDefault="00204FD3" w:rsidP="0027691C">
      <w:pPr>
        <w:pStyle w:val="ListParagraph"/>
        <w:numPr>
          <w:ilvl w:val="0"/>
          <w:numId w:val="31"/>
        </w:numPr>
        <w:rPr>
          <w:i/>
          <w:color w:val="00B050"/>
        </w:rPr>
      </w:pPr>
      <w:r w:rsidRPr="00943C1D">
        <w:rPr>
          <w:i/>
          <w:color w:val="00B050"/>
        </w:rPr>
        <w:t xml:space="preserve">immunogenicity </w:t>
      </w:r>
    </w:p>
    <w:p w14:paraId="03DAEAE5" w14:textId="77777777" w:rsidR="00204FD3" w:rsidRPr="00943C1D" w:rsidRDefault="00204FD3" w:rsidP="0027691C">
      <w:pPr>
        <w:pStyle w:val="ListParagraph"/>
        <w:numPr>
          <w:ilvl w:val="0"/>
          <w:numId w:val="31"/>
        </w:numPr>
        <w:rPr>
          <w:i/>
          <w:color w:val="00B050"/>
        </w:rPr>
      </w:pPr>
      <w:r w:rsidRPr="00943C1D">
        <w:rPr>
          <w:i/>
          <w:color w:val="00B050"/>
        </w:rPr>
        <w:t xml:space="preserve">hypersensitivity </w:t>
      </w:r>
    </w:p>
    <w:p w14:paraId="0072174E" w14:textId="77777777" w:rsidR="00204FD3" w:rsidRPr="00943C1D" w:rsidRDefault="00204FD3" w:rsidP="0027691C">
      <w:pPr>
        <w:pStyle w:val="ListParagraph"/>
        <w:numPr>
          <w:ilvl w:val="0"/>
          <w:numId w:val="31"/>
        </w:numPr>
        <w:rPr>
          <w:i/>
          <w:color w:val="00B050"/>
        </w:rPr>
      </w:pPr>
      <w:r w:rsidRPr="00943C1D">
        <w:rPr>
          <w:i/>
          <w:color w:val="00B050"/>
        </w:rPr>
        <w:t xml:space="preserve">deaths that are an outcome of an adverse event </w:t>
      </w:r>
    </w:p>
    <w:p w14:paraId="33F4C315" w14:textId="264908C0" w:rsidR="00204FD3" w:rsidRPr="00943C1D" w:rsidRDefault="0052293E" w:rsidP="0027691C">
      <w:pPr>
        <w:pStyle w:val="ListParagraph"/>
        <w:numPr>
          <w:ilvl w:val="0"/>
          <w:numId w:val="31"/>
        </w:numPr>
        <w:rPr>
          <w:i/>
          <w:color w:val="00B050"/>
        </w:rPr>
      </w:pPr>
      <w:r>
        <w:rPr>
          <w:i/>
          <w:color w:val="00B050"/>
        </w:rPr>
        <w:t>IMP</w:t>
      </w:r>
      <w:r w:rsidR="00204FD3" w:rsidRPr="00943C1D">
        <w:rPr>
          <w:i/>
          <w:color w:val="00B050"/>
        </w:rPr>
        <w:t xml:space="preserve"> discontinuations because of adverse events, including abnormal laboratory values or investigations </w:t>
      </w:r>
    </w:p>
    <w:p w14:paraId="4FECDBDD" w14:textId="77777777" w:rsidR="00204FD3" w:rsidRPr="00943C1D" w:rsidRDefault="00204FD3" w:rsidP="0027691C">
      <w:pPr>
        <w:pStyle w:val="ListParagraph"/>
        <w:numPr>
          <w:ilvl w:val="0"/>
          <w:numId w:val="31"/>
        </w:numPr>
        <w:rPr>
          <w:i/>
          <w:color w:val="00B050"/>
        </w:rPr>
      </w:pPr>
      <w:r w:rsidRPr="00943C1D">
        <w:rPr>
          <w:i/>
          <w:color w:val="00B050"/>
        </w:rPr>
        <w:t xml:space="preserve">drug–drug and other interactions </w:t>
      </w:r>
    </w:p>
    <w:p w14:paraId="28CA60FB" w14:textId="6D0C7F8C" w:rsidR="00204FD3" w:rsidRPr="00943C1D" w:rsidRDefault="00204FD3" w:rsidP="00943C1D">
      <w:pPr>
        <w:rPr>
          <w:i/>
          <w:color w:val="00B050"/>
        </w:rPr>
      </w:pPr>
    </w:p>
    <w:p w14:paraId="33BD8E29" w14:textId="77777777" w:rsidR="00867813" w:rsidRPr="00943C1D" w:rsidRDefault="00867813" w:rsidP="00943C1D">
      <w:pPr>
        <w:rPr>
          <w:i/>
          <w:color w:val="00B050"/>
        </w:rPr>
      </w:pPr>
      <w:r w:rsidRPr="00943C1D">
        <w:rPr>
          <w:i/>
          <w:color w:val="00B050"/>
        </w:rPr>
        <w:lastRenderedPageBreak/>
        <w:t xml:space="preserve">OPTION 1 </w:t>
      </w:r>
    </w:p>
    <w:p w14:paraId="33BD8E2B" w14:textId="77777777" w:rsidR="00867813" w:rsidRPr="000E5C32" w:rsidRDefault="00867813" w:rsidP="00943C1D">
      <w:commentRangeStart w:id="177"/>
      <w:r w:rsidRPr="000E5C32">
        <w:t>There</w:t>
      </w:r>
      <w:commentRangeEnd w:id="177"/>
      <w:r w:rsidR="0068663A">
        <w:rPr>
          <w:rStyle w:val="CommentReference"/>
        </w:rPr>
        <w:commentReference w:id="177"/>
      </w:r>
      <w:r w:rsidRPr="000E5C32">
        <w:t xml:space="preserve"> is no marketed data as </w:t>
      </w:r>
      <w:r w:rsidRPr="00943C1D">
        <w:rPr>
          <w:color w:val="FF0000"/>
        </w:rPr>
        <w:t xml:space="preserve">[product name] </w:t>
      </w:r>
      <w:r w:rsidRPr="000E5C32">
        <w:t>is not approved for marketing in any country.</w:t>
      </w:r>
    </w:p>
    <w:p w14:paraId="33BD8E2D" w14:textId="77777777" w:rsidR="00867813" w:rsidRPr="00943C1D" w:rsidRDefault="00867813" w:rsidP="00943C1D">
      <w:pPr>
        <w:rPr>
          <w:i/>
          <w:color w:val="00B050"/>
        </w:rPr>
      </w:pPr>
      <w:r w:rsidRPr="00943C1D">
        <w:rPr>
          <w:i/>
          <w:color w:val="00B050"/>
        </w:rPr>
        <w:t>OR</w:t>
      </w:r>
    </w:p>
    <w:p w14:paraId="33BD8E2F" w14:textId="77777777" w:rsidR="00867813" w:rsidRPr="00943C1D" w:rsidRDefault="00867813" w:rsidP="00943C1D">
      <w:pPr>
        <w:rPr>
          <w:i/>
          <w:color w:val="00B050"/>
        </w:rPr>
      </w:pPr>
      <w:r w:rsidRPr="00943C1D">
        <w:rPr>
          <w:i/>
          <w:color w:val="00B050"/>
        </w:rPr>
        <w:t>OPTION 2</w:t>
      </w:r>
    </w:p>
    <w:p w14:paraId="33BD8E30" w14:textId="13EF6395" w:rsidR="00867813" w:rsidRPr="00943C1D" w:rsidRDefault="00867813" w:rsidP="00943C1D">
      <w:pPr>
        <w:rPr>
          <w:i/>
          <w:color w:val="00B050"/>
        </w:rPr>
      </w:pPr>
      <w:commentRangeStart w:id="178"/>
      <w:r w:rsidRPr="000E5C32">
        <w:t>The</w:t>
      </w:r>
      <w:commentRangeEnd w:id="178"/>
      <w:r w:rsidR="00176555">
        <w:rPr>
          <w:rStyle w:val="CommentReference"/>
        </w:rPr>
        <w:commentReference w:id="178"/>
      </w:r>
      <w:r w:rsidRPr="000E5C32">
        <w:t xml:space="preserve"> safety profile for this product in the marketed environment is </w:t>
      </w:r>
      <w:r w:rsidRPr="00E549C7">
        <w:t>provided in concurrent</w:t>
      </w:r>
      <w:r w:rsidRPr="00E549C7">
        <w:rPr>
          <w:iCs/>
        </w:rPr>
        <w:t xml:space="preserve"> </w:t>
      </w:r>
      <w:r w:rsidRPr="00E549C7">
        <w:t>PSUR</w:t>
      </w:r>
      <w:r w:rsidRPr="000E5C32">
        <w:t xml:space="preserve"> </w:t>
      </w:r>
      <w:r w:rsidRPr="00943C1D">
        <w:rPr>
          <w:i/>
          <w:color w:val="00B050"/>
        </w:rPr>
        <w:t>if done concurrently with DSUR or</w:t>
      </w:r>
      <w:r w:rsidRPr="00943C1D">
        <w:rPr>
          <w:color w:val="00B050"/>
        </w:rPr>
        <w:t xml:space="preserve"> </w:t>
      </w:r>
      <w:r w:rsidRPr="00E549C7">
        <w:t xml:space="preserve">is reflective of the most recent PSURs provided for the period(s) </w:t>
      </w:r>
      <w:r w:rsidRPr="00943C1D">
        <w:rPr>
          <w:color w:val="FF0000"/>
        </w:rPr>
        <w:t>[</w:t>
      </w:r>
      <w:r w:rsidR="00E62005">
        <w:rPr>
          <w:color w:val="FF0000"/>
        </w:rPr>
        <w:t>DD Mmm YYYY</w:t>
      </w:r>
      <w:r w:rsidRPr="00943C1D">
        <w:rPr>
          <w:color w:val="FF0000"/>
        </w:rPr>
        <w:t xml:space="preserve">] </w:t>
      </w:r>
      <w:r w:rsidRPr="00E549C7">
        <w:t xml:space="preserve">to </w:t>
      </w:r>
      <w:r w:rsidRPr="00943C1D">
        <w:rPr>
          <w:color w:val="FF0000"/>
        </w:rPr>
        <w:t>[</w:t>
      </w:r>
      <w:r w:rsidR="00E62005">
        <w:rPr>
          <w:color w:val="FF0000"/>
        </w:rPr>
        <w:t>DD Mmm YYYY</w:t>
      </w:r>
      <w:r w:rsidRPr="00943C1D">
        <w:rPr>
          <w:color w:val="FF0000"/>
        </w:rPr>
        <w:t xml:space="preserve">].  </w:t>
      </w:r>
      <w:r w:rsidRPr="00943C1D">
        <w:rPr>
          <w:i/>
          <w:color w:val="00B050"/>
        </w:rPr>
        <w:t>(NOTE: If most recent is in 2~ 6 month PSURs, they should both be listed)</w:t>
      </w:r>
    </w:p>
    <w:p w14:paraId="33BD8E32" w14:textId="2BFB4064" w:rsidR="00867813" w:rsidRPr="000E5C32" w:rsidRDefault="00867813" w:rsidP="00943C1D">
      <w:pPr>
        <w:rPr>
          <w:highlight w:val="yellow"/>
        </w:rPr>
      </w:pPr>
      <w:r w:rsidRPr="000E5C32">
        <w:t xml:space="preserve">During the reporting period of this DSUR, </w:t>
      </w:r>
      <w:r w:rsidRPr="00943C1D">
        <w:rPr>
          <w:color w:val="FF0000"/>
        </w:rPr>
        <w:t xml:space="preserve">[#] </w:t>
      </w:r>
      <w:r w:rsidRPr="000E5C32">
        <w:t xml:space="preserve">PSURs were provided for the period(s) </w:t>
      </w:r>
      <w:r w:rsidRPr="00943C1D">
        <w:rPr>
          <w:color w:val="FF0000"/>
        </w:rPr>
        <w:t>[</w:t>
      </w:r>
      <w:r w:rsidR="00E62005">
        <w:rPr>
          <w:color w:val="FF0000"/>
        </w:rPr>
        <w:t>DD Mmm YYYY</w:t>
      </w:r>
      <w:r w:rsidRPr="00943C1D">
        <w:rPr>
          <w:color w:val="FF0000"/>
        </w:rPr>
        <w:t xml:space="preserve"> to </w:t>
      </w:r>
      <w:r w:rsidR="00E62005">
        <w:rPr>
          <w:color w:val="FF0000"/>
        </w:rPr>
        <w:t>DD Mmm YYYY</w:t>
      </w:r>
      <w:r w:rsidRPr="00943C1D">
        <w:rPr>
          <w:color w:val="FF0000"/>
        </w:rPr>
        <w:t xml:space="preserve">].  </w:t>
      </w:r>
      <w:r w:rsidRPr="000E5C32">
        <w:t xml:space="preserve">As noted in the PSUR(s), the following </w:t>
      </w:r>
      <w:r w:rsidR="00E34BF8">
        <w:t>summarise</w:t>
      </w:r>
      <w:r w:rsidRPr="000E5C32">
        <w:t xml:space="preserve">s the key safety findings that resulted from monitoring of marketing experience in the reporting period. </w:t>
      </w:r>
    </w:p>
    <w:p w14:paraId="33BD8E33" w14:textId="5A6B38F5" w:rsidR="00867813" w:rsidRPr="000E5C32" w:rsidRDefault="00867813" w:rsidP="00943C1D">
      <w:r w:rsidRPr="000E5C32">
        <w:t xml:space="preserve">There were </w:t>
      </w:r>
      <w:r w:rsidRPr="00943C1D">
        <w:rPr>
          <w:color w:val="FF0000"/>
        </w:rPr>
        <w:t>[#]</w:t>
      </w:r>
      <w:r w:rsidRPr="000E5C32">
        <w:t xml:space="preserve"> safety related updates to the CCDS (Company Core Data Sheet) for </w:t>
      </w:r>
      <w:r w:rsidRPr="00943C1D">
        <w:rPr>
          <w:color w:val="FF0000"/>
        </w:rPr>
        <w:t xml:space="preserve">[product name].  </w:t>
      </w:r>
      <w:r w:rsidRPr="00943C1D">
        <w:rPr>
          <w:i/>
          <w:color w:val="00B050"/>
        </w:rPr>
        <w:t xml:space="preserve">[If updates occurred] </w:t>
      </w:r>
      <w:r w:rsidRPr="000E5C32">
        <w:t xml:space="preserve">These updates are </w:t>
      </w:r>
      <w:r w:rsidR="00E34BF8">
        <w:t>summarise</w:t>
      </w:r>
      <w:r w:rsidRPr="000E5C32">
        <w:t>d below:</w:t>
      </w:r>
    </w:p>
    <w:p w14:paraId="33BD8E35" w14:textId="5ABFBA7A" w:rsidR="00867813" w:rsidRPr="000E5C32" w:rsidRDefault="00867813" w:rsidP="00943C1D">
      <w:r w:rsidRPr="00943C1D">
        <w:rPr>
          <w:i/>
          <w:color w:val="00B050"/>
        </w:rPr>
        <w:t>[If the product has a Risk Management Plan]</w:t>
      </w:r>
      <w:r w:rsidRPr="00943C1D">
        <w:rPr>
          <w:color w:val="00B050"/>
        </w:rPr>
        <w:t xml:space="preserve"> </w:t>
      </w:r>
      <w:r w:rsidRPr="000E5C32">
        <w:t xml:space="preserve">The Risk Management Plan </w:t>
      </w:r>
      <w:r w:rsidRPr="00943C1D">
        <w:rPr>
          <w:i/>
          <w:color w:val="0070C0"/>
        </w:rPr>
        <w:t>[was/was</w:t>
      </w:r>
      <w:r w:rsidR="003532D7" w:rsidRPr="00943C1D">
        <w:rPr>
          <w:i/>
          <w:color w:val="0070C0"/>
        </w:rPr>
        <w:t xml:space="preserve"> </w:t>
      </w:r>
      <w:r w:rsidRPr="00943C1D">
        <w:rPr>
          <w:i/>
          <w:color w:val="0070C0"/>
        </w:rPr>
        <w:t>not</w:t>
      </w:r>
      <w:r w:rsidR="003532D7" w:rsidRPr="00943C1D">
        <w:rPr>
          <w:i/>
          <w:color w:val="0070C0"/>
        </w:rPr>
        <w:t>]</w:t>
      </w:r>
      <w:r w:rsidR="003532D7" w:rsidRPr="00943C1D">
        <w:rPr>
          <w:color w:val="0070C0"/>
        </w:rPr>
        <w:t xml:space="preserve"> </w:t>
      </w:r>
      <w:r w:rsidRPr="000E5C32">
        <w:t xml:space="preserve">updated during the period of this report. </w:t>
      </w:r>
    </w:p>
    <w:p w14:paraId="33BD8E36" w14:textId="77777777" w:rsidR="00867813" w:rsidRPr="00943C1D" w:rsidRDefault="00867813" w:rsidP="00943C1D">
      <w:pPr>
        <w:rPr>
          <w:i/>
          <w:color w:val="00B050"/>
        </w:rPr>
      </w:pPr>
      <w:r w:rsidRPr="00943C1D">
        <w:rPr>
          <w:i/>
          <w:color w:val="00B050"/>
        </w:rPr>
        <w:t xml:space="preserve">[If updates occurred, as appropriate] </w:t>
      </w:r>
    </w:p>
    <w:p w14:paraId="33BD8E37" w14:textId="652D4F90" w:rsidR="00867813" w:rsidRPr="000E5C32" w:rsidRDefault="00867813" w:rsidP="00943C1D">
      <w:r w:rsidRPr="000E5C32">
        <w:t>The following newly identified important safety co</w:t>
      </w:r>
      <w:r w:rsidR="0045723F">
        <w:t xml:space="preserve">ncern(s) and the associated </w:t>
      </w:r>
      <w:r w:rsidRPr="000E5C32">
        <w:t xml:space="preserve">action plan </w:t>
      </w:r>
      <w:r w:rsidRPr="00943C1D">
        <w:rPr>
          <w:i/>
          <w:color w:val="00B050"/>
        </w:rPr>
        <w:t>(was/were)</w:t>
      </w:r>
      <w:r w:rsidRPr="00943C1D">
        <w:rPr>
          <w:color w:val="00B050"/>
        </w:rPr>
        <w:t xml:space="preserve"> </w:t>
      </w:r>
      <w:r w:rsidRPr="000E5C32">
        <w:t xml:space="preserve">added to the Risk Management Plan:  </w:t>
      </w:r>
    </w:p>
    <w:p w14:paraId="33BD8E39" w14:textId="77777777" w:rsidR="00867813" w:rsidRPr="00943C1D" w:rsidRDefault="00867813" w:rsidP="00943C1D">
      <w:pPr>
        <w:rPr>
          <w:i/>
          <w:color w:val="00B050"/>
        </w:rPr>
      </w:pPr>
      <w:r w:rsidRPr="00943C1D">
        <w:rPr>
          <w:i/>
          <w:color w:val="00B050"/>
        </w:rPr>
        <w:t>AND/OR</w:t>
      </w:r>
    </w:p>
    <w:p w14:paraId="33BD8E3B" w14:textId="77777777" w:rsidR="00867813" w:rsidRPr="000E5C32" w:rsidRDefault="00867813" w:rsidP="00943C1D">
      <w:r w:rsidRPr="000E5C32">
        <w:t xml:space="preserve">Important changes to the Risk Management Plan include: </w:t>
      </w:r>
      <w:r w:rsidRPr="00943C1D">
        <w:rPr>
          <w:i/>
          <w:color w:val="FF0000"/>
        </w:rPr>
        <w:t>(describe changes)</w:t>
      </w:r>
    </w:p>
    <w:p w14:paraId="33BD8E3D" w14:textId="77777777" w:rsidR="00867813" w:rsidRPr="00943C1D" w:rsidRDefault="00867813" w:rsidP="00943C1D">
      <w:pPr>
        <w:rPr>
          <w:i/>
          <w:color w:val="00B050"/>
        </w:rPr>
      </w:pPr>
      <w:r w:rsidRPr="00943C1D">
        <w:rPr>
          <w:i/>
          <w:color w:val="00B050"/>
        </w:rPr>
        <w:t xml:space="preserve">Optional </w:t>
      </w:r>
    </w:p>
    <w:p w14:paraId="33BD8E3E" w14:textId="77777777" w:rsidR="00867813" w:rsidRPr="000E5C32" w:rsidRDefault="00867813" w:rsidP="000E5C32">
      <w:r w:rsidRPr="000E5C32">
        <w:t>The following issues and safety concerns were identified and discussed:</w:t>
      </w:r>
    </w:p>
    <w:p w14:paraId="33BD8E40" w14:textId="77777777" w:rsidR="00867813" w:rsidRPr="00943C1D" w:rsidRDefault="00867813" w:rsidP="00943C1D">
      <w:pPr>
        <w:rPr>
          <w:i/>
          <w:color w:val="00B050"/>
        </w:rPr>
      </w:pPr>
      <w:r w:rsidRPr="00943C1D">
        <w:rPr>
          <w:i/>
          <w:color w:val="00B050"/>
        </w:rPr>
        <w:t>OR</w:t>
      </w:r>
    </w:p>
    <w:p w14:paraId="33BD8E42" w14:textId="77777777" w:rsidR="00867813" w:rsidRPr="00943C1D" w:rsidRDefault="00867813" w:rsidP="00943C1D">
      <w:pPr>
        <w:rPr>
          <w:i/>
          <w:color w:val="00B050"/>
        </w:rPr>
      </w:pPr>
      <w:r w:rsidRPr="00943C1D">
        <w:rPr>
          <w:i/>
          <w:color w:val="00B050"/>
        </w:rPr>
        <w:t>Optional</w:t>
      </w:r>
    </w:p>
    <w:p w14:paraId="33BD8E43" w14:textId="77777777" w:rsidR="00867813" w:rsidRPr="000E5C32" w:rsidRDefault="00867813" w:rsidP="00943C1D">
      <w:r w:rsidRPr="000E5C32">
        <w:t xml:space="preserve">The safety profile for this product has not changed </w:t>
      </w:r>
      <w:r w:rsidRPr="00943C1D">
        <w:rPr>
          <w:i/>
          <w:color w:val="00B050"/>
        </w:rPr>
        <w:t xml:space="preserve">(and/or) </w:t>
      </w:r>
      <w:r w:rsidRPr="000E5C32">
        <w:t xml:space="preserve">there have been no new safety issues identified with this product.  </w:t>
      </w:r>
    </w:p>
    <w:p w14:paraId="33BD8E46" w14:textId="77777777" w:rsidR="00867813" w:rsidRPr="000E5C32" w:rsidRDefault="00867813" w:rsidP="00943C1D">
      <w:r w:rsidRPr="000E5C32">
        <w:t xml:space="preserve">As with all MAH products, the safety profile of </w:t>
      </w:r>
      <w:r w:rsidRPr="00943C1D">
        <w:rPr>
          <w:i/>
          <w:color w:val="FF0000"/>
        </w:rPr>
        <w:t>[product name]</w:t>
      </w:r>
      <w:r w:rsidRPr="00943C1D">
        <w:rPr>
          <w:color w:val="FF0000"/>
        </w:rPr>
        <w:t xml:space="preserve"> </w:t>
      </w:r>
      <w:r w:rsidRPr="000E5C32">
        <w:t xml:space="preserve">is monitored on a continuing basis.  </w:t>
      </w:r>
    </w:p>
    <w:p w14:paraId="33BD8E47" w14:textId="77777777" w:rsidR="00867813" w:rsidRDefault="00867813" w:rsidP="00867813">
      <w:pPr>
        <w:pStyle w:val="Paragraph"/>
        <w:jc w:val="both"/>
        <w:rPr>
          <w:rFonts w:ascii="Times New Roman" w:hAnsi="Times New Roman"/>
          <w:highlight w:val="yellow"/>
        </w:rPr>
      </w:pPr>
    </w:p>
    <w:p w14:paraId="33BD8E48" w14:textId="3C5948B8" w:rsidR="00867813" w:rsidRPr="000E5C32" w:rsidRDefault="00867813" w:rsidP="000E5C32">
      <w:pPr>
        <w:pStyle w:val="Heading1"/>
      </w:pPr>
      <w:bookmarkStart w:id="179" w:name="_Toc417923499"/>
      <w:bookmarkStart w:id="180" w:name="_Toc417923593"/>
      <w:bookmarkStart w:id="181" w:name="_Toc303189175"/>
      <w:bookmarkStart w:id="182" w:name="_Toc447267173"/>
      <w:bookmarkEnd w:id="179"/>
      <w:bookmarkEnd w:id="180"/>
      <w:r w:rsidRPr="000E5C32">
        <w:t>Nonclinical Data</w:t>
      </w:r>
      <w:bookmarkEnd w:id="181"/>
      <w:bookmarkEnd w:id="182"/>
    </w:p>
    <w:p w14:paraId="33BD8E49" w14:textId="77777777" w:rsidR="00867813" w:rsidRPr="00943C1D" w:rsidRDefault="00867813" w:rsidP="00943C1D">
      <w:pPr>
        <w:rPr>
          <w:i/>
          <w:color w:val="00B050"/>
        </w:rPr>
      </w:pPr>
      <w:r w:rsidRPr="00943C1D">
        <w:rPr>
          <w:i/>
          <w:color w:val="00B050"/>
        </w:rPr>
        <w:t xml:space="preserve">Common sections between PBRER and DSUR </w:t>
      </w:r>
    </w:p>
    <w:tbl>
      <w:tblPr>
        <w:tblW w:w="4844" w:type="pct"/>
        <w:jc w:val="center"/>
        <w:tblLook w:val="0000" w:firstRow="0" w:lastRow="0" w:firstColumn="0" w:lastColumn="0" w:noHBand="0" w:noVBand="0"/>
      </w:tblPr>
      <w:tblGrid>
        <w:gridCol w:w="4151"/>
        <w:gridCol w:w="4429"/>
      </w:tblGrid>
      <w:tr w:rsidR="00867813" w:rsidRPr="00943C1D" w14:paraId="33BD8E4C" w14:textId="77777777" w:rsidTr="003D3737">
        <w:trPr>
          <w:trHeight w:val="215"/>
          <w:jc w:val="center"/>
        </w:trPr>
        <w:tc>
          <w:tcPr>
            <w:tcW w:w="2419" w:type="pct"/>
            <w:shd w:val="clear" w:color="auto" w:fill="auto"/>
          </w:tcPr>
          <w:p w14:paraId="33BD8E4A" w14:textId="77777777" w:rsidR="00867813" w:rsidRPr="00943C1D" w:rsidRDefault="00867813" w:rsidP="00943C1D">
            <w:pPr>
              <w:rPr>
                <w:i/>
                <w:color w:val="00B050"/>
              </w:rPr>
            </w:pPr>
            <w:r w:rsidRPr="00943C1D">
              <w:rPr>
                <w:i/>
                <w:color w:val="00B050"/>
              </w:rPr>
              <w:t>PBRER section</w:t>
            </w:r>
          </w:p>
        </w:tc>
        <w:tc>
          <w:tcPr>
            <w:tcW w:w="2581" w:type="pct"/>
            <w:shd w:val="clear" w:color="auto" w:fill="auto"/>
          </w:tcPr>
          <w:p w14:paraId="33BD8E4B" w14:textId="77777777" w:rsidR="00867813" w:rsidRPr="00943C1D" w:rsidRDefault="00867813" w:rsidP="00943C1D">
            <w:pPr>
              <w:rPr>
                <w:i/>
                <w:color w:val="00B050"/>
              </w:rPr>
            </w:pPr>
            <w:r w:rsidRPr="00943C1D">
              <w:rPr>
                <w:i/>
                <w:color w:val="00B050"/>
              </w:rPr>
              <w:t>DSUR section</w:t>
            </w:r>
          </w:p>
        </w:tc>
      </w:tr>
      <w:tr w:rsidR="00867813" w:rsidRPr="00943C1D" w14:paraId="33BD8E51" w14:textId="77777777" w:rsidTr="003D3737">
        <w:trPr>
          <w:trHeight w:val="80"/>
          <w:jc w:val="center"/>
        </w:trPr>
        <w:tc>
          <w:tcPr>
            <w:tcW w:w="2419" w:type="pct"/>
            <w:shd w:val="clear" w:color="auto" w:fill="auto"/>
          </w:tcPr>
          <w:p w14:paraId="33BD8E4D" w14:textId="250A33D6" w:rsidR="00867813" w:rsidRPr="00943C1D" w:rsidRDefault="00867813" w:rsidP="00943C1D">
            <w:pPr>
              <w:rPr>
                <w:i/>
                <w:color w:val="00B050"/>
              </w:rPr>
            </w:pPr>
            <w:r w:rsidRPr="00943C1D">
              <w:rPr>
                <w:i/>
                <w:color w:val="00B050"/>
              </w:rPr>
              <w:t>Section 10.0 Non</w:t>
            </w:r>
            <w:r w:rsidR="002A7FDE">
              <w:rPr>
                <w:i/>
                <w:color w:val="00B050"/>
              </w:rPr>
              <w:t>c</w:t>
            </w:r>
            <w:r w:rsidRPr="00943C1D">
              <w:rPr>
                <w:i/>
                <w:color w:val="00B050"/>
              </w:rPr>
              <w:t>linical Data</w:t>
            </w:r>
          </w:p>
          <w:p w14:paraId="33BD8E4E" w14:textId="77777777" w:rsidR="00867813" w:rsidRPr="00943C1D" w:rsidRDefault="00867813" w:rsidP="00943C1D">
            <w:pPr>
              <w:rPr>
                <w:i/>
                <w:color w:val="00B050"/>
              </w:rPr>
            </w:pPr>
          </w:p>
        </w:tc>
        <w:tc>
          <w:tcPr>
            <w:tcW w:w="2581" w:type="pct"/>
            <w:shd w:val="clear" w:color="auto" w:fill="auto"/>
          </w:tcPr>
          <w:p w14:paraId="33BD8E4F" w14:textId="4D61A26C" w:rsidR="00867813" w:rsidRPr="00943C1D" w:rsidRDefault="00867813" w:rsidP="00943C1D">
            <w:pPr>
              <w:rPr>
                <w:i/>
                <w:color w:val="00B050"/>
              </w:rPr>
            </w:pPr>
            <w:r w:rsidRPr="00943C1D">
              <w:rPr>
                <w:i/>
                <w:color w:val="00B050"/>
              </w:rPr>
              <w:t>Section 12.0 Non</w:t>
            </w:r>
            <w:r w:rsidR="002A7FDE">
              <w:rPr>
                <w:i/>
                <w:color w:val="00B050"/>
              </w:rPr>
              <w:t>c</w:t>
            </w:r>
            <w:r w:rsidRPr="00943C1D">
              <w:rPr>
                <w:i/>
                <w:color w:val="00B050"/>
              </w:rPr>
              <w:t xml:space="preserve">linical Data </w:t>
            </w:r>
          </w:p>
          <w:p w14:paraId="33BD8E50" w14:textId="77777777" w:rsidR="00867813" w:rsidRPr="00943C1D" w:rsidRDefault="00867813" w:rsidP="00943C1D">
            <w:pPr>
              <w:rPr>
                <w:i/>
                <w:color w:val="00B050"/>
              </w:rPr>
            </w:pPr>
          </w:p>
        </w:tc>
      </w:tr>
    </w:tbl>
    <w:p w14:paraId="33BD8E52" w14:textId="77777777" w:rsidR="00867813" w:rsidRPr="00943C1D" w:rsidRDefault="00867813" w:rsidP="00943C1D">
      <w:pPr>
        <w:rPr>
          <w:i/>
          <w:color w:val="00B050"/>
        </w:rPr>
      </w:pPr>
    </w:p>
    <w:p w14:paraId="33BD8E53" w14:textId="7AD4C34F" w:rsidR="00867813" w:rsidRPr="00943C1D" w:rsidRDefault="00867813" w:rsidP="00943C1D">
      <w:pPr>
        <w:rPr>
          <w:i/>
          <w:color w:val="00B050"/>
        </w:rPr>
      </w:pPr>
      <w:r w:rsidRPr="00943C1D">
        <w:rPr>
          <w:i/>
          <w:color w:val="00B050"/>
        </w:rPr>
        <w:t>Lead Author(s): Non</w:t>
      </w:r>
      <w:r w:rsidR="002A7FDE">
        <w:rPr>
          <w:i/>
          <w:color w:val="00B050"/>
        </w:rPr>
        <w:t>c</w:t>
      </w:r>
      <w:r w:rsidRPr="00943C1D">
        <w:rPr>
          <w:i/>
          <w:color w:val="00B050"/>
        </w:rPr>
        <w:t xml:space="preserve">linical </w:t>
      </w:r>
    </w:p>
    <w:p w14:paraId="33BD8E54" w14:textId="49CCED55" w:rsidR="00867813" w:rsidRPr="00272775" w:rsidRDefault="00867813" w:rsidP="00272775">
      <w:pPr>
        <w:rPr>
          <w:i/>
          <w:color w:val="00B050"/>
        </w:rPr>
      </w:pPr>
      <w:r w:rsidRPr="007F57C5">
        <w:rPr>
          <w:i/>
          <w:color w:val="00B050"/>
        </w:rPr>
        <w:t xml:space="preserve">This section should </w:t>
      </w:r>
      <w:r w:rsidR="00E34BF8">
        <w:rPr>
          <w:i/>
          <w:color w:val="00B050"/>
        </w:rPr>
        <w:t>summarise</w:t>
      </w:r>
      <w:r w:rsidRPr="007F57C5">
        <w:rPr>
          <w:i/>
          <w:color w:val="00B050"/>
        </w:rPr>
        <w:t xml:space="preserve"> major safety findings from nonclinical in vivo and in vitro studies (</w:t>
      </w:r>
      <w:r w:rsidR="008C2FBA">
        <w:rPr>
          <w:i/>
          <w:color w:val="00B050"/>
        </w:rPr>
        <w:t>eg</w:t>
      </w:r>
      <w:r w:rsidRPr="007F57C5">
        <w:rPr>
          <w:i/>
          <w:color w:val="00B050"/>
        </w:rPr>
        <w:t>, carcinogenicity, reproduction, or immunotoxicity studies) ongoing or completed during the reporting period.  Implications of these findings should be</w:t>
      </w:r>
      <w:r w:rsidRPr="00943C1D">
        <w:t xml:space="preserve"> </w:t>
      </w:r>
      <w:r w:rsidRPr="00272775">
        <w:rPr>
          <w:i/>
          <w:color w:val="00B050"/>
        </w:rPr>
        <w:t>discussed in the Overall Safety Assessment (Section 18).</w:t>
      </w:r>
    </w:p>
    <w:p w14:paraId="345E935C" w14:textId="52123AEF" w:rsidR="00117A4C" w:rsidRDefault="00117A4C" w:rsidP="00272775">
      <w:pPr>
        <w:rPr>
          <w:i/>
          <w:color w:val="00B050"/>
        </w:rPr>
      </w:pPr>
      <w:r w:rsidRPr="00E239B3">
        <w:rPr>
          <w:i/>
          <w:color w:val="00B050"/>
        </w:rPr>
        <w:t>If there are no major safety findings for the study, include “</w:t>
      </w:r>
      <w:r w:rsidR="00CA33B5">
        <w:rPr>
          <w:i/>
          <w:color w:val="00B050"/>
        </w:rPr>
        <w:t>NA</w:t>
      </w:r>
      <w:r w:rsidRPr="00E239B3">
        <w:rPr>
          <w:i/>
          <w:color w:val="00B050"/>
        </w:rPr>
        <w:t xml:space="preserve">” in the appropriate boxes. </w:t>
      </w:r>
      <w:r w:rsidR="0091078C">
        <w:rPr>
          <w:i/>
          <w:color w:val="00B050"/>
        </w:rPr>
        <w:t>If there are no nonclinical studies for the product, include “</w:t>
      </w:r>
      <w:r w:rsidR="00CA33B5">
        <w:rPr>
          <w:i/>
          <w:color w:val="00B050"/>
        </w:rPr>
        <w:t>NA</w:t>
      </w:r>
      <w:r w:rsidR="0091078C">
        <w:rPr>
          <w:i/>
          <w:color w:val="00B050"/>
        </w:rPr>
        <w:t xml:space="preserve">” in the table below. </w:t>
      </w:r>
      <w:r w:rsidRPr="00E239B3">
        <w:rPr>
          <w:i/>
          <w:color w:val="00B050"/>
        </w:rPr>
        <w:t xml:space="preserve">Please note the table format must be used when populating this section. </w:t>
      </w:r>
    </w:p>
    <w:p w14:paraId="73635D3A" w14:textId="2CF7CAB4" w:rsidR="0074034C" w:rsidRPr="00E239B3" w:rsidRDefault="0074034C" w:rsidP="00272775">
      <w:pPr>
        <w:rPr>
          <w:i/>
          <w:color w:val="00B050"/>
        </w:rPr>
      </w:pPr>
      <w:r w:rsidRPr="007C176B">
        <w:rPr>
          <w:lang w:eastAsia="ja-JP"/>
        </w:rPr>
        <w:t xml:space="preserve">There </w:t>
      </w:r>
      <w:r w:rsidRPr="007C176B">
        <w:rPr>
          <w:rFonts w:hint="eastAsia"/>
          <w:lang w:eastAsia="ja-JP"/>
        </w:rPr>
        <w:t xml:space="preserve">were </w:t>
      </w:r>
      <w:r w:rsidRPr="00505D95">
        <w:rPr>
          <w:color w:val="FF0000"/>
          <w:lang w:eastAsia="ja-JP"/>
        </w:rPr>
        <w:t>[</w:t>
      </w:r>
      <w:r w:rsidRPr="00930843">
        <w:rPr>
          <w:rFonts w:hint="eastAsia"/>
          <w:color w:val="FF0000"/>
          <w:lang w:eastAsia="ja-JP"/>
        </w:rPr>
        <w:t>X</w:t>
      </w:r>
      <w:r>
        <w:rPr>
          <w:color w:val="FF0000"/>
          <w:lang w:eastAsia="ja-JP"/>
        </w:rPr>
        <w:t>]</w:t>
      </w:r>
      <w:r w:rsidRPr="007C176B">
        <w:rPr>
          <w:rFonts w:hint="eastAsia"/>
          <w:lang w:eastAsia="ja-JP"/>
        </w:rPr>
        <w:t xml:space="preserve"> completed and </w:t>
      </w:r>
      <w:r>
        <w:rPr>
          <w:color w:val="FF0000"/>
          <w:lang w:eastAsia="ja-JP"/>
        </w:rPr>
        <w:t>[X]</w:t>
      </w:r>
      <w:r w:rsidRPr="00930843">
        <w:rPr>
          <w:rFonts w:hint="eastAsia"/>
          <w:color w:val="FF0000"/>
          <w:lang w:eastAsia="ja-JP"/>
        </w:rPr>
        <w:t xml:space="preserve"> </w:t>
      </w:r>
      <w:r w:rsidRPr="007C176B">
        <w:rPr>
          <w:rFonts w:hint="eastAsia"/>
          <w:lang w:eastAsia="ja-JP"/>
        </w:rPr>
        <w:t xml:space="preserve">ongoing nonclinical studies during the reporting </w:t>
      </w:r>
      <w:commentRangeStart w:id="183"/>
      <w:r w:rsidRPr="007C176B">
        <w:rPr>
          <w:rFonts w:hint="eastAsia"/>
          <w:lang w:eastAsia="ja-JP"/>
        </w:rPr>
        <w:t>period</w:t>
      </w:r>
      <w:commentRangeEnd w:id="183"/>
      <w:r w:rsidR="00007A1E">
        <w:rPr>
          <w:rStyle w:val="CommentReference"/>
        </w:rPr>
        <w:commentReference w:id="183"/>
      </w:r>
      <w:r>
        <w:rPr>
          <w:lang w:eastAsia="ja-JP"/>
        </w:rPr>
        <w:t>.</w:t>
      </w: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330"/>
        <w:gridCol w:w="1080"/>
        <w:gridCol w:w="990"/>
        <w:gridCol w:w="1710"/>
      </w:tblGrid>
      <w:tr w:rsidR="00740007" w14:paraId="3D71D500" w14:textId="77777777" w:rsidTr="00C67EEA">
        <w:trPr>
          <w:tblHeader/>
        </w:trPr>
        <w:tc>
          <w:tcPr>
            <w:tcW w:w="8460" w:type="dxa"/>
            <w:gridSpan w:val="5"/>
            <w:shd w:val="clear" w:color="auto" w:fill="D9D9D9" w:themeFill="background1" w:themeFillShade="D9"/>
          </w:tcPr>
          <w:p w14:paraId="7B4266E2" w14:textId="00442C07" w:rsidR="00740007" w:rsidRDefault="00740007" w:rsidP="00C67EEA">
            <w:pPr>
              <w:pStyle w:val="Caption"/>
              <w:rPr>
                <w:rStyle w:val="InstructionText"/>
                <w:color w:val="00B050"/>
                <w:highlight w:val="yellow"/>
              </w:rPr>
            </w:pPr>
            <w:bookmarkStart w:id="184" w:name="_Toc441052356"/>
            <w:r w:rsidRPr="00C67EEA">
              <w:rPr>
                <w:szCs w:val="24"/>
              </w:rPr>
              <w:t xml:space="preserve">Table </w:t>
            </w:r>
            <w:r w:rsidRPr="00C67EEA">
              <w:rPr>
                <w:szCs w:val="24"/>
              </w:rPr>
              <w:fldChar w:fldCharType="begin"/>
            </w:r>
            <w:r w:rsidRPr="00C67EEA">
              <w:rPr>
                <w:szCs w:val="24"/>
              </w:rPr>
              <w:instrText xml:space="preserve"> STYLEREF "1" \n \w </w:instrText>
            </w:r>
            <w:r w:rsidRPr="00C67EEA">
              <w:rPr>
                <w:szCs w:val="24"/>
              </w:rPr>
              <w:fldChar w:fldCharType="separate"/>
            </w:r>
            <w:r w:rsidR="00A33DCD">
              <w:rPr>
                <w:noProof/>
                <w:szCs w:val="24"/>
              </w:rPr>
              <w:t>12</w:t>
            </w:r>
            <w:r w:rsidRPr="00C67EEA">
              <w:rPr>
                <w:szCs w:val="24"/>
              </w:rPr>
              <w:fldChar w:fldCharType="end"/>
            </w:r>
            <w:r w:rsidRPr="00C67EEA">
              <w:rPr>
                <w:szCs w:val="24"/>
              </w:rPr>
              <w:t>-</w:t>
            </w:r>
            <w:r w:rsidRPr="00C67EEA">
              <w:rPr>
                <w:szCs w:val="24"/>
              </w:rPr>
              <w:fldChar w:fldCharType="begin"/>
            </w:r>
            <w:r w:rsidRPr="00C67EEA">
              <w:rPr>
                <w:szCs w:val="24"/>
              </w:rPr>
              <w:instrText xml:space="preserve"> SEQ Table \s 1 </w:instrText>
            </w:r>
            <w:r w:rsidRPr="00C67EEA">
              <w:rPr>
                <w:szCs w:val="24"/>
              </w:rPr>
              <w:fldChar w:fldCharType="separate"/>
            </w:r>
            <w:r w:rsidR="00A33DCD">
              <w:rPr>
                <w:noProof/>
                <w:szCs w:val="24"/>
              </w:rPr>
              <w:t>1</w:t>
            </w:r>
            <w:r w:rsidRPr="00C67EEA">
              <w:rPr>
                <w:szCs w:val="24"/>
              </w:rPr>
              <w:fldChar w:fldCharType="end"/>
            </w:r>
            <w:r w:rsidRPr="00C67EEA">
              <w:rPr>
                <w:szCs w:val="24"/>
              </w:rPr>
              <w:tab/>
              <w:t>Summary of Nonclinical findings</w:t>
            </w:r>
            <w:bookmarkEnd w:id="184"/>
          </w:p>
        </w:tc>
      </w:tr>
      <w:tr w:rsidR="0074034C" w14:paraId="22430BD4" w14:textId="77777777" w:rsidTr="00B56D68">
        <w:trPr>
          <w:tblHeader/>
        </w:trPr>
        <w:tc>
          <w:tcPr>
            <w:tcW w:w="1350" w:type="dxa"/>
            <w:shd w:val="clear" w:color="auto" w:fill="D9D9D9" w:themeFill="background1" w:themeFillShade="D9"/>
            <w:vAlign w:val="bottom"/>
          </w:tcPr>
          <w:p w14:paraId="5305463A" w14:textId="01EF9B63" w:rsidR="00E414A2" w:rsidRDefault="00E414A2" w:rsidP="00C67EEA">
            <w:pPr>
              <w:pStyle w:val="TableHeader"/>
              <w:jc w:val="left"/>
              <w:rPr>
                <w:rStyle w:val="InstructionText"/>
                <w:color w:val="00B050"/>
                <w:highlight w:val="yellow"/>
              </w:rPr>
            </w:pPr>
            <w:r w:rsidRPr="00465CD8">
              <w:t>Study No. / Report No.</w:t>
            </w:r>
          </w:p>
        </w:tc>
        <w:tc>
          <w:tcPr>
            <w:tcW w:w="3330" w:type="dxa"/>
            <w:shd w:val="clear" w:color="auto" w:fill="D9D9D9" w:themeFill="background1" w:themeFillShade="D9"/>
            <w:vAlign w:val="bottom"/>
          </w:tcPr>
          <w:p w14:paraId="0C640820" w14:textId="6028CE79" w:rsidR="00E414A2" w:rsidRDefault="00E414A2" w:rsidP="00C67EEA">
            <w:pPr>
              <w:pStyle w:val="TableHeader"/>
              <w:rPr>
                <w:rStyle w:val="InstructionText"/>
                <w:color w:val="00B050"/>
                <w:highlight w:val="yellow"/>
              </w:rPr>
            </w:pPr>
            <w:r w:rsidRPr="00465CD8">
              <w:t>Study Title</w:t>
            </w:r>
          </w:p>
        </w:tc>
        <w:tc>
          <w:tcPr>
            <w:tcW w:w="1080" w:type="dxa"/>
            <w:shd w:val="clear" w:color="auto" w:fill="D9D9D9" w:themeFill="background1" w:themeFillShade="D9"/>
            <w:vAlign w:val="bottom"/>
          </w:tcPr>
          <w:p w14:paraId="74985A0F" w14:textId="1885E9EE" w:rsidR="00E414A2" w:rsidRDefault="00E414A2" w:rsidP="00C67EEA">
            <w:pPr>
              <w:pStyle w:val="TableHeader"/>
              <w:rPr>
                <w:rStyle w:val="InstructionText"/>
                <w:color w:val="00B050"/>
                <w:highlight w:val="yellow"/>
              </w:rPr>
            </w:pPr>
            <w:r w:rsidRPr="00465CD8">
              <w:t>Study Ongoing or Complete</w:t>
            </w:r>
          </w:p>
        </w:tc>
        <w:tc>
          <w:tcPr>
            <w:tcW w:w="990" w:type="dxa"/>
            <w:shd w:val="clear" w:color="auto" w:fill="D9D9D9" w:themeFill="background1" w:themeFillShade="D9"/>
            <w:vAlign w:val="bottom"/>
          </w:tcPr>
          <w:p w14:paraId="646BFE24" w14:textId="0E67C04C" w:rsidR="00E414A2" w:rsidRPr="00465CD8" w:rsidRDefault="00E414A2" w:rsidP="00F72986">
            <w:pPr>
              <w:pStyle w:val="TableHeader"/>
            </w:pPr>
            <w:r w:rsidRPr="00465CD8">
              <w:t>Major Safety Findings in Non</w:t>
            </w:r>
            <w:r w:rsidR="0074034C">
              <w:t>-</w:t>
            </w:r>
            <w:r w:rsidRPr="00465CD8">
              <w:t>clinical Studies</w:t>
            </w:r>
          </w:p>
          <w:p w14:paraId="13C3F89F" w14:textId="1E018B23" w:rsidR="00E414A2" w:rsidRDefault="00E414A2" w:rsidP="00C67EEA">
            <w:pPr>
              <w:pStyle w:val="TableHeader"/>
              <w:rPr>
                <w:rStyle w:val="InstructionText"/>
                <w:color w:val="00B050"/>
                <w:highlight w:val="yellow"/>
              </w:rPr>
            </w:pPr>
            <w:r w:rsidRPr="00465CD8">
              <w:t>Yes/No</w:t>
            </w:r>
          </w:p>
        </w:tc>
        <w:tc>
          <w:tcPr>
            <w:tcW w:w="1710" w:type="dxa"/>
            <w:shd w:val="clear" w:color="auto" w:fill="D9D9D9" w:themeFill="background1" w:themeFillShade="D9"/>
            <w:vAlign w:val="bottom"/>
          </w:tcPr>
          <w:p w14:paraId="6025B950" w14:textId="3C43924F" w:rsidR="00E414A2" w:rsidRDefault="00E414A2" w:rsidP="00C67EEA">
            <w:pPr>
              <w:pStyle w:val="TableHeader"/>
              <w:rPr>
                <w:rStyle w:val="InstructionText"/>
                <w:color w:val="00B050"/>
                <w:highlight w:val="yellow"/>
              </w:rPr>
            </w:pPr>
            <w:r w:rsidRPr="00465CD8">
              <w:t>Summary of Major Safety Findings in Nonclinical Studies</w:t>
            </w:r>
          </w:p>
        </w:tc>
      </w:tr>
      <w:tr w:rsidR="0074034C" w14:paraId="30EEB714" w14:textId="77777777" w:rsidTr="00AA558F">
        <w:tc>
          <w:tcPr>
            <w:tcW w:w="8460" w:type="dxa"/>
            <w:gridSpan w:val="5"/>
            <w:shd w:val="clear" w:color="auto" w:fill="auto"/>
          </w:tcPr>
          <w:p w14:paraId="3A8F925C" w14:textId="77777777" w:rsidR="0074034C" w:rsidRDefault="0074034C" w:rsidP="00AA558F">
            <w:pPr>
              <w:pStyle w:val="TableText"/>
              <w:jc w:val="left"/>
            </w:pPr>
            <w:r w:rsidRPr="007C176B">
              <w:rPr>
                <w:b/>
                <w:sz w:val="18"/>
                <w:szCs w:val="18"/>
              </w:rPr>
              <w:t>Efficacy Pharmacology</w:t>
            </w:r>
            <w:r w:rsidRPr="007C176B">
              <w:rPr>
                <w:rFonts w:hint="eastAsia"/>
                <w:b/>
                <w:sz w:val="18"/>
                <w:szCs w:val="18"/>
                <w:lang w:eastAsia="ja-JP"/>
              </w:rPr>
              <w:t xml:space="preserve"> </w:t>
            </w:r>
            <w:r w:rsidRPr="007C176B">
              <w:rPr>
                <w:b/>
                <w:sz w:val="18"/>
                <w:szCs w:val="18"/>
                <w:lang w:eastAsia="ja-JP"/>
              </w:rPr>
              <w:t>Stud</w:t>
            </w:r>
            <w:r w:rsidRPr="007C176B">
              <w:rPr>
                <w:rFonts w:hint="eastAsia"/>
                <w:b/>
                <w:sz w:val="18"/>
                <w:szCs w:val="18"/>
                <w:lang w:eastAsia="ja-JP"/>
              </w:rPr>
              <w:t>ies</w:t>
            </w:r>
            <w:r>
              <w:rPr>
                <w:rFonts w:hint="eastAsia"/>
                <w:b/>
                <w:sz w:val="18"/>
                <w:szCs w:val="18"/>
                <w:lang w:eastAsia="ja-JP"/>
              </w:rPr>
              <w:t xml:space="preserve"> </w:t>
            </w:r>
          </w:p>
        </w:tc>
      </w:tr>
      <w:tr w:rsidR="0074034C" w14:paraId="319C21EA"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50F24412"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792A3D27"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64790078"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1113ECD0"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4470ACA5" w14:textId="77777777" w:rsidR="0074034C" w:rsidRDefault="0074034C" w:rsidP="00AA558F">
            <w:pPr>
              <w:pStyle w:val="TableText"/>
            </w:pPr>
          </w:p>
        </w:tc>
      </w:tr>
      <w:tr w:rsidR="0074034C" w14:paraId="3D68B828"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4DCDDE08"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6DCBB271"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3A899B94"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4C224047"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5908B085" w14:textId="77777777" w:rsidR="0074034C" w:rsidRDefault="0074034C" w:rsidP="00AA558F">
            <w:pPr>
              <w:pStyle w:val="TableText"/>
            </w:pPr>
          </w:p>
        </w:tc>
      </w:tr>
      <w:tr w:rsidR="0074034C" w14:paraId="50C1EB5B"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756DA833"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0ADAAC49"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02101476"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3DED9F3A"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60023BED" w14:textId="77777777" w:rsidR="0074034C" w:rsidRDefault="0074034C" w:rsidP="00AA558F">
            <w:pPr>
              <w:pStyle w:val="TableText"/>
            </w:pPr>
          </w:p>
        </w:tc>
      </w:tr>
      <w:tr w:rsidR="0074034C" w14:paraId="70DBCA64"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3A6EF05B"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4D0794EC"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36E8EE9D"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2116BE73"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00950B36" w14:textId="77777777" w:rsidR="0074034C" w:rsidRDefault="0074034C" w:rsidP="00AA558F">
            <w:pPr>
              <w:pStyle w:val="TableText"/>
            </w:pPr>
          </w:p>
        </w:tc>
      </w:tr>
      <w:tr w:rsidR="0074034C" w14:paraId="4D09DF89"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3AF04BE0"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2F9BA4D2"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010EDAF8"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31F304EE"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5310F813" w14:textId="77777777" w:rsidR="0074034C" w:rsidRDefault="0074034C" w:rsidP="00AA558F">
            <w:pPr>
              <w:pStyle w:val="TableText"/>
            </w:pPr>
          </w:p>
        </w:tc>
      </w:tr>
      <w:tr w:rsidR="0074034C" w14:paraId="104A3AA7" w14:textId="77777777" w:rsidTr="00AA558F">
        <w:tc>
          <w:tcPr>
            <w:tcW w:w="8460" w:type="dxa"/>
            <w:gridSpan w:val="5"/>
            <w:tcBorders>
              <w:top w:val="single" w:sz="6" w:space="0" w:color="auto"/>
              <w:left w:val="single" w:sz="6" w:space="0" w:color="auto"/>
              <w:bottom w:val="single" w:sz="6" w:space="0" w:color="auto"/>
              <w:right w:val="single" w:sz="6" w:space="0" w:color="auto"/>
            </w:tcBorders>
            <w:shd w:val="clear" w:color="auto" w:fill="auto"/>
          </w:tcPr>
          <w:p w14:paraId="0ED158D9" w14:textId="77777777" w:rsidR="0074034C" w:rsidRDefault="0074034C" w:rsidP="00AA558F">
            <w:pPr>
              <w:pStyle w:val="TableText"/>
              <w:jc w:val="left"/>
            </w:pPr>
            <w:r w:rsidRPr="00473C70">
              <w:rPr>
                <w:b/>
                <w:sz w:val="18"/>
                <w:szCs w:val="18"/>
              </w:rPr>
              <w:t>Safety Pharmacology Stud</w:t>
            </w:r>
            <w:r w:rsidRPr="007C176B">
              <w:rPr>
                <w:rFonts w:hint="eastAsia"/>
                <w:b/>
                <w:sz w:val="18"/>
                <w:szCs w:val="18"/>
                <w:lang w:eastAsia="ja-JP"/>
              </w:rPr>
              <w:t>ies</w:t>
            </w:r>
          </w:p>
        </w:tc>
      </w:tr>
      <w:tr w:rsidR="0074034C" w14:paraId="708C8546"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0AB8C687"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6DA4E2CF"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699E211F"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7269A11D"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5956C33B" w14:textId="77777777" w:rsidR="0074034C" w:rsidRDefault="0074034C" w:rsidP="00AA558F">
            <w:pPr>
              <w:pStyle w:val="TableText"/>
            </w:pPr>
          </w:p>
        </w:tc>
      </w:tr>
      <w:tr w:rsidR="0074034C" w14:paraId="316530E8"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59E1BC46"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4400AE35"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69280CDB"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40821316"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5923118D" w14:textId="77777777" w:rsidR="0074034C" w:rsidRDefault="0074034C" w:rsidP="00AA558F">
            <w:pPr>
              <w:pStyle w:val="TableText"/>
            </w:pPr>
          </w:p>
        </w:tc>
      </w:tr>
      <w:tr w:rsidR="0074034C" w14:paraId="7B218408"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1211F03A"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5539A089"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1ED07BD7"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3F2BB94D"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0B70A2C8" w14:textId="77777777" w:rsidR="0074034C" w:rsidRDefault="0074034C" w:rsidP="00AA558F">
            <w:pPr>
              <w:pStyle w:val="TableText"/>
            </w:pPr>
          </w:p>
        </w:tc>
      </w:tr>
      <w:tr w:rsidR="0074034C" w14:paraId="4079BD3E"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4FD31BA5"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70D862A1"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384CA496"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6F52F01F"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5BD2C919" w14:textId="77777777" w:rsidR="0074034C" w:rsidRDefault="0074034C" w:rsidP="00AA558F">
            <w:pPr>
              <w:pStyle w:val="TableText"/>
            </w:pPr>
          </w:p>
        </w:tc>
      </w:tr>
      <w:tr w:rsidR="0074034C" w14:paraId="5B80F4DB"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195DC25A"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3CF5AD78"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380CA5F7"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5847D89C"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574DB761" w14:textId="77777777" w:rsidR="0074034C" w:rsidRDefault="0074034C" w:rsidP="00AA558F">
            <w:pPr>
              <w:pStyle w:val="TableText"/>
            </w:pPr>
          </w:p>
        </w:tc>
      </w:tr>
      <w:tr w:rsidR="0074034C" w14:paraId="5A816D56" w14:textId="77777777" w:rsidTr="00AA558F">
        <w:tc>
          <w:tcPr>
            <w:tcW w:w="8460" w:type="dxa"/>
            <w:gridSpan w:val="5"/>
            <w:tcBorders>
              <w:top w:val="single" w:sz="6" w:space="0" w:color="auto"/>
              <w:left w:val="single" w:sz="6" w:space="0" w:color="auto"/>
              <w:bottom w:val="single" w:sz="6" w:space="0" w:color="auto"/>
              <w:right w:val="single" w:sz="6" w:space="0" w:color="auto"/>
            </w:tcBorders>
            <w:shd w:val="clear" w:color="auto" w:fill="auto"/>
          </w:tcPr>
          <w:p w14:paraId="7D3E4F9E" w14:textId="77777777" w:rsidR="0074034C" w:rsidRDefault="0074034C" w:rsidP="00AA558F">
            <w:pPr>
              <w:pStyle w:val="TableText"/>
              <w:jc w:val="left"/>
            </w:pPr>
            <w:r w:rsidRPr="00505D95">
              <w:rPr>
                <w:b/>
                <w:sz w:val="18"/>
                <w:szCs w:val="18"/>
              </w:rPr>
              <w:t>Pharmacokinetic Stud</w:t>
            </w:r>
            <w:r w:rsidRPr="007C176B">
              <w:rPr>
                <w:rFonts w:hint="eastAsia"/>
                <w:b/>
                <w:sz w:val="18"/>
                <w:szCs w:val="18"/>
                <w:lang w:eastAsia="ja-JP"/>
              </w:rPr>
              <w:t>ies</w:t>
            </w:r>
          </w:p>
        </w:tc>
      </w:tr>
      <w:tr w:rsidR="0074034C" w14:paraId="0D227474"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324C6FB5"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39664912"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240E1AF9"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4C2D775B"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0748C10B" w14:textId="77777777" w:rsidR="0074034C" w:rsidRDefault="0074034C" w:rsidP="00AA558F">
            <w:pPr>
              <w:pStyle w:val="TableText"/>
            </w:pPr>
          </w:p>
        </w:tc>
      </w:tr>
      <w:tr w:rsidR="0074034C" w14:paraId="721FA5E4"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7DDA351E"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3734BBD5"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7D169E7C"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67CAFF85"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71B9708C" w14:textId="77777777" w:rsidR="0074034C" w:rsidRDefault="0074034C" w:rsidP="00AA558F">
            <w:pPr>
              <w:pStyle w:val="TableText"/>
            </w:pPr>
          </w:p>
        </w:tc>
      </w:tr>
      <w:tr w:rsidR="0074034C" w14:paraId="0540C986"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432BFF68"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09F2220F"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291154CB"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18EEC431"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1AE95A7A" w14:textId="77777777" w:rsidR="0074034C" w:rsidRDefault="0074034C" w:rsidP="00AA558F">
            <w:pPr>
              <w:pStyle w:val="TableText"/>
            </w:pPr>
          </w:p>
        </w:tc>
      </w:tr>
      <w:tr w:rsidR="0074034C" w14:paraId="7B537A50"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217FCCEF"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3EE5A997"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0BA7EB9D"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44068CC6"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4A535E3F" w14:textId="77777777" w:rsidR="0074034C" w:rsidRDefault="0074034C" w:rsidP="00AA558F">
            <w:pPr>
              <w:pStyle w:val="TableText"/>
            </w:pPr>
          </w:p>
        </w:tc>
      </w:tr>
      <w:tr w:rsidR="0074034C" w14:paraId="55923E2E"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4C8850B0"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248C52EB"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3655D930"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1679DBC9"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5BF15D39" w14:textId="77777777" w:rsidR="0074034C" w:rsidRDefault="0074034C" w:rsidP="00AA558F">
            <w:pPr>
              <w:pStyle w:val="TableText"/>
            </w:pPr>
          </w:p>
        </w:tc>
      </w:tr>
      <w:tr w:rsidR="0074034C" w14:paraId="49BE7F86" w14:textId="77777777" w:rsidTr="00AA558F">
        <w:tc>
          <w:tcPr>
            <w:tcW w:w="8460" w:type="dxa"/>
            <w:gridSpan w:val="5"/>
            <w:tcBorders>
              <w:top w:val="single" w:sz="6" w:space="0" w:color="auto"/>
              <w:left w:val="single" w:sz="6" w:space="0" w:color="auto"/>
              <w:bottom w:val="single" w:sz="6" w:space="0" w:color="auto"/>
              <w:right w:val="single" w:sz="6" w:space="0" w:color="auto"/>
            </w:tcBorders>
            <w:shd w:val="clear" w:color="auto" w:fill="auto"/>
          </w:tcPr>
          <w:p w14:paraId="666848D2" w14:textId="77777777" w:rsidR="0074034C" w:rsidRDefault="0074034C" w:rsidP="00AA558F">
            <w:pPr>
              <w:pStyle w:val="TableText"/>
              <w:jc w:val="left"/>
            </w:pPr>
            <w:r w:rsidRPr="00823D10">
              <w:rPr>
                <w:b/>
                <w:sz w:val="18"/>
                <w:szCs w:val="18"/>
              </w:rPr>
              <w:t>Toxicity Stud</w:t>
            </w:r>
            <w:r w:rsidRPr="007C176B">
              <w:rPr>
                <w:rFonts w:hint="eastAsia"/>
                <w:b/>
                <w:sz w:val="18"/>
                <w:szCs w:val="18"/>
                <w:lang w:eastAsia="ja-JP"/>
              </w:rPr>
              <w:t>ies</w:t>
            </w:r>
          </w:p>
        </w:tc>
      </w:tr>
      <w:tr w:rsidR="0074034C" w14:paraId="7FA2D096"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2C2F0C5A"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23F995EA"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38F8F4D8"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41D5DD35"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449412D2" w14:textId="77777777" w:rsidR="0074034C" w:rsidRDefault="0074034C" w:rsidP="00AA558F">
            <w:pPr>
              <w:pStyle w:val="TableText"/>
            </w:pPr>
          </w:p>
        </w:tc>
      </w:tr>
      <w:tr w:rsidR="0074034C" w14:paraId="143EBFAF"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24290394"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547B0C9F"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0FA01106"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0AB9BDD1"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12B3BBF7" w14:textId="77777777" w:rsidR="0074034C" w:rsidRDefault="0074034C" w:rsidP="00AA558F">
            <w:pPr>
              <w:pStyle w:val="TableText"/>
            </w:pPr>
          </w:p>
        </w:tc>
      </w:tr>
      <w:tr w:rsidR="0074034C" w14:paraId="1A1487F1"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464C64F4"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7BC9D04F"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08496794"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03175C6E"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32419C43" w14:textId="77777777" w:rsidR="0074034C" w:rsidRDefault="0074034C" w:rsidP="00AA558F">
            <w:pPr>
              <w:pStyle w:val="TableText"/>
            </w:pPr>
          </w:p>
        </w:tc>
      </w:tr>
      <w:tr w:rsidR="0074034C" w14:paraId="6C982806"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20AFEB9D"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17EEAF51"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3AC882A1"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394829EA"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207CBE2A" w14:textId="77777777" w:rsidR="0074034C" w:rsidRDefault="0074034C" w:rsidP="00AA558F">
            <w:pPr>
              <w:pStyle w:val="TableText"/>
            </w:pPr>
          </w:p>
        </w:tc>
      </w:tr>
      <w:tr w:rsidR="0074034C" w14:paraId="09FEAA3A" w14:textId="77777777" w:rsidTr="00B56D68">
        <w:tc>
          <w:tcPr>
            <w:tcW w:w="1350" w:type="dxa"/>
            <w:tcBorders>
              <w:top w:val="single" w:sz="6" w:space="0" w:color="auto"/>
              <w:left w:val="single" w:sz="6" w:space="0" w:color="auto"/>
              <w:bottom w:val="single" w:sz="6" w:space="0" w:color="auto"/>
              <w:right w:val="single" w:sz="6" w:space="0" w:color="auto"/>
            </w:tcBorders>
            <w:shd w:val="clear" w:color="auto" w:fill="auto"/>
          </w:tcPr>
          <w:p w14:paraId="2444550F" w14:textId="77777777" w:rsidR="0074034C" w:rsidRDefault="0074034C" w:rsidP="00AA558F">
            <w:pPr>
              <w:pStyle w:val="TableText"/>
              <w:jc w:val="left"/>
            </w:pPr>
          </w:p>
        </w:tc>
        <w:tc>
          <w:tcPr>
            <w:tcW w:w="3330" w:type="dxa"/>
            <w:tcBorders>
              <w:top w:val="single" w:sz="6" w:space="0" w:color="auto"/>
              <w:left w:val="single" w:sz="6" w:space="0" w:color="auto"/>
              <w:bottom w:val="single" w:sz="6" w:space="0" w:color="auto"/>
              <w:right w:val="single" w:sz="6" w:space="0" w:color="auto"/>
            </w:tcBorders>
            <w:shd w:val="clear" w:color="auto" w:fill="auto"/>
          </w:tcPr>
          <w:p w14:paraId="6C7FE30F" w14:textId="77777777" w:rsidR="0074034C" w:rsidRDefault="0074034C" w:rsidP="00AA558F">
            <w:pPr>
              <w:pStyle w:val="TableText"/>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0136A2A6" w14:textId="77777777" w:rsidR="0074034C" w:rsidRDefault="0074034C" w:rsidP="00AA558F">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280A78DF" w14:textId="77777777" w:rsidR="0074034C" w:rsidRDefault="0074034C" w:rsidP="00AA558F">
            <w:pPr>
              <w:pStyle w:val="TableText"/>
            </w:pPr>
          </w:p>
        </w:tc>
        <w:tc>
          <w:tcPr>
            <w:tcW w:w="1710" w:type="dxa"/>
            <w:tcBorders>
              <w:top w:val="single" w:sz="6" w:space="0" w:color="auto"/>
              <w:left w:val="single" w:sz="6" w:space="0" w:color="auto"/>
              <w:bottom w:val="single" w:sz="6" w:space="0" w:color="auto"/>
              <w:right w:val="single" w:sz="6" w:space="0" w:color="auto"/>
            </w:tcBorders>
            <w:shd w:val="clear" w:color="auto" w:fill="auto"/>
          </w:tcPr>
          <w:p w14:paraId="34CBD031" w14:textId="77777777" w:rsidR="0074034C" w:rsidRDefault="0074034C" w:rsidP="00AA558F">
            <w:pPr>
              <w:pStyle w:val="TableText"/>
            </w:pPr>
          </w:p>
        </w:tc>
      </w:tr>
    </w:tbl>
    <w:p w14:paraId="2C1866FF" w14:textId="77777777" w:rsidR="00740007" w:rsidRPr="002711F6" w:rsidRDefault="00740007">
      <w:pPr>
        <w:rPr>
          <w:rStyle w:val="InstructionText"/>
          <w:vanish w:val="0"/>
          <w:color w:val="00B050"/>
          <w:highlight w:val="yellow"/>
        </w:rPr>
      </w:pPr>
    </w:p>
    <w:p w14:paraId="1C2367BD" w14:textId="77777777" w:rsidR="00117A4C" w:rsidRPr="00E239B3" w:rsidRDefault="00117A4C" w:rsidP="00272775">
      <w:pPr>
        <w:rPr>
          <w:i/>
          <w:color w:val="00B050"/>
        </w:rPr>
      </w:pPr>
      <w:r w:rsidRPr="00E239B3">
        <w:rPr>
          <w:i/>
          <w:color w:val="00B050"/>
        </w:rPr>
        <w:t>A major safety finding can include but is not limited to following:</w:t>
      </w:r>
    </w:p>
    <w:p w14:paraId="154F7E07" w14:textId="53326735" w:rsidR="00117A4C" w:rsidRPr="00E239B3" w:rsidRDefault="0074034C" w:rsidP="00E239B3">
      <w:pPr>
        <w:pStyle w:val="ListParagraph"/>
        <w:numPr>
          <w:ilvl w:val="0"/>
          <w:numId w:val="42"/>
        </w:numPr>
        <w:rPr>
          <w:i/>
          <w:color w:val="00B050"/>
        </w:rPr>
      </w:pPr>
      <w:r>
        <w:rPr>
          <w:i/>
          <w:color w:val="00B050"/>
        </w:rPr>
        <w:t>N</w:t>
      </w:r>
      <w:r w:rsidR="00117A4C" w:rsidRPr="00E239B3">
        <w:rPr>
          <w:i/>
          <w:color w:val="00B050"/>
        </w:rPr>
        <w:t xml:space="preserve">ewly identified safety issues (detailed description of adverse events or reactions; associated laboratory values; risk factors; relationship to dose, duration, time course of the treatment; reversibility; factors that could be useful in predicting or preventing reactions) </w:t>
      </w:r>
    </w:p>
    <w:p w14:paraId="25A28725" w14:textId="4FAE37AA" w:rsidR="00117A4C" w:rsidRPr="00E239B3" w:rsidRDefault="0074034C" w:rsidP="00E239B3">
      <w:pPr>
        <w:pStyle w:val="ListParagraph"/>
        <w:numPr>
          <w:ilvl w:val="0"/>
          <w:numId w:val="42"/>
        </w:numPr>
        <w:rPr>
          <w:i/>
          <w:color w:val="00B050"/>
        </w:rPr>
      </w:pPr>
      <w:r>
        <w:rPr>
          <w:i/>
          <w:color w:val="00B050"/>
        </w:rPr>
        <w:t>M</w:t>
      </w:r>
      <w:r w:rsidR="00117A4C" w:rsidRPr="00E239B3">
        <w:rPr>
          <w:i/>
          <w:color w:val="00B050"/>
        </w:rPr>
        <w:t>eaningful changes in previously identified adverse reactions (</w:t>
      </w:r>
      <w:r w:rsidR="008C2FBA">
        <w:rPr>
          <w:i/>
          <w:color w:val="00B050"/>
        </w:rPr>
        <w:t>eg</w:t>
      </w:r>
      <w:r w:rsidR="00117A4C" w:rsidRPr="00E239B3">
        <w:rPr>
          <w:i/>
          <w:color w:val="00B050"/>
        </w:rPr>
        <w:t xml:space="preserve">, increased frequency or severity, outcome, specific at-risk populations) </w:t>
      </w:r>
    </w:p>
    <w:p w14:paraId="67275D8C" w14:textId="699A65AC" w:rsidR="00117A4C" w:rsidRPr="00E239B3" w:rsidRDefault="0074034C" w:rsidP="00E239B3">
      <w:pPr>
        <w:pStyle w:val="ListParagraph"/>
        <w:numPr>
          <w:ilvl w:val="0"/>
          <w:numId w:val="42"/>
        </w:numPr>
        <w:rPr>
          <w:i/>
          <w:color w:val="00B050"/>
        </w:rPr>
      </w:pPr>
      <w:r>
        <w:rPr>
          <w:i/>
          <w:color w:val="00B050"/>
        </w:rPr>
        <w:t>S</w:t>
      </w:r>
      <w:r w:rsidR="00117A4C" w:rsidRPr="00E239B3">
        <w:rPr>
          <w:i/>
          <w:color w:val="00B050"/>
        </w:rPr>
        <w:t xml:space="preserve">ymptoms, signs, and laboratory evidence of newly and previously identified clinically significant toxicities, for example: </w:t>
      </w:r>
    </w:p>
    <w:p w14:paraId="6C3CAC28" w14:textId="77777777" w:rsidR="00117A4C" w:rsidRPr="00E239B3" w:rsidRDefault="00117A4C" w:rsidP="00B56D68">
      <w:pPr>
        <w:pStyle w:val="ListParagraph"/>
        <w:numPr>
          <w:ilvl w:val="1"/>
          <w:numId w:val="42"/>
        </w:numPr>
        <w:rPr>
          <w:i/>
          <w:color w:val="00B050"/>
        </w:rPr>
      </w:pPr>
      <w:r w:rsidRPr="00E239B3">
        <w:rPr>
          <w:i/>
          <w:color w:val="00B050"/>
        </w:rPr>
        <w:t xml:space="preserve">hepatotoxicity </w:t>
      </w:r>
    </w:p>
    <w:p w14:paraId="6EA574BD" w14:textId="77777777" w:rsidR="00117A4C" w:rsidRPr="00E239B3" w:rsidRDefault="00117A4C" w:rsidP="00B56D68">
      <w:pPr>
        <w:pStyle w:val="ListParagraph"/>
        <w:numPr>
          <w:ilvl w:val="1"/>
          <w:numId w:val="42"/>
        </w:numPr>
        <w:rPr>
          <w:i/>
          <w:color w:val="00B050"/>
        </w:rPr>
      </w:pPr>
      <w:r w:rsidRPr="00E239B3">
        <w:rPr>
          <w:i/>
          <w:color w:val="00B050"/>
        </w:rPr>
        <w:t xml:space="preserve">cardiovascular effects, including QT interval prolongation </w:t>
      </w:r>
    </w:p>
    <w:p w14:paraId="5C7C5A63" w14:textId="77777777" w:rsidR="00117A4C" w:rsidRPr="00E239B3" w:rsidRDefault="00117A4C" w:rsidP="00B56D68">
      <w:pPr>
        <w:pStyle w:val="ListParagraph"/>
        <w:numPr>
          <w:ilvl w:val="1"/>
          <w:numId w:val="42"/>
        </w:numPr>
        <w:rPr>
          <w:i/>
          <w:color w:val="00B050"/>
        </w:rPr>
      </w:pPr>
      <w:r w:rsidRPr="00E239B3">
        <w:rPr>
          <w:i/>
          <w:color w:val="00B050"/>
        </w:rPr>
        <w:t xml:space="preserve">bone marrow toxicity </w:t>
      </w:r>
    </w:p>
    <w:p w14:paraId="29A47F2D" w14:textId="77777777" w:rsidR="00117A4C" w:rsidRPr="00E239B3" w:rsidRDefault="00117A4C" w:rsidP="00B56D68">
      <w:pPr>
        <w:pStyle w:val="ListParagraph"/>
        <w:numPr>
          <w:ilvl w:val="1"/>
          <w:numId w:val="42"/>
        </w:numPr>
        <w:rPr>
          <w:i/>
          <w:color w:val="00B050"/>
        </w:rPr>
      </w:pPr>
      <w:r w:rsidRPr="00E239B3">
        <w:rPr>
          <w:i/>
          <w:color w:val="00B050"/>
        </w:rPr>
        <w:t xml:space="preserve">pulmonary toxicity </w:t>
      </w:r>
    </w:p>
    <w:p w14:paraId="26AFBAD0" w14:textId="77777777" w:rsidR="00117A4C" w:rsidRPr="00E239B3" w:rsidRDefault="00117A4C" w:rsidP="00B56D68">
      <w:pPr>
        <w:pStyle w:val="ListParagraph"/>
        <w:numPr>
          <w:ilvl w:val="1"/>
          <w:numId w:val="42"/>
        </w:numPr>
        <w:rPr>
          <w:i/>
          <w:color w:val="00B050"/>
        </w:rPr>
      </w:pPr>
      <w:r w:rsidRPr="00E239B3">
        <w:rPr>
          <w:i/>
          <w:color w:val="00B050"/>
        </w:rPr>
        <w:t xml:space="preserve">renal toxicity </w:t>
      </w:r>
    </w:p>
    <w:p w14:paraId="3E9E92C2" w14:textId="77777777" w:rsidR="00117A4C" w:rsidRPr="00E239B3" w:rsidRDefault="00117A4C" w:rsidP="00B56D68">
      <w:pPr>
        <w:pStyle w:val="ListParagraph"/>
        <w:numPr>
          <w:ilvl w:val="1"/>
          <w:numId w:val="42"/>
        </w:numPr>
        <w:rPr>
          <w:i/>
          <w:color w:val="00B050"/>
        </w:rPr>
      </w:pPr>
      <w:r w:rsidRPr="00E239B3">
        <w:rPr>
          <w:i/>
          <w:color w:val="00B050"/>
        </w:rPr>
        <w:t xml:space="preserve">central nervous system toxicity </w:t>
      </w:r>
    </w:p>
    <w:p w14:paraId="59EBD286" w14:textId="3DFEC02A" w:rsidR="00117A4C" w:rsidRPr="00E239B3" w:rsidRDefault="00117A4C" w:rsidP="00B56D68">
      <w:pPr>
        <w:pStyle w:val="ListParagraph"/>
        <w:numPr>
          <w:ilvl w:val="1"/>
          <w:numId w:val="42"/>
        </w:numPr>
        <w:rPr>
          <w:i/>
          <w:color w:val="00B050"/>
        </w:rPr>
      </w:pPr>
      <w:r w:rsidRPr="00E239B3">
        <w:rPr>
          <w:i/>
          <w:color w:val="00B050"/>
        </w:rPr>
        <w:t xml:space="preserve">immunogenicity </w:t>
      </w:r>
    </w:p>
    <w:p w14:paraId="46F83C0A" w14:textId="77777777" w:rsidR="00117A4C" w:rsidRPr="00E239B3" w:rsidRDefault="00117A4C" w:rsidP="00B56D68">
      <w:pPr>
        <w:pStyle w:val="ListParagraph"/>
        <w:numPr>
          <w:ilvl w:val="1"/>
          <w:numId w:val="42"/>
        </w:numPr>
        <w:rPr>
          <w:i/>
          <w:color w:val="00B050"/>
        </w:rPr>
      </w:pPr>
      <w:r w:rsidRPr="00E239B3">
        <w:rPr>
          <w:i/>
          <w:color w:val="00B050"/>
        </w:rPr>
        <w:t xml:space="preserve">deaths that are an outcome of an adverse event </w:t>
      </w:r>
    </w:p>
    <w:p w14:paraId="3C2431E9" w14:textId="77777777" w:rsidR="00117A4C" w:rsidRPr="00E239B3" w:rsidRDefault="00117A4C" w:rsidP="00B56D68">
      <w:pPr>
        <w:pStyle w:val="ListParagraph"/>
        <w:numPr>
          <w:ilvl w:val="1"/>
          <w:numId w:val="42"/>
        </w:numPr>
        <w:rPr>
          <w:i/>
          <w:color w:val="00B050"/>
        </w:rPr>
      </w:pPr>
      <w:r w:rsidRPr="00E239B3">
        <w:rPr>
          <w:i/>
          <w:color w:val="00B050"/>
        </w:rPr>
        <w:t xml:space="preserve">drug–drug and other interactions </w:t>
      </w:r>
    </w:p>
    <w:p w14:paraId="33CC1571" w14:textId="77777777" w:rsidR="00A3259D" w:rsidRPr="00943C1D" w:rsidRDefault="00A3259D" w:rsidP="00943C1D">
      <w:pPr>
        <w:rPr>
          <w:i/>
          <w:color w:val="00B050"/>
          <w:highlight w:val="yellow"/>
        </w:rPr>
      </w:pPr>
    </w:p>
    <w:p w14:paraId="33BD8E55" w14:textId="48477EA7" w:rsidR="00867813" w:rsidRPr="000E5C32" w:rsidRDefault="00867813" w:rsidP="000E5C32">
      <w:pPr>
        <w:pStyle w:val="Heading1"/>
      </w:pPr>
      <w:bookmarkStart w:id="185" w:name="_Toc303189176"/>
      <w:bookmarkStart w:id="186" w:name="_Toc447267174"/>
      <w:r w:rsidRPr="000E5C32">
        <w:lastRenderedPageBreak/>
        <w:t>Literature</w:t>
      </w:r>
      <w:bookmarkEnd w:id="185"/>
      <w:bookmarkEnd w:id="186"/>
    </w:p>
    <w:p w14:paraId="33BD8E56" w14:textId="77777777" w:rsidR="00867813" w:rsidRPr="00943C1D" w:rsidRDefault="00867813" w:rsidP="00943C1D">
      <w:pPr>
        <w:rPr>
          <w:i/>
          <w:color w:val="00B050"/>
        </w:rPr>
      </w:pPr>
      <w:r w:rsidRPr="00943C1D">
        <w:rPr>
          <w:i/>
          <w:color w:val="00B050"/>
        </w:rPr>
        <w:t xml:space="preserve">Common sections between PBRER and DSUR </w:t>
      </w:r>
    </w:p>
    <w:tbl>
      <w:tblPr>
        <w:tblW w:w="4844" w:type="pct"/>
        <w:jc w:val="center"/>
        <w:tblLook w:val="0000" w:firstRow="0" w:lastRow="0" w:firstColumn="0" w:lastColumn="0" w:noHBand="0" w:noVBand="0"/>
      </w:tblPr>
      <w:tblGrid>
        <w:gridCol w:w="4151"/>
        <w:gridCol w:w="4429"/>
      </w:tblGrid>
      <w:tr w:rsidR="00867813" w:rsidRPr="00943C1D" w14:paraId="33BD8E59" w14:textId="77777777" w:rsidTr="003D3737">
        <w:trPr>
          <w:trHeight w:val="215"/>
          <w:jc w:val="center"/>
        </w:trPr>
        <w:tc>
          <w:tcPr>
            <w:tcW w:w="2419" w:type="pct"/>
            <w:shd w:val="clear" w:color="auto" w:fill="auto"/>
          </w:tcPr>
          <w:p w14:paraId="33BD8E57" w14:textId="77777777" w:rsidR="00867813" w:rsidRPr="00943C1D" w:rsidRDefault="00867813" w:rsidP="00943C1D">
            <w:pPr>
              <w:rPr>
                <w:i/>
                <w:color w:val="00B050"/>
              </w:rPr>
            </w:pPr>
            <w:r w:rsidRPr="00943C1D">
              <w:rPr>
                <w:i/>
                <w:color w:val="00B050"/>
              </w:rPr>
              <w:t>PBRER section</w:t>
            </w:r>
          </w:p>
        </w:tc>
        <w:tc>
          <w:tcPr>
            <w:tcW w:w="2581" w:type="pct"/>
            <w:shd w:val="clear" w:color="auto" w:fill="auto"/>
          </w:tcPr>
          <w:p w14:paraId="33BD8E58" w14:textId="77777777" w:rsidR="00867813" w:rsidRPr="00943C1D" w:rsidRDefault="00867813" w:rsidP="00943C1D">
            <w:pPr>
              <w:rPr>
                <w:i/>
                <w:color w:val="00B050"/>
              </w:rPr>
            </w:pPr>
            <w:r w:rsidRPr="00943C1D">
              <w:rPr>
                <w:i/>
                <w:color w:val="00B050"/>
              </w:rPr>
              <w:t>DSUR section</w:t>
            </w:r>
          </w:p>
        </w:tc>
      </w:tr>
      <w:tr w:rsidR="00867813" w:rsidRPr="00943C1D" w14:paraId="33BD8E5E" w14:textId="77777777" w:rsidTr="003D3737">
        <w:trPr>
          <w:trHeight w:val="80"/>
          <w:jc w:val="center"/>
        </w:trPr>
        <w:tc>
          <w:tcPr>
            <w:tcW w:w="2419" w:type="pct"/>
            <w:shd w:val="clear" w:color="auto" w:fill="auto"/>
          </w:tcPr>
          <w:p w14:paraId="33BD8E5A" w14:textId="77777777" w:rsidR="00867813" w:rsidRPr="00943C1D" w:rsidRDefault="00867813" w:rsidP="00943C1D">
            <w:pPr>
              <w:rPr>
                <w:i/>
                <w:color w:val="00B050"/>
              </w:rPr>
            </w:pPr>
            <w:r w:rsidRPr="00943C1D">
              <w:rPr>
                <w:i/>
                <w:color w:val="00B050"/>
              </w:rPr>
              <w:t>Section 11.0 Literature</w:t>
            </w:r>
          </w:p>
          <w:p w14:paraId="33BD8E5B" w14:textId="77777777" w:rsidR="00867813" w:rsidRPr="00943C1D" w:rsidRDefault="00867813" w:rsidP="00943C1D">
            <w:pPr>
              <w:rPr>
                <w:i/>
                <w:color w:val="00B050"/>
              </w:rPr>
            </w:pPr>
          </w:p>
        </w:tc>
        <w:tc>
          <w:tcPr>
            <w:tcW w:w="2581" w:type="pct"/>
            <w:shd w:val="clear" w:color="auto" w:fill="auto"/>
          </w:tcPr>
          <w:p w14:paraId="33BD8E5C" w14:textId="77777777" w:rsidR="00867813" w:rsidRPr="00943C1D" w:rsidRDefault="00867813" w:rsidP="00943C1D">
            <w:pPr>
              <w:rPr>
                <w:i/>
                <w:color w:val="00B050"/>
              </w:rPr>
            </w:pPr>
            <w:r w:rsidRPr="00943C1D">
              <w:rPr>
                <w:i/>
                <w:color w:val="00B050"/>
              </w:rPr>
              <w:t>Section 13.0 Literature</w:t>
            </w:r>
          </w:p>
          <w:p w14:paraId="33BD8E5D" w14:textId="77777777" w:rsidR="00867813" w:rsidRPr="00943C1D" w:rsidRDefault="00867813" w:rsidP="00943C1D">
            <w:pPr>
              <w:rPr>
                <w:i/>
                <w:color w:val="00B050"/>
              </w:rPr>
            </w:pPr>
          </w:p>
        </w:tc>
      </w:tr>
    </w:tbl>
    <w:p w14:paraId="33BD8E5F" w14:textId="77777777" w:rsidR="00867813" w:rsidRPr="00943C1D" w:rsidRDefault="00867813" w:rsidP="00943C1D">
      <w:pPr>
        <w:rPr>
          <w:i/>
          <w:color w:val="00B050"/>
        </w:rPr>
      </w:pPr>
    </w:p>
    <w:p w14:paraId="74DFD778" w14:textId="77777777" w:rsidR="008F30AE" w:rsidRDefault="00867813" w:rsidP="00943C1D">
      <w:pPr>
        <w:rPr>
          <w:ins w:id="187" w:author="Pianka, Krystle" w:date="2016-06-01T15:35:00Z"/>
          <w:i/>
          <w:color w:val="00B050"/>
        </w:rPr>
      </w:pPr>
      <w:r w:rsidRPr="00943C1D">
        <w:rPr>
          <w:i/>
          <w:color w:val="00B050"/>
        </w:rPr>
        <w:t xml:space="preserve">Lead author(s):  </w:t>
      </w:r>
      <w:ins w:id="188" w:author="Pianka, Krystle" w:date="2016-06-01T15:35:00Z">
        <w:r w:rsidR="008F30AE" w:rsidRPr="006C71D1">
          <w:rPr>
            <w:i/>
            <w:color w:val="00B050"/>
          </w:rPr>
          <w:t>Aggregate Reporting Associate</w:t>
        </w:r>
        <w:r w:rsidR="008F30AE" w:rsidRPr="00943C1D">
          <w:rPr>
            <w:i/>
            <w:color w:val="00B050"/>
          </w:rPr>
          <w:t xml:space="preserve"> </w:t>
        </w:r>
      </w:ins>
    </w:p>
    <w:p w14:paraId="7B0EF6AC" w14:textId="6BBA5617" w:rsidR="008F30AE" w:rsidRDefault="008F30AE" w:rsidP="00943C1D">
      <w:pPr>
        <w:rPr>
          <w:ins w:id="189" w:author="Pianka, Krystle" w:date="2016-06-01T15:35:00Z"/>
          <w:i/>
          <w:color w:val="00B050"/>
        </w:rPr>
      </w:pPr>
      <w:ins w:id="190" w:author="Pianka, Krystle" w:date="2016-06-01T15:35:00Z">
        <w:r>
          <w:rPr>
            <w:i/>
            <w:color w:val="00B050"/>
          </w:rPr>
          <w:t xml:space="preserve">Contributing Author(s): </w:t>
        </w:r>
      </w:ins>
      <w:del w:id="191" w:author="Frith-Johnson-CW, Lorraine 12837" w:date="2016-06-07T15:18:00Z">
        <w:r w:rsidR="00867813" w:rsidRPr="00943C1D" w:rsidDel="00FE1028">
          <w:rPr>
            <w:i/>
            <w:color w:val="00B050"/>
          </w:rPr>
          <w:delText xml:space="preserve">CSPV </w:delText>
        </w:r>
      </w:del>
      <w:ins w:id="192" w:author="Frith-Johnson-CW, Lorraine 12837" w:date="2016-06-07T15:18:00Z">
        <w:r w:rsidR="00FE1028">
          <w:rPr>
            <w:i/>
            <w:color w:val="00B050"/>
          </w:rPr>
          <w:t>GPV</w:t>
        </w:r>
        <w:r w:rsidR="00FE1028" w:rsidRPr="00943C1D">
          <w:rPr>
            <w:i/>
            <w:color w:val="00B050"/>
          </w:rPr>
          <w:t xml:space="preserve"> </w:t>
        </w:r>
      </w:ins>
      <w:r w:rsidR="00867813" w:rsidRPr="00943C1D">
        <w:rPr>
          <w:i/>
          <w:color w:val="00B050"/>
        </w:rPr>
        <w:t xml:space="preserve">Medical Safety Operations Associate/Physician </w:t>
      </w:r>
    </w:p>
    <w:p w14:paraId="33BD8E60" w14:textId="266A970A" w:rsidR="00867813" w:rsidRPr="00943C1D" w:rsidRDefault="008F30AE" w:rsidP="00943C1D">
      <w:pPr>
        <w:rPr>
          <w:i/>
          <w:color w:val="00B050"/>
        </w:rPr>
      </w:pPr>
      <w:ins w:id="193" w:author="Pianka, Krystle" w:date="2016-06-01T15:35:00Z">
        <w:r w:rsidRPr="00943C1D">
          <w:rPr>
            <w:i/>
            <w:color w:val="00B050"/>
          </w:rPr>
          <w:t xml:space="preserve">CSPV Medical Safety Operations Associate/Physician </w:t>
        </w:r>
        <w:r>
          <w:rPr>
            <w:i/>
            <w:color w:val="00B050"/>
          </w:rPr>
          <w:t>and A</w:t>
        </w:r>
      </w:ins>
      <w:ins w:id="194" w:author="Pianka, Krystle" w:date="2016-06-07T12:24:00Z">
        <w:r w:rsidR="00DA480A">
          <w:rPr>
            <w:i/>
            <w:color w:val="00B050"/>
          </w:rPr>
          <w:t xml:space="preserve">ggregate </w:t>
        </w:r>
      </w:ins>
      <w:ins w:id="195" w:author="Pianka, Krystle" w:date="2016-06-01T15:35:00Z">
        <w:r>
          <w:rPr>
            <w:i/>
            <w:color w:val="00B050"/>
          </w:rPr>
          <w:t>R</w:t>
        </w:r>
      </w:ins>
      <w:ins w:id="196" w:author="Pianka, Krystle" w:date="2016-06-07T12:24:00Z">
        <w:r w:rsidR="00DA480A">
          <w:rPr>
            <w:i/>
            <w:color w:val="00B050"/>
          </w:rPr>
          <w:t xml:space="preserve">eporting </w:t>
        </w:r>
      </w:ins>
      <w:ins w:id="197" w:author="Pianka, Krystle" w:date="2016-06-01T15:35:00Z">
        <w:r>
          <w:rPr>
            <w:i/>
            <w:color w:val="00B050"/>
          </w:rPr>
          <w:t>A</w:t>
        </w:r>
      </w:ins>
      <w:ins w:id="198" w:author="Pianka, Krystle" w:date="2016-06-07T12:24:00Z">
        <w:r w:rsidR="00DA480A">
          <w:rPr>
            <w:i/>
            <w:color w:val="00B050"/>
          </w:rPr>
          <w:t>ssociate</w:t>
        </w:r>
      </w:ins>
      <w:ins w:id="199" w:author="Pianka, Krystle" w:date="2016-06-01T15:35:00Z">
        <w:r>
          <w:rPr>
            <w:i/>
            <w:color w:val="00B050"/>
          </w:rPr>
          <w:t xml:space="preserve"> </w:t>
        </w:r>
      </w:ins>
      <w:r w:rsidR="00867813" w:rsidRPr="00943C1D">
        <w:rPr>
          <w:i/>
          <w:color w:val="00B050"/>
        </w:rPr>
        <w:t>will review the literature output and draft content</w:t>
      </w:r>
      <w:del w:id="200" w:author="Pianka, Krystle" w:date="2016-06-01T15:36:00Z">
        <w:r w:rsidR="00867813" w:rsidRPr="00943C1D" w:rsidDel="008F30AE">
          <w:rPr>
            <w:i/>
            <w:color w:val="00B050"/>
          </w:rPr>
          <w:delText>;</w:delText>
        </w:r>
      </w:del>
      <w:r w:rsidR="00867813" w:rsidRPr="00943C1D">
        <w:rPr>
          <w:i/>
          <w:color w:val="00B050"/>
        </w:rPr>
        <w:t xml:space="preserve"> </w:t>
      </w:r>
      <w:r w:rsidR="00D93CF6" w:rsidRPr="00943C1D">
        <w:rPr>
          <w:i/>
          <w:color w:val="00B050"/>
        </w:rPr>
        <w:t>for marketed products; Clinical Management will review literature output and draft content for products in development.</w:t>
      </w:r>
    </w:p>
    <w:p w14:paraId="33BD8E61" w14:textId="718F245A" w:rsidR="00867813" w:rsidRPr="00943C1D" w:rsidRDefault="00867813" w:rsidP="00943C1D">
      <w:pPr>
        <w:rPr>
          <w:i/>
          <w:color w:val="00B050"/>
        </w:rPr>
      </w:pPr>
      <w:r w:rsidRPr="00943C1D">
        <w:rPr>
          <w:i/>
          <w:color w:val="00B050"/>
        </w:rPr>
        <w:t xml:space="preserve">Literature Search: Literature search is performed by the Information Resource </w:t>
      </w:r>
      <w:r w:rsidR="00E62005" w:rsidRPr="00943C1D">
        <w:rPr>
          <w:i/>
          <w:color w:val="00B050"/>
        </w:rPr>
        <w:t>Centre</w:t>
      </w:r>
      <w:r w:rsidRPr="00943C1D">
        <w:rPr>
          <w:i/>
          <w:color w:val="00B050"/>
        </w:rPr>
        <w:t xml:space="preserve"> (IRC). </w:t>
      </w:r>
    </w:p>
    <w:p w14:paraId="33BD8E62" w14:textId="5E112642" w:rsidR="00867813" w:rsidRPr="00943C1D" w:rsidRDefault="00867813" w:rsidP="00943C1D">
      <w:pPr>
        <w:rPr>
          <w:i/>
          <w:color w:val="00B050"/>
        </w:rPr>
      </w:pPr>
      <w:r w:rsidRPr="00943C1D">
        <w:rPr>
          <w:i/>
          <w:color w:val="00B050"/>
        </w:rPr>
        <w:t xml:space="preserve">This section should </w:t>
      </w:r>
      <w:r w:rsidR="00E34BF8">
        <w:rPr>
          <w:i/>
          <w:color w:val="00B050"/>
        </w:rPr>
        <w:t>summarise</w:t>
      </w:r>
      <w:r w:rsidRPr="00943C1D">
        <w:rPr>
          <w:i/>
          <w:color w:val="00B050"/>
        </w:rPr>
        <w:t xml:space="preserve"> new and significant safety findings, either published in the scientific literature or available as unpublished manuscripts, relevant to the investigational product that the sponsor became aware of during the reporting period.  This section should include information from nonclinical and clinical studies and, if relevant and applicable, information on products of the same class.  It should also </w:t>
      </w:r>
      <w:r w:rsidR="00E34BF8">
        <w:rPr>
          <w:i/>
          <w:color w:val="00B050"/>
        </w:rPr>
        <w:t>summarise</w:t>
      </w:r>
      <w:r w:rsidRPr="00943C1D">
        <w:rPr>
          <w:i/>
          <w:color w:val="00B050"/>
        </w:rPr>
        <w:t xml:space="preserve"> significant new safety information presented at a scientific meeting and published as an abstract; the sponsor should provide a copy of the abstract, if possible.</w:t>
      </w:r>
    </w:p>
    <w:p w14:paraId="33BD8E63" w14:textId="77777777" w:rsidR="00867813" w:rsidRPr="00943C1D" w:rsidRDefault="00867813" w:rsidP="00943C1D">
      <w:pPr>
        <w:rPr>
          <w:i/>
          <w:color w:val="00B050"/>
        </w:rPr>
      </w:pPr>
      <w:r w:rsidRPr="00943C1D">
        <w:rPr>
          <w:i/>
          <w:color w:val="00B050"/>
        </w:rPr>
        <w:t>If a manuscript or abstract is discussed in this section, a copy should be attached.  Note: not all manuscripts or abstracts should be discussed/attached; only those with new or significant safety findings.</w:t>
      </w:r>
    </w:p>
    <w:p w14:paraId="41BFBF7E" w14:textId="77777777" w:rsidR="00721097" w:rsidRPr="00943C1D" w:rsidRDefault="00721097" w:rsidP="00943C1D">
      <w:pPr>
        <w:rPr>
          <w:i/>
          <w:color w:val="00B050"/>
        </w:rPr>
      </w:pPr>
      <w:r w:rsidRPr="00943C1D">
        <w:rPr>
          <w:i/>
          <w:color w:val="00B050"/>
        </w:rPr>
        <w:t>Example</w:t>
      </w:r>
    </w:p>
    <w:p w14:paraId="74221CA9" w14:textId="77777777" w:rsidR="00721097" w:rsidRPr="00943C1D" w:rsidRDefault="00721097" w:rsidP="00943C1D">
      <w:pPr>
        <w:rPr>
          <w:i/>
          <w:color w:val="00B050"/>
        </w:rPr>
      </w:pPr>
      <w:r w:rsidRPr="00943C1D">
        <w:rPr>
          <w:i/>
          <w:color w:val="00B050"/>
        </w:rPr>
        <w:t xml:space="preserve">List the first six authors followed by et al. </w:t>
      </w:r>
    </w:p>
    <w:p w14:paraId="6FA3FD5A" w14:textId="5BB28211" w:rsidR="00721097" w:rsidRPr="00943C1D" w:rsidRDefault="00721097" w:rsidP="00943C1D">
      <w:pPr>
        <w:rPr>
          <w:i/>
          <w:color w:val="00B050"/>
        </w:rPr>
      </w:pPr>
      <w:r w:rsidRPr="00943C1D">
        <w:rPr>
          <w:i/>
          <w:color w:val="00B050"/>
        </w:rPr>
        <w:t>Vega KJ, Pina I, Krevsky B. Heart transplantation is associated with an increased risk for pancreatobiliary disease. Ann Intern Med 1996 Jun 1;124(11):980-3.</w:t>
      </w:r>
    </w:p>
    <w:p w14:paraId="33BD8E64" w14:textId="77777777" w:rsidR="00867813" w:rsidRPr="000E5C32" w:rsidRDefault="00867813" w:rsidP="00943C1D">
      <w:commentRangeStart w:id="201"/>
      <w:r w:rsidRPr="000E5C32">
        <w:t>During</w:t>
      </w:r>
      <w:commentRangeEnd w:id="201"/>
      <w:r w:rsidR="00960955">
        <w:rPr>
          <w:rStyle w:val="CommentReference"/>
        </w:rPr>
        <w:commentReference w:id="201"/>
      </w:r>
      <w:r w:rsidRPr="000E5C32">
        <w:t xml:space="preserve"> the reporting period of this DSUR, there were no published </w:t>
      </w:r>
      <w:r w:rsidRPr="00943C1D">
        <w:rPr>
          <w:i/>
          <w:color w:val="0070C0"/>
        </w:rPr>
        <w:t>or available draft</w:t>
      </w:r>
      <w:r w:rsidRPr="00943C1D">
        <w:rPr>
          <w:color w:val="0070C0"/>
        </w:rPr>
        <w:t xml:space="preserve"> </w:t>
      </w:r>
      <w:r w:rsidRPr="000E5C32">
        <w:t>manuscripts or abstracts that described new and potentially important safety information.</w:t>
      </w:r>
    </w:p>
    <w:p w14:paraId="33BD8E65" w14:textId="77777777" w:rsidR="00867813" w:rsidRPr="00072107" w:rsidRDefault="00867813" w:rsidP="00072107">
      <w:pPr>
        <w:rPr>
          <w:i/>
          <w:color w:val="00B050"/>
        </w:rPr>
      </w:pPr>
      <w:bookmarkStart w:id="202" w:name="OLE_LINK5"/>
      <w:bookmarkStart w:id="203" w:name="OLE_LINK6"/>
      <w:r w:rsidRPr="00072107">
        <w:rPr>
          <w:i/>
          <w:color w:val="00B050"/>
        </w:rPr>
        <w:lastRenderedPageBreak/>
        <w:t>OR</w:t>
      </w:r>
    </w:p>
    <w:bookmarkEnd w:id="202"/>
    <w:bookmarkEnd w:id="203"/>
    <w:p w14:paraId="33BD8E66" w14:textId="77777777" w:rsidR="00867813" w:rsidRPr="00272775" w:rsidRDefault="00867813" w:rsidP="00272775">
      <w:pPr>
        <w:rPr>
          <w:color w:val="0070C0"/>
        </w:rPr>
      </w:pPr>
      <w:r w:rsidRPr="000E5C32">
        <w:t xml:space="preserve">During the reporting period of this DSUR, the following new and significant safety findings were </w:t>
      </w:r>
      <w:r w:rsidRPr="00272775">
        <w:rPr>
          <w:color w:val="0070C0"/>
        </w:rPr>
        <w:t>published, available as draft manuscripts/abstracts or presented at scientific meetings:</w:t>
      </w:r>
    </w:p>
    <w:p w14:paraId="33BD8E67" w14:textId="2107560E" w:rsidR="00867813" w:rsidRPr="00072107" w:rsidRDefault="00867813" w:rsidP="00072107">
      <w:pPr>
        <w:rPr>
          <w:i/>
          <w:color w:val="00B050"/>
        </w:rPr>
      </w:pPr>
      <w:r w:rsidRPr="000E5C32">
        <w:t xml:space="preserve">The </w:t>
      </w:r>
      <w:r w:rsidRPr="00E549C7">
        <w:rPr>
          <w:color w:val="0070C0"/>
        </w:rPr>
        <w:t xml:space="preserve">abstracts/manuscripts </w:t>
      </w:r>
      <w:r w:rsidRPr="000E5C32">
        <w:t xml:space="preserve">presented above are attached in </w:t>
      </w:r>
      <w:r w:rsidRPr="000E5C32">
        <w:rPr>
          <w:rStyle w:val="Hyperlink"/>
        </w:rPr>
        <w:t>Appendix 21.7</w:t>
      </w:r>
      <w:r w:rsidRPr="000E5C32">
        <w:t xml:space="preserve">.  </w:t>
      </w:r>
      <w:r w:rsidRPr="00072107">
        <w:rPr>
          <w:i/>
          <w:color w:val="00B050"/>
        </w:rPr>
        <w:t>(</w:t>
      </w:r>
      <w:r w:rsidR="00F3538C">
        <w:rPr>
          <w:i/>
          <w:color w:val="00B050"/>
        </w:rPr>
        <w:t>Lead Authors:U</w:t>
      </w:r>
      <w:r w:rsidR="00F3538C" w:rsidRPr="005A10FB">
        <w:rPr>
          <w:i/>
          <w:color w:val="00B050"/>
        </w:rPr>
        <w:t xml:space="preserve">pload </w:t>
      </w:r>
      <w:r w:rsidR="00F3538C">
        <w:rPr>
          <w:i/>
          <w:color w:val="00B050"/>
        </w:rPr>
        <w:t xml:space="preserve">approved manuscripts </w:t>
      </w:r>
      <w:r w:rsidR="00F3538C" w:rsidRPr="005A10FB">
        <w:rPr>
          <w:i/>
          <w:color w:val="00B050"/>
        </w:rPr>
        <w:t>to Report Appendix folder in GEPIC</w:t>
      </w:r>
      <w:r w:rsidR="00F3538C">
        <w:rPr>
          <w:i/>
          <w:color w:val="00B050"/>
        </w:rPr>
        <w:t xml:space="preserve"> or provide pathways for approved manuscripts</w:t>
      </w:r>
      <w:r w:rsidR="00F3538C" w:rsidRPr="005A10FB">
        <w:rPr>
          <w:i/>
          <w:color w:val="00B050"/>
        </w:rPr>
        <w:t xml:space="preserve"> and notify the Aggregate Reporting Associate</w:t>
      </w:r>
      <w:r w:rsidRPr="00072107">
        <w:rPr>
          <w:i/>
          <w:color w:val="00B050"/>
        </w:rPr>
        <w:t>)</w:t>
      </w:r>
    </w:p>
    <w:p w14:paraId="33BD8E68" w14:textId="77777777" w:rsidR="00867813" w:rsidRPr="00F3538C" w:rsidRDefault="00867813" w:rsidP="00072107">
      <w:pPr>
        <w:rPr>
          <w:i/>
          <w:color w:val="FF0000"/>
        </w:rPr>
      </w:pPr>
      <w:r w:rsidRPr="00F3538C">
        <w:rPr>
          <w:i/>
          <w:color w:val="FF0000"/>
        </w:rPr>
        <w:t>[Describe safety findings from literature.]</w:t>
      </w:r>
    </w:p>
    <w:p w14:paraId="521DDB11" w14:textId="77777777" w:rsidR="00A3259D" w:rsidRPr="00072107" w:rsidRDefault="00A3259D" w:rsidP="00072107">
      <w:pPr>
        <w:rPr>
          <w:i/>
          <w:color w:val="00B050"/>
        </w:rPr>
      </w:pPr>
    </w:p>
    <w:p w14:paraId="33BD8E69" w14:textId="79D2B544" w:rsidR="00867813" w:rsidRPr="000E5C32" w:rsidRDefault="00867813" w:rsidP="000E5C32">
      <w:pPr>
        <w:pStyle w:val="Heading1"/>
      </w:pPr>
      <w:bookmarkStart w:id="204" w:name="_Toc303189177"/>
      <w:bookmarkStart w:id="205" w:name="_Toc447267175"/>
      <w:r w:rsidRPr="000E5C32">
        <w:t>Other DSURs</w:t>
      </w:r>
      <w:bookmarkEnd w:id="204"/>
      <w:bookmarkEnd w:id="205"/>
    </w:p>
    <w:p w14:paraId="33BD8E6A" w14:textId="59BAC772" w:rsidR="00867813" w:rsidRPr="00072107" w:rsidRDefault="00867813" w:rsidP="00072107">
      <w:pPr>
        <w:rPr>
          <w:i/>
          <w:color w:val="00B050"/>
        </w:rPr>
      </w:pPr>
      <w:r w:rsidRPr="00072107">
        <w:rPr>
          <w:i/>
          <w:color w:val="00B050"/>
        </w:rPr>
        <w:t xml:space="preserve">Lead author(s): </w:t>
      </w:r>
      <w:ins w:id="206" w:author="Frith-Johnson-CW, Lorraine 12837" w:date="2016-06-07T15:19:00Z">
        <w:r w:rsidR="00FE1028" w:rsidRPr="00FE1028">
          <w:rPr>
            <w:i/>
            <w:color w:val="00B050"/>
          </w:rPr>
          <w:t>GPV</w:t>
        </w:r>
      </w:ins>
      <w:del w:id="207" w:author="Frith-Johnson-CW, Lorraine 12837" w:date="2016-06-07T15:19:00Z">
        <w:r w:rsidRPr="00072107" w:rsidDel="00FE1028">
          <w:rPr>
            <w:i/>
            <w:color w:val="00B050"/>
          </w:rPr>
          <w:delText>CSPV</w:delText>
        </w:r>
      </w:del>
      <w:r w:rsidRPr="00072107">
        <w:rPr>
          <w:i/>
          <w:color w:val="00B050"/>
        </w:rPr>
        <w:t xml:space="preserve"> Medical Safety Operations Associate/Physician  </w:t>
      </w:r>
    </w:p>
    <w:p w14:paraId="33BD8E6B" w14:textId="3E35E346" w:rsidR="00867813" w:rsidRPr="00072107" w:rsidRDefault="00867813" w:rsidP="00072107">
      <w:pPr>
        <w:rPr>
          <w:i/>
          <w:color w:val="00B050"/>
        </w:rPr>
      </w:pPr>
      <w:r w:rsidRPr="00072107">
        <w:rPr>
          <w:i/>
          <w:color w:val="00B050"/>
        </w:rPr>
        <w:t>A sponsor should prepare a single DSUR for a single investigational product. However, if a sponsor prepares multiple DSURs for a single investigational product (</w:t>
      </w:r>
      <w:r w:rsidR="008C2FBA">
        <w:rPr>
          <w:i/>
          <w:color w:val="00B050"/>
        </w:rPr>
        <w:t>eg</w:t>
      </w:r>
      <w:r w:rsidRPr="00072107">
        <w:rPr>
          <w:i/>
          <w:color w:val="00B050"/>
        </w:rPr>
        <w:t xml:space="preserve"> covering different indications, development </w:t>
      </w:r>
      <w:r w:rsidR="009D222F">
        <w:rPr>
          <w:i/>
          <w:color w:val="00B050"/>
        </w:rPr>
        <w:t>programme</w:t>
      </w:r>
      <w:r w:rsidRPr="00072107">
        <w:rPr>
          <w:i/>
          <w:color w:val="00B050"/>
        </w:rPr>
        <w:t xml:space="preserve">s, or formulations), this section should </w:t>
      </w:r>
      <w:r w:rsidR="00E34BF8">
        <w:rPr>
          <w:i/>
          <w:color w:val="00B050"/>
        </w:rPr>
        <w:t>summarise</w:t>
      </w:r>
      <w:r w:rsidRPr="00072107">
        <w:rPr>
          <w:i/>
          <w:color w:val="00B050"/>
        </w:rPr>
        <w:t xml:space="preserve"> significant findings from the other DSURs, if they are not presented elsewhere within this report. </w:t>
      </w:r>
    </w:p>
    <w:p w14:paraId="33BD8E6C" w14:textId="65E68FCF" w:rsidR="00867813" w:rsidRPr="00072107" w:rsidRDefault="00867813" w:rsidP="00072107">
      <w:pPr>
        <w:rPr>
          <w:i/>
          <w:color w:val="00B050"/>
        </w:rPr>
      </w:pPr>
      <w:r w:rsidRPr="00072107">
        <w:rPr>
          <w:i/>
          <w:color w:val="00B050"/>
        </w:rPr>
        <w:t xml:space="preserve">When available, the sponsor should </w:t>
      </w:r>
      <w:r w:rsidR="00E34BF8">
        <w:rPr>
          <w:i/>
          <w:color w:val="00B050"/>
        </w:rPr>
        <w:t>summarise</w:t>
      </w:r>
      <w:r w:rsidRPr="00072107">
        <w:rPr>
          <w:i/>
          <w:color w:val="00B050"/>
        </w:rPr>
        <w:t xml:space="preserve"> significant findings from DSURs provided by other sponsors conducting clinical trials with the same investigational product during the reporting period.</w:t>
      </w:r>
    </w:p>
    <w:p w14:paraId="33BD8E6D" w14:textId="77777777" w:rsidR="00867813" w:rsidRPr="00072107" w:rsidRDefault="00867813" w:rsidP="00072107">
      <w:pPr>
        <w:rPr>
          <w:i/>
          <w:color w:val="00B050"/>
        </w:rPr>
      </w:pPr>
      <w:r w:rsidRPr="00072107">
        <w:rPr>
          <w:i/>
          <w:color w:val="00B050"/>
        </w:rPr>
        <w:t>In this section, use executive summary of other DSURs including those from other sponsors.</w:t>
      </w:r>
    </w:p>
    <w:p w14:paraId="33BD8E6E" w14:textId="77777777" w:rsidR="00867813" w:rsidRPr="000E5C32" w:rsidRDefault="00867813" w:rsidP="00072107">
      <w:commentRangeStart w:id="208"/>
      <w:r w:rsidRPr="000E5C32">
        <w:t>This</w:t>
      </w:r>
      <w:commentRangeEnd w:id="208"/>
      <w:r w:rsidR="006B4B03">
        <w:rPr>
          <w:rStyle w:val="CommentReference"/>
        </w:rPr>
        <w:commentReference w:id="208"/>
      </w:r>
      <w:r w:rsidRPr="000E5C32">
        <w:t xml:space="preserve"> report represents the only DSUR for </w:t>
      </w:r>
      <w:r w:rsidRPr="00072107">
        <w:rPr>
          <w:color w:val="FF0000"/>
        </w:rPr>
        <w:t>[product name].</w:t>
      </w:r>
    </w:p>
    <w:p w14:paraId="33BD8E6F" w14:textId="77777777" w:rsidR="00867813" w:rsidRPr="00272775" w:rsidRDefault="00867813" w:rsidP="00272775">
      <w:pPr>
        <w:rPr>
          <w:i/>
          <w:color w:val="00B050"/>
        </w:rPr>
      </w:pPr>
      <w:r w:rsidRPr="00272775">
        <w:rPr>
          <w:i/>
          <w:color w:val="00B050"/>
        </w:rPr>
        <w:t>OR</w:t>
      </w:r>
    </w:p>
    <w:p w14:paraId="33BD8E70" w14:textId="2DDD11F3" w:rsidR="00867813" w:rsidRPr="000E5C32" w:rsidRDefault="00867813" w:rsidP="00072107">
      <w:commentRangeStart w:id="209"/>
      <w:r w:rsidRPr="000E5C32">
        <w:t>It</w:t>
      </w:r>
      <w:commentRangeEnd w:id="209"/>
      <w:r w:rsidR="008761AB">
        <w:rPr>
          <w:rStyle w:val="CommentReference"/>
        </w:rPr>
        <w:commentReference w:id="209"/>
      </w:r>
      <w:r w:rsidRPr="000E5C32">
        <w:t xml:space="preserve"> was agreed between </w:t>
      </w:r>
      <w:r w:rsidRPr="00072107">
        <w:rPr>
          <w:color w:val="FF0000"/>
        </w:rPr>
        <w:t>[Company Name]</w:t>
      </w:r>
      <w:r w:rsidRPr="00A33DCD">
        <w:rPr>
          <w:rStyle w:val="InstructionText"/>
          <w:vanish w:val="0"/>
        </w:rPr>
        <w:t xml:space="preserve"> </w:t>
      </w:r>
      <w:r w:rsidRPr="000E5C32">
        <w:t xml:space="preserve">and Otsuka that there would be multiple DSURs for </w:t>
      </w:r>
      <w:r w:rsidRPr="00072107">
        <w:rPr>
          <w:color w:val="FF0000"/>
        </w:rPr>
        <w:t>[product name]</w:t>
      </w:r>
      <w:r w:rsidRPr="00A33DCD">
        <w:rPr>
          <w:rStyle w:val="InstructionText"/>
          <w:vanish w:val="0"/>
        </w:rPr>
        <w:t xml:space="preserve"> </w:t>
      </w:r>
      <w:r w:rsidRPr="000E5C32">
        <w:t xml:space="preserve">due to </w:t>
      </w:r>
      <w:r w:rsidRPr="00072107">
        <w:rPr>
          <w:color w:val="FF0000"/>
        </w:rPr>
        <w:t>[describe rationale].</w:t>
      </w:r>
      <w:r w:rsidRPr="00A33DCD">
        <w:rPr>
          <w:rStyle w:val="InstructionText"/>
          <w:vanish w:val="0"/>
        </w:rPr>
        <w:t xml:space="preserve">  </w:t>
      </w:r>
      <w:r w:rsidRPr="000E5C32">
        <w:t xml:space="preserve">The Company Name DSUR Number </w:t>
      </w:r>
      <w:r w:rsidRPr="00072107">
        <w:rPr>
          <w:color w:val="FF0000"/>
        </w:rPr>
        <w:t>[#]</w:t>
      </w:r>
      <w:r w:rsidRPr="00E549C7">
        <w:rPr>
          <w:i/>
        </w:rPr>
        <w:t xml:space="preserve"> </w:t>
      </w:r>
      <w:r w:rsidRPr="000E5C32">
        <w:t xml:space="preserve">issued </w:t>
      </w:r>
      <w:r w:rsidRPr="00072107">
        <w:rPr>
          <w:color w:val="FF0000"/>
        </w:rPr>
        <w:t>[</w:t>
      </w:r>
      <w:r w:rsidR="00C003FD">
        <w:rPr>
          <w:color w:val="FF0000"/>
        </w:rPr>
        <w:t>Mmm</w:t>
      </w:r>
      <w:r w:rsidR="00E62005">
        <w:rPr>
          <w:color w:val="FF0000"/>
        </w:rPr>
        <w:t xml:space="preserve"> </w:t>
      </w:r>
      <w:r w:rsidRPr="00072107">
        <w:rPr>
          <w:color w:val="FF0000"/>
        </w:rPr>
        <w:t>YYYY]</w:t>
      </w:r>
      <w:r w:rsidRPr="00072107">
        <w:t xml:space="preserve"> </w:t>
      </w:r>
      <w:r w:rsidRPr="000E5C32">
        <w:t xml:space="preserve">contains information </w:t>
      </w:r>
      <w:r w:rsidRPr="00072107">
        <w:rPr>
          <w:color w:val="FF0000"/>
        </w:rPr>
        <w:t>[describe what is unique].</w:t>
      </w:r>
    </w:p>
    <w:p w14:paraId="33BD8E71" w14:textId="77777777" w:rsidR="00867813" w:rsidRDefault="00867813" w:rsidP="00072107">
      <w:pPr>
        <w:rPr>
          <w:i/>
          <w:color w:val="FF0000"/>
        </w:rPr>
      </w:pPr>
      <w:r w:rsidRPr="00072107">
        <w:rPr>
          <w:i/>
          <w:color w:val="FF0000"/>
        </w:rPr>
        <w:t>Add executive summary from other DSURs here.</w:t>
      </w:r>
    </w:p>
    <w:p w14:paraId="012C4AE9" w14:textId="77777777" w:rsidR="00A3259D" w:rsidRPr="00F3538C" w:rsidRDefault="00A3259D" w:rsidP="00072107">
      <w:pPr>
        <w:rPr>
          <w:i/>
        </w:rPr>
      </w:pPr>
    </w:p>
    <w:p w14:paraId="33BD8E72" w14:textId="0AF24338" w:rsidR="00867813" w:rsidRPr="007E4097" w:rsidRDefault="00867813" w:rsidP="007E4097">
      <w:pPr>
        <w:pStyle w:val="Heading1"/>
      </w:pPr>
      <w:bookmarkStart w:id="210" w:name="_Toc303189178"/>
      <w:bookmarkStart w:id="211" w:name="_Toc447267176"/>
      <w:r w:rsidRPr="007E4097">
        <w:t>Lack of Efficacy</w:t>
      </w:r>
      <w:bookmarkEnd w:id="210"/>
      <w:bookmarkEnd w:id="211"/>
    </w:p>
    <w:p w14:paraId="33BD8E73" w14:textId="77777777" w:rsidR="00867813" w:rsidRPr="00072107" w:rsidRDefault="00867813" w:rsidP="00072107">
      <w:pPr>
        <w:rPr>
          <w:i/>
          <w:color w:val="00B050"/>
        </w:rPr>
      </w:pPr>
      <w:r w:rsidRPr="00072107">
        <w:rPr>
          <w:i/>
          <w:color w:val="00B050"/>
        </w:rPr>
        <w:t xml:space="preserve">Common sections between PBRER and DSUR </w:t>
      </w:r>
    </w:p>
    <w:tbl>
      <w:tblPr>
        <w:tblW w:w="4844" w:type="pct"/>
        <w:jc w:val="center"/>
        <w:tblLook w:val="0000" w:firstRow="0" w:lastRow="0" w:firstColumn="0" w:lastColumn="0" w:noHBand="0" w:noVBand="0"/>
      </w:tblPr>
      <w:tblGrid>
        <w:gridCol w:w="4151"/>
        <w:gridCol w:w="4429"/>
      </w:tblGrid>
      <w:tr w:rsidR="00867813" w:rsidRPr="00072107" w14:paraId="33BD8E76" w14:textId="77777777" w:rsidTr="003D3737">
        <w:trPr>
          <w:trHeight w:val="215"/>
          <w:jc w:val="center"/>
        </w:trPr>
        <w:tc>
          <w:tcPr>
            <w:tcW w:w="2419" w:type="pct"/>
            <w:shd w:val="clear" w:color="auto" w:fill="auto"/>
          </w:tcPr>
          <w:p w14:paraId="33BD8E74" w14:textId="77777777" w:rsidR="00867813" w:rsidRPr="00072107" w:rsidRDefault="00867813" w:rsidP="00072107">
            <w:pPr>
              <w:rPr>
                <w:i/>
                <w:color w:val="00B050"/>
              </w:rPr>
            </w:pPr>
            <w:r w:rsidRPr="00072107">
              <w:rPr>
                <w:i/>
                <w:color w:val="00B050"/>
              </w:rPr>
              <w:lastRenderedPageBreak/>
              <w:t>PBRER section</w:t>
            </w:r>
          </w:p>
        </w:tc>
        <w:tc>
          <w:tcPr>
            <w:tcW w:w="2581" w:type="pct"/>
            <w:shd w:val="clear" w:color="auto" w:fill="auto"/>
          </w:tcPr>
          <w:p w14:paraId="33BD8E75" w14:textId="77777777" w:rsidR="00867813" w:rsidRPr="00072107" w:rsidRDefault="00867813" w:rsidP="00072107">
            <w:pPr>
              <w:rPr>
                <w:i/>
                <w:color w:val="00B050"/>
              </w:rPr>
            </w:pPr>
            <w:r w:rsidRPr="00072107">
              <w:rPr>
                <w:i/>
                <w:color w:val="00B050"/>
              </w:rPr>
              <w:t>DSUR section</w:t>
            </w:r>
          </w:p>
        </w:tc>
      </w:tr>
      <w:tr w:rsidR="00867813" w:rsidRPr="00072107" w14:paraId="33BD8E7B" w14:textId="77777777" w:rsidTr="003D3737">
        <w:trPr>
          <w:trHeight w:val="80"/>
          <w:jc w:val="center"/>
        </w:trPr>
        <w:tc>
          <w:tcPr>
            <w:tcW w:w="2419" w:type="pct"/>
            <w:shd w:val="clear" w:color="auto" w:fill="auto"/>
          </w:tcPr>
          <w:p w14:paraId="33BD8E77" w14:textId="77777777" w:rsidR="00867813" w:rsidRPr="00072107" w:rsidRDefault="00867813" w:rsidP="00072107">
            <w:pPr>
              <w:rPr>
                <w:i/>
                <w:color w:val="00B050"/>
              </w:rPr>
            </w:pPr>
            <w:r w:rsidRPr="00072107">
              <w:rPr>
                <w:i/>
                <w:color w:val="00B050"/>
              </w:rPr>
              <w:t>Section 13.0 Lack of Efficacy in Controlled Clinical Trials</w:t>
            </w:r>
          </w:p>
          <w:p w14:paraId="33BD8E78" w14:textId="77777777" w:rsidR="00867813" w:rsidRPr="00072107" w:rsidRDefault="00867813" w:rsidP="00072107">
            <w:pPr>
              <w:rPr>
                <w:i/>
                <w:color w:val="00B050"/>
              </w:rPr>
            </w:pPr>
          </w:p>
        </w:tc>
        <w:tc>
          <w:tcPr>
            <w:tcW w:w="2581" w:type="pct"/>
            <w:shd w:val="clear" w:color="auto" w:fill="auto"/>
          </w:tcPr>
          <w:p w14:paraId="33BD8E79" w14:textId="77777777" w:rsidR="00867813" w:rsidRPr="00072107" w:rsidRDefault="00867813" w:rsidP="00072107">
            <w:pPr>
              <w:rPr>
                <w:i/>
                <w:color w:val="00B050"/>
              </w:rPr>
            </w:pPr>
            <w:r w:rsidRPr="00072107">
              <w:rPr>
                <w:i/>
                <w:color w:val="00B050"/>
              </w:rPr>
              <w:t>Section 15.0 Lack of Efficacy</w:t>
            </w:r>
          </w:p>
          <w:p w14:paraId="33BD8E7A" w14:textId="77777777" w:rsidR="00867813" w:rsidRPr="00072107" w:rsidRDefault="00867813" w:rsidP="00072107">
            <w:pPr>
              <w:rPr>
                <w:i/>
                <w:color w:val="00B050"/>
              </w:rPr>
            </w:pPr>
          </w:p>
        </w:tc>
      </w:tr>
    </w:tbl>
    <w:p w14:paraId="33BD8E7C" w14:textId="77777777" w:rsidR="00867813" w:rsidRPr="00072107" w:rsidRDefault="00867813" w:rsidP="00072107">
      <w:pPr>
        <w:rPr>
          <w:i/>
          <w:color w:val="00B050"/>
        </w:rPr>
      </w:pPr>
    </w:p>
    <w:p w14:paraId="33BD8E7D" w14:textId="77777777" w:rsidR="00867813" w:rsidRPr="00072107" w:rsidRDefault="00867813" w:rsidP="00072107">
      <w:pPr>
        <w:rPr>
          <w:i/>
          <w:color w:val="00B050"/>
        </w:rPr>
      </w:pPr>
      <w:r w:rsidRPr="00072107">
        <w:rPr>
          <w:i/>
          <w:color w:val="00B050"/>
        </w:rPr>
        <w:t xml:space="preserve">Lead Author: Clinical Management (review from Clinical Development)  </w:t>
      </w:r>
    </w:p>
    <w:p w14:paraId="33BD8E7E" w14:textId="68A8D02E" w:rsidR="00867813" w:rsidRPr="00072107" w:rsidRDefault="00867813" w:rsidP="00072107">
      <w:pPr>
        <w:rPr>
          <w:i/>
          <w:color w:val="00B050"/>
        </w:rPr>
      </w:pPr>
      <w:r w:rsidRPr="00072107">
        <w:rPr>
          <w:i/>
          <w:color w:val="00B050"/>
        </w:rPr>
        <w:t>Data indicating lack of efficacy, or lack of efficacy relative to established therapy(ies), for investigational products intended to treat serious or life-threatening illnesses (</w:t>
      </w:r>
      <w:r w:rsidR="008C2FBA">
        <w:rPr>
          <w:i/>
          <w:color w:val="00B050"/>
        </w:rPr>
        <w:t>eg</w:t>
      </w:r>
      <w:r w:rsidRPr="00072107">
        <w:rPr>
          <w:i/>
          <w:color w:val="00B050"/>
        </w:rPr>
        <w:t xml:space="preserve">, excess cardiovascular adverse events in a trial of a new antiplatelet drug for acute coronary syndromes) could reflect a significant risk to clinical trial subjects and should be </w:t>
      </w:r>
      <w:r w:rsidR="00E34BF8">
        <w:rPr>
          <w:i/>
          <w:color w:val="00B050"/>
        </w:rPr>
        <w:t>summarise</w:t>
      </w:r>
      <w:r w:rsidRPr="00072107">
        <w:rPr>
          <w:i/>
          <w:color w:val="00B050"/>
        </w:rPr>
        <w:t xml:space="preserve">d in this section. </w:t>
      </w:r>
    </w:p>
    <w:p w14:paraId="33BD8E7F" w14:textId="77777777" w:rsidR="00867813" w:rsidRPr="00072107" w:rsidRDefault="00867813" w:rsidP="00072107">
      <w:pPr>
        <w:rPr>
          <w:color w:val="FF0000"/>
        </w:rPr>
      </w:pPr>
      <w:r w:rsidRPr="00642A6F">
        <w:t xml:space="preserve">This section is not applicable, as there are no data indicating lack of efficacy for </w:t>
      </w:r>
      <w:r w:rsidRPr="00072107">
        <w:rPr>
          <w:color w:val="FF0000"/>
        </w:rPr>
        <w:t xml:space="preserve">[product name]. </w:t>
      </w:r>
    </w:p>
    <w:p w14:paraId="33BD8E80" w14:textId="77777777" w:rsidR="00867813" w:rsidRPr="00072107" w:rsidRDefault="00867813" w:rsidP="00072107">
      <w:pPr>
        <w:rPr>
          <w:i/>
          <w:color w:val="00B050"/>
        </w:rPr>
      </w:pPr>
      <w:commentRangeStart w:id="212"/>
      <w:r w:rsidRPr="00072107">
        <w:rPr>
          <w:i/>
          <w:color w:val="00B050"/>
        </w:rPr>
        <w:t>OR</w:t>
      </w:r>
      <w:commentRangeEnd w:id="212"/>
      <w:r w:rsidR="008761AB">
        <w:rPr>
          <w:rStyle w:val="CommentReference"/>
        </w:rPr>
        <w:commentReference w:id="212"/>
      </w:r>
    </w:p>
    <w:p w14:paraId="33BD8E81" w14:textId="4D33219D" w:rsidR="00867813" w:rsidRPr="00C67EEA" w:rsidRDefault="00CE1B15" w:rsidP="00072107">
      <w:pPr>
        <w:rPr>
          <w:color w:val="FF0000"/>
        </w:rPr>
      </w:pPr>
      <w:r w:rsidRPr="00C67EEA">
        <w:rPr>
          <w:color w:val="FF0000"/>
        </w:rPr>
        <w:t>[</w:t>
      </w:r>
      <w:r w:rsidR="00867813" w:rsidRPr="00C67EEA">
        <w:rPr>
          <w:color w:val="FF0000"/>
        </w:rPr>
        <w:t>Include lack of efficacy conditions that reflect risks for subject in clinical trials</w:t>
      </w:r>
      <w:r w:rsidRPr="00C67EEA">
        <w:rPr>
          <w:color w:val="FF0000"/>
        </w:rPr>
        <w:t>]</w:t>
      </w:r>
      <w:r w:rsidR="00867813" w:rsidRPr="00C67EEA">
        <w:rPr>
          <w:color w:val="FF0000"/>
        </w:rPr>
        <w:t xml:space="preserve">.  </w:t>
      </w:r>
    </w:p>
    <w:p w14:paraId="6A81081D" w14:textId="77777777" w:rsidR="00A3259D" w:rsidRPr="00867813" w:rsidRDefault="00A3259D" w:rsidP="00867813">
      <w:pPr>
        <w:pStyle w:val="Paragraph"/>
        <w:jc w:val="both"/>
        <w:rPr>
          <w:rFonts w:ascii="Times New Roman" w:hAnsi="Times New Roman"/>
        </w:rPr>
      </w:pPr>
    </w:p>
    <w:p w14:paraId="33BD8E83" w14:textId="427D3284" w:rsidR="00867813" w:rsidRPr="00642A6F" w:rsidRDefault="00867813" w:rsidP="00642A6F">
      <w:pPr>
        <w:pStyle w:val="Heading1"/>
      </w:pPr>
      <w:bookmarkStart w:id="213" w:name="_Toc303189179"/>
      <w:bookmarkStart w:id="214" w:name="_Toc447267177"/>
      <w:r w:rsidRPr="00642A6F">
        <w:t>Region-Specific Information</w:t>
      </w:r>
      <w:bookmarkEnd w:id="213"/>
      <w:bookmarkEnd w:id="214"/>
    </w:p>
    <w:p w14:paraId="33BD8E84" w14:textId="77777777" w:rsidR="00867813" w:rsidRPr="00072107" w:rsidRDefault="00867813" w:rsidP="00072107">
      <w:pPr>
        <w:rPr>
          <w:i/>
          <w:color w:val="00B050"/>
        </w:rPr>
      </w:pPr>
      <w:r w:rsidRPr="00072107">
        <w:rPr>
          <w:i/>
          <w:color w:val="00B050"/>
        </w:rPr>
        <w:t xml:space="preserve">Lead Author: Aggregate Reporting Associate   </w:t>
      </w:r>
    </w:p>
    <w:p w14:paraId="33BD8E85" w14:textId="77777777" w:rsidR="00867813" w:rsidRPr="00072107" w:rsidRDefault="00867813" w:rsidP="00072107">
      <w:pPr>
        <w:rPr>
          <w:i/>
          <w:color w:val="00B050"/>
        </w:rPr>
      </w:pPr>
      <w:r w:rsidRPr="00072107">
        <w:rPr>
          <w:i/>
          <w:color w:val="00B050"/>
        </w:rPr>
        <w:t>See appendices for specific contributions.</w:t>
      </w:r>
    </w:p>
    <w:p w14:paraId="33BD8E87" w14:textId="77777777" w:rsidR="00867813" w:rsidRPr="00072107" w:rsidRDefault="00867813" w:rsidP="00072107">
      <w:pPr>
        <w:rPr>
          <w:i/>
          <w:color w:val="00B050"/>
        </w:rPr>
      </w:pPr>
      <w:r w:rsidRPr="00072107">
        <w:rPr>
          <w:i/>
          <w:color w:val="00B050"/>
        </w:rPr>
        <w:t xml:space="preserve">The information in this section can be used to comply with national or regional requirements and can be provided in appendices to the DSUR. Sponsors should refer to national or regional requirements to determine which of the following sections should be included, as well as the scope of clinical trials that should be covered by these sections. Examples include: </w:t>
      </w:r>
    </w:p>
    <w:p w14:paraId="33BD8E88" w14:textId="77777777" w:rsidR="00867813" w:rsidRPr="00072107" w:rsidRDefault="00867813" w:rsidP="0027691C">
      <w:pPr>
        <w:pStyle w:val="ListParagraph"/>
        <w:numPr>
          <w:ilvl w:val="0"/>
          <w:numId w:val="32"/>
        </w:numPr>
        <w:rPr>
          <w:i/>
          <w:color w:val="00B050"/>
        </w:rPr>
      </w:pPr>
      <w:r w:rsidRPr="00072107">
        <w:rPr>
          <w:i/>
          <w:color w:val="00B050"/>
        </w:rPr>
        <w:t xml:space="preserve">Cumulative summary tabulation of serious adverse reactions (Appendix 22.1).  This cumulative summary tabulation of all SARs should specify the number of SARs by: a) SOC, b) adverse reaction term and c) treatment arm, if applicable. Unexpected adverse reaction terms should be identified. </w:t>
      </w:r>
    </w:p>
    <w:p w14:paraId="33BD8E89" w14:textId="77777777" w:rsidR="00867813" w:rsidRPr="00072107" w:rsidRDefault="00867813" w:rsidP="0027691C">
      <w:pPr>
        <w:pStyle w:val="ListParagraph"/>
        <w:numPr>
          <w:ilvl w:val="0"/>
          <w:numId w:val="32"/>
        </w:numPr>
        <w:rPr>
          <w:i/>
          <w:color w:val="00B050"/>
        </w:rPr>
      </w:pPr>
      <w:r w:rsidRPr="00072107">
        <w:rPr>
          <w:i/>
          <w:color w:val="00B050"/>
        </w:rPr>
        <w:t xml:space="preserve">List of subjects who died during the reporting period (Appendix 22.2).  The list of subjects who died during participation in the clinical trials should include the following information at a minimum: case number, assigned treatment (could still </w:t>
      </w:r>
      <w:r w:rsidRPr="00072107">
        <w:rPr>
          <w:i/>
          <w:color w:val="00B050"/>
        </w:rPr>
        <w:lastRenderedPageBreak/>
        <w:t>be blinded), and cause of death of each subject. Any safety issues identified from a review of these deaths should be addressed in section 18 of the DSUR as appropriate.</w:t>
      </w:r>
    </w:p>
    <w:p w14:paraId="2A52C018" w14:textId="474126BF" w:rsidR="00A3259D" w:rsidRDefault="00867813" w:rsidP="00A3259D">
      <w:pPr>
        <w:pStyle w:val="ListParagraph"/>
        <w:numPr>
          <w:ilvl w:val="0"/>
          <w:numId w:val="32"/>
        </w:numPr>
        <w:rPr>
          <w:i/>
          <w:color w:val="00B050"/>
        </w:rPr>
      </w:pPr>
      <w:r w:rsidRPr="00072107">
        <w:rPr>
          <w:i/>
          <w:color w:val="00B050"/>
        </w:rPr>
        <w:t>Significant manufacturing changes (Appendix 22.5).  This section should include a summary of significant manufacturing or microbiological changes during the reporting period and discuss potential safety issues arising from these changes in Section 18 of the DSUR, if applicable.</w:t>
      </w:r>
      <w:bookmarkStart w:id="215" w:name="_Toc303189180"/>
    </w:p>
    <w:p w14:paraId="40B13681" w14:textId="1C912B6D" w:rsidR="005A2DAC" w:rsidRPr="00C67EEA" w:rsidRDefault="005A2DAC" w:rsidP="00C67EEA">
      <w:pPr>
        <w:rPr>
          <w:i/>
          <w:color w:val="00B050"/>
        </w:rPr>
      </w:pPr>
      <w:r>
        <w:t>For further regional specific information, please refer to the following appendices:</w:t>
      </w:r>
    </w:p>
    <w:p w14:paraId="2BF2CBDD" w14:textId="6317945E" w:rsidR="00A3259D" w:rsidRPr="00E12440" w:rsidRDefault="00272775" w:rsidP="00B56D68">
      <w:pPr>
        <w:pStyle w:val="ListBullet"/>
        <w:rPr>
          <w:rStyle w:val="Hyperlink"/>
        </w:rPr>
      </w:pPr>
      <w:r w:rsidRPr="005769DA" w:rsidDel="007057B6">
        <w:rPr>
          <w:rStyle w:val="Hyperlink"/>
        </w:rPr>
        <w:t>Appendix 22.1</w:t>
      </w:r>
      <w:r w:rsidR="00A3259D" w:rsidRPr="00A3259D">
        <w:rPr>
          <w:color w:val="0070C0"/>
        </w:rPr>
        <w:t xml:space="preserve"> </w:t>
      </w:r>
      <w:r w:rsidRPr="00E12440" w:rsidDel="007057B6">
        <w:rPr>
          <w:rStyle w:val="Hyperlink"/>
        </w:rPr>
        <w:t xml:space="preserve">Cumulative Summary Tabulation of Serious Adverse Reactions </w:t>
      </w:r>
    </w:p>
    <w:p w14:paraId="6CF7C1B8" w14:textId="5D7F99E4" w:rsidR="00A3259D" w:rsidRPr="00E12440" w:rsidRDefault="00A3259D" w:rsidP="00B56D68">
      <w:pPr>
        <w:pStyle w:val="ListBullet"/>
        <w:rPr>
          <w:rStyle w:val="Hyperlink"/>
        </w:rPr>
      </w:pPr>
      <w:r w:rsidRPr="004E4080">
        <w:rPr>
          <w:rStyle w:val="Hyperlink"/>
        </w:rPr>
        <w:t>Appendix 22.2</w:t>
      </w:r>
      <w:r w:rsidRPr="00E12440">
        <w:rPr>
          <w:rStyle w:val="Hyperlink"/>
        </w:rPr>
        <w:t xml:space="preserve"> </w:t>
      </w:r>
      <w:r w:rsidR="00272775" w:rsidRPr="00E12440" w:rsidDel="007057B6">
        <w:rPr>
          <w:rStyle w:val="Hyperlink"/>
        </w:rPr>
        <w:t>List of Subjects who D</w:t>
      </w:r>
      <w:r w:rsidRPr="00E12440">
        <w:rPr>
          <w:rStyle w:val="Hyperlink"/>
        </w:rPr>
        <w:t xml:space="preserve">ied </w:t>
      </w:r>
      <w:r w:rsidR="006554FC">
        <w:rPr>
          <w:rStyle w:val="Hyperlink"/>
        </w:rPr>
        <w:t>d</w:t>
      </w:r>
      <w:r w:rsidRPr="00E12440">
        <w:rPr>
          <w:rStyle w:val="Hyperlink"/>
        </w:rPr>
        <w:t>uring the Reporting Period</w:t>
      </w:r>
    </w:p>
    <w:p w14:paraId="423ABAA7" w14:textId="033FA057" w:rsidR="00A3259D" w:rsidRPr="00E12440" w:rsidRDefault="00A3259D" w:rsidP="00B56D68">
      <w:pPr>
        <w:pStyle w:val="ListBullet"/>
        <w:rPr>
          <w:rStyle w:val="Hyperlink"/>
        </w:rPr>
      </w:pPr>
      <w:r w:rsidRPr="004E4080">
        <w:rPr>
          <w:rStyle w:val="Hyperlink"/>
        </w:rPr>
        <w:t>Appendix 22.3</w:t>
      </w:r>
      <w:r w:rsidRPr="00E12440">
        <w:rPr>
          <w:rStyle w:val="Hyperlink"/>
        </w:rPr>
        <w:t xml:space="preserve"> </w:t>
      </w:r>
      <w:r w:rsidR="00272775" w:rsidRPr="00E12440" w:rsidDel="007057B6">
        <w:rPr>
          <w:rStyle w:val="Hyperlink"/>
        </w:rPr>
        <w:t>List of Subjects who Dropped out of Studie</w:t>
      </w:r>
      <w:r w:rsidRPr="00E12440">
        <w:rPr>
          <w:rStyle w:val="Hyperlink"/>
        </w:rPr>
        <w:t xml:space="preserve">s </w:t>
      </w:r>
      <w:r w:rsidR="006554FC">
        <w:rPr>
          <w:rStyle w:val="Hyperlink"/>
        </w:rPr>
        <w:t>d</w:t>
      </w:r>
      <w:r w:rsidRPr="00E12440">
        <w:rPr>
          <w:rStyle w:val="Hyperlink"/>
        </w:rPr>
        <w:t>uring the Reporting Period</w:t>
      </w:r>
    </w:p>
    <w:p w14:paraId="26FEDA95" w14:textId="77777777" w:rsidR="00A3259D" w:rsidRPr="00E12440" w:rsidRDefault="00A3259D" w:rsidP="00B56D68">
      <w:pPr>
        <w:pStyle w:val="ListBullet"/>
        <w:rPr>
          <w:rStyle w:val="Hyperlink"/>
        </w:rPr>
      </w:pPr>
      <w:r w:rsidRPr="004E4080">
        <w:rPr>
          <w:rStyle w:val="Hyperlink"/>
        </w:rPr>
        <w:t>Appendix 22.4</w:t>
      </w:r>
      <w:r w:rsidRPr="00E12440">
        <w:rPr>
          <w:rStyle w:val="Hyperlink"/>
        </w:rPr>
        <w:t xml:space="preserve"> </w:t>
      </w:r>
      <w:r w:rsidR="00272775" w:rsidRPr="00E12440" w:rsidDel="007057B6">
        <w:rPr>
          <w:rStyle w:val="Hyperlink"/>
        </w:rPr>
        <w:t>Significant Phase 1 Protocol Modifica</w:t>
      </w:r>
      <w:r w:rsidRPr="00E12440">
        <w:rPr>
          <w:rStyle w:val="Hyperlink"/>
        </w:rPr>
        <w:t>tions with Respect to a US IND</w:t>
      </w:r>
      <w:r w:rsidR="00272775" w:rsidRPr="00E12440" w:rsidDel="007057B6">
        <w:rPr>
          <w:rStyle w:val="Hyperlink"/>
        </w:rPr>
        <w:t xml:space="preserve"> </w:t>
      </w:r>
    </w:p>
    <w:p w14:paraId="67D07B4C" w14:textId="1A1442E6" w:rsidR="00A3259D" w:rsidRPr="00E12440" w:rsidRDefault="00A3259D" w:rsidP="00B56D68">
      <w:pPr>
        <w:pStyle w:val="ListBullet"/>
        <w:rPr>
          <w:rStyle w:val="Hyperlink"/>
        </w:rPr>
      </w:pPr>
      <w:r w:rsidRPr="004E4080">
        <w:rPr>
          <w:rStyle w:val="Hyperlink"/>
        </w:rPr>
        <w:t>Appendix 22.5</w:t>
      </w:r>
      <w:r w:rsidRPr="00E12440">
        <w:rPr>
          <w:rStyle w:val="Hyperlink"/>
        </w:rPr>
        <w:t xml:space="preserve"> </w:t>
      </w:r>
      <w:r w:rsidR="00272775" w:rsidRPr="00E12440" w:rsidDel="007057B6">
        <w:rPr>
          <w:rStyle w:val="Hyperlink"/>
        </w:rPr>
        <w:t>Sign</w:t>
      </w:r>
      <w:r w:rsidRPr="00E12440">
        <w:rPr>
          <w:rStyle w:val="Hyperlink"/>
        </w:rPr>
        <w:t>ificant Manufacturing Changes</w:t>
      </w:r>
    </w:p>
    <w:p w14:paraId="4099D648" w14:textId="77777777" w:rsidR="00A3259D" w:rsidRDefault="00A3259D" w:rsidP="00B56D68">
      <w:pPr>
        <w:pStyle w:val="ListBullet"/>
        <w:rPr>
          <w:rStyle w:val="Hyperlink"/>
        </w:rPr>
      </w:pPr>
      <w:r w:rsidRPr="004E4080">
        <w:rPr>
          <w:rStyle w:val="Hyperlink"/>
        </w:rPr>
        <w:t>Appendix 22.6</w:t>
      </w:r>
      <w:r w:rsidRPr="00E12440">
        <w:rPr>
          <w:rStyle w:val="Hyperlink"/>
        </w:rPr>
        <w:t xml:space="preserve"> </w:t>
      </w:r>
      <w:r w:rsidR="00272775" w:rsidRPr="00E12440" w:rsidDel="007057B6">
        <w:rPr>
          <w:rStyle w:val="Hyperlink"/>
        </w:rPr>
        <w:t>Description of the General Investigational Plan for the Coming</w:t>
      </w:r>
      <w:r w:rsidRPr="00E12440">
        <w:rPr>
          <w:rStyle w:val="Hyperlink"/>
        </w:rPr>
        <w:t xml:space="preserve"> Year with Respect to a US IND</w:t>
      </w:r>
    </w:p>
    <w:p w14:paraId="712A6555" w14:textId="234BADB4" w:rsidR="006554FC" w:rsidRDefault="006554FC" w:rsidP="00B56D68">
      <w:pPr>
        <w:pStyle w:val="ListBullet"/>
        <w:rPr>
          <w:rStyle w:val="Hyperlink"/>
        </w:rPr>
      </w:pPr>
      <w:r>
        <w:rPr>
          <w:rStyle w:val="Hyperlink"/>
        </w:rPr>
        <w:t>Appendix 22.7 Log of Outstanding Business with Respect to a US IND</w:t>
      </w:r>
    </w:p>
    <w:p w14:paraId="2F1A9BEA" w14:textId="77777777" w:rsidR="00520004" w:rsidRPr="00F3538C" w:rsidRDefault="00520004" w:rsidP="00B56D68">
      <w:pPr>
        <w:pStyle w:val="ListBullet"/>
        <w:numPr>
          <w:ilvl w:val="0"/>
          <w:numId w:val="0"/>
        </w:numPr>
        <w:rPr>
          <w:rStyle w:val="Hyperlink"/>
          <w:color w:val="auto"/>
        </w:rPr>
      </w:pPr>
    </w:p>
    <w:p w14:paraId="33BD8E9B" w14:textId="32CB5403" w:rsidR="00867813" w:rsidRPr="00642A6F" w:rsidRDefault="00867813" w:rsidP="00642A6F">
      <w:pPr>
        <w:pStyle w:val="Heading1"/>
      </w:pPr>
      <w:bookmarkStart w:id="216" w:name="_Toc417923505"/>
      <w:bookmarkStart w:id="217" w:name="_Toc417923599"/>
      <w:bookmarkStart w:id="218" w:name="_Toc417923506"/>
      <w:bookmarkStart w:id="219" w:name="_Toc417923600"/>
      <w:bookmarkStart w:id="220" w:name="_Toc417923507"/>
      <w:bookmarkStart w:id="221" w:name="_Toc417923601"/>
      <w:bookmarkStart w:id="222" w:name="_Toc417923508"/>
      <w:bookmarkStart w:id="223" w:name="_Toc417923602"/>
      <w:bookmarkStart w:id="224" w:name="_Toc417923509"/>
      <w:bookmarkStart w:id="225" w:name="_Toc417923603"/>
      <w:bookmarkStart w:id="226" w:name="_Toc447267178"/>
      <w:bookmarkEnd w:id="216"/>
      <w:bookmarkEnd w:id="217"/>
      <w:bookmarkEnd w:id="218"/>
      <w:bookmarkEnd w:id="219"/>
      <w:bookmarkEnd w:id="220"/>
      <w:bookmarkEnd w:id="221"/>
      <w:bookmarkEnd w:id="222"/>
      <w:bookmarkEnd w:id="223"/>
      <w:bookmarkEnd w:id="224"/>
      <w:bookmarkEnd w:id="225"/>
      <w:r w:rsidRPr="00642A6F">
        <w:t>Late-Breaking Information</w:t>
      </w:r>
      <w:bookmarkEnd w:id="215"/>
      <w:bookmarkEnd w:id="226"/>
    </w:p>
    <w:p w14:paraId="33BD8E9C" w14:textId="77777777" w:rsidR="00867813" w:rsidRPr="00072107" w:rsidRDefault="00867813" w:rsidP="00072107">
      <w:pPr>
        <w:rPr>
          <w:i/>
          <w:color w:val="00B050"/>
        </w:rPr>
      </w:pPr>
      <w:r w:rsidRPr="00072107">
        <w:rPr>
          <w:i/>
          <w:color w:val="00B050"/>
        </w:rPr>
        <w:t>Common sections between PBRER and DSUR, if reports cover same period and submitted at same time</w:t>
      </w:r>
    </w:p>
    <w:tbl>
      <w:tblPr>
        <w:tblW w:w="4795" w:type="pct"/>
        <w:jc w:val="center"/>
        <w:tblLook w:val="0000" w:firstRow="0" w:lastRow="0" w:firstColumn="0" w:lastColumn="0" w:noHBand="0" w:noVBand="0"/>
      </w:tblPr>
      <w:tblGrid>
        <w:gridCol w:w="4065"/>
        <w:gridCol w:w="4428"/>
      </w:tblGrid>
      <w:tr w:rsidR="00867813" w:rsidRPr="00072107" w14:paraId="33BD8E9F" w14:textId="77777777" w:rsidTr="003D3737">
        <w:trPr>
          <w:trHeight w:val="215"/>
          <w:jc w:val="center"/>
        </w:trPr>
        <w:tc>
          <w:tcPr>
            <w:tcW w:w="2393" w:type="pct"/>
            <w:shd w:val="clear" w:color="auto" w:fill="auto"/>
          </w:tcPr>
          <w:p w14:paraId="33BD8E9D" w14:textId="77777777" w:rsidR="00867813" w:rsidRPr="00072107" w:rsidRDefault="00867813" w:rsidP="00072107">
            <w:pPr>
              <w:rPr>
                <w:i/>
                <w:color w:val="00B050"/>
              </w:rPr>
            </w:pPr>
            <w:r w:rsidRPr="00072107">
              <w:rPr>
                <w:i/>
                <w:color w:val="00B050"/>
              </w:rPr>
              <w:t>PBRER section</w:t>
            </w:r>
          </w:p>
        </w:tc>
        <w:tc>
          <w:tcPr>
            <w:tcW w:w="2607" w:type="pct"/>
            <w:shd w:val="clear" w:color="auto" w:fill="auto"/>
          </w:tcPr>
          <w:p w14:paraId="33BD8E9E" w14:textId="77777777" w:rsidR="00867813" w:rsidRPr="00072107" w:rsidRDefault="00867813" w:rsidP="00072107">
            <w:pPr>
              <w:rPr>
                <w:i/>
                <w:color w:val="00B050"/>
              </w:rPr>
            </w:pPr>
            <w:r w:rsidRPr="00072107">
              <w:rPr>
                <w:i/>
                <w:color w:val="00B050"/>
              </w:rPr>
              <w:t>DSUR section</w:t>
            </w:r>
          </w:p>
        </w:tc>
      </w:tr>
      <w:tr w:rsidR="00867813" w:rsidRPr="00072107" w14:paraId="33BD8EA4" w14:textId="77777777" w:rsidTr="003D3737">
        <w:trPr>
          <w:trHeight w:val="80"/>
          <w:jc w:val="center"/>
        </w:trPr>
        <w:tc>
          <w:tcPr>
            <w:tcW w:w="2393" w:type="pct"/>
            <w:shd w:val="clear" w:color="auto" w:fill="auto"/>
          </w:tcPr>
          <w:p w14:paraId="33BD8EA1" w14:textId="7A31B396" w:rsidR="00867813" w:rsidRPr="00072107" w:rsidRDefault="00867813" w:rsidP="00072107">
            <w:pPr>
              <w:rPr>
                <w:i/>
                <w:color w:val="00B050"/>
              </w:rPr>
            </w:pPr>
            <w:r w:rsidRPr="00072107">
              <w:rPr>
                <w:i/>
                <w:color w:val="00B050"/>
              </w:rPr>
              <w:t>Section 14.0 Late-Breaking Information</w:t>
            </w:r>
          </w:p>
        </w:tc>
        <w:tc>
          <w:tcPr>
            <w:tcW w:w="2607" w:type="pct"/>
            <w:shd w:val="clear" w:color="auto" w:fill="auto"/>
          </w:tcPr>
          <w:p w14:paraId="33BD8EA3" w14:textId="07051740" w:rsidR="00867813" w:rsidRPr="00072107" w:rsidRDefault="00867813" w:rsidP="00072107">
            <w:pPr>
              <w:rPr>
                <w:i/>
                <w:color w:val="00B050"/>
              </w:rPr>
            </w:pPr>
            <w:r w:rsidRPr="00072107">
              <w:rPr>
                <w:i/>
                <w:color w:val="00B050"/>
              </w:rPr>
              <w:t>Section 17.0 Late-Breaking Information</w:t>
            </w:r>
          </w:p>
        </w:tc>
      </w:tr>
    </w:tbl>
    <w:p w14:paraId="33BD8EA5" w14:textId="621D3056" w:rsidR="00867813" w:rsidRDefault="00867813" w:rsidP="00072107">
      <w:pPr>
        <w:rPr>
          <w:ins w:id="227" w:author="Pianka, Krystle" w:date="2016-06-01T15:36:00Z"/>
          <w:i/>
          <w:color w:val="00B050"/>
        </w:rPr>
      </w:pPr>
      <w:r w:rsidRPr="00072107">
        <w:rPr>
          <w:i/>
          <w:color w:val="00B050"/>
        </w:rPr>
        <w:t xml:space="preserve">Lead Author(s): </w:t>
      </w:r>
      <w:ins w:id="228" w:author="Frith-Johnson-CW, Lorraine 12837" w:date="2016-06-07T15:20:00Z">
        <w:r w:rsidR="00FE1028" w:rsidRPr="00FE1028">
          <w:rPr>
            <w:i/>
            <w:color w:val="00B050"/>
          </w:rPr>
          <w:t>GPV</w:t>
        </w:r>
      </w:ins>
      <w:del w:id="229" w:author="Frith-Johnson-CW, Lorraine 12837" w:date="2016-06-07T15:20:00Z">
        <w:r w:rsidRPr="00072107" w:rsidDel="00FE1028">
          <w:rPr>
            <w:i/>
            <w:color w:val="00B050"/>
          </w:rPr>
          <w:delText>CSPV</w:delText>
        </w:r>
      </w:del>
      <w:r w:rsidRPr="00072107">
        <w:rPr>
          <w:i/>
          <w:color w:val="00B050"/>
        </w:rPr>
        <w:t xml:space="preserve"> Medical Safety Operations/Physician</w:t>
      </w:r>
      <w:del w:id="230" w:author="Pianka, Krystle" w:date="2016-06-01T15:39:00Z">
        <w:r w:rsidRPr="00072107" w:rsidDel="00C71914">
          <w:rPr>
            <w:i/>
            <w:color w:val="00B050"/>
          </w:rPr>
          <w:delText xml:space="preserve"> </w:delText>
        </w:r>
      </w:del>
      <w:ins w:id="231" w:author="Pianka, Krystle" w:date="2016-06-01T15:36:00Z">
        <w:r w:rsidR="008F30AE">
          <w:rPr>
            <w:i/>
            <w:color w:val="00B050"/>
          </w:rPr>
          <w:t>; Aggregate Reporting Associate</w:t>
        </w:r>
      </w:ins>
    </w:p>
    <w:p w14:paraId="4F93DCA7" w14:textId="285B76E4" w:rsidR="008F30AE" w:rsidRPr="00072107" w:rsidRDefault="008F30AE" w:rsidP="00072107">
      <w:pPr>
        <w:rPr>
          <w:i/>
          <w:color w:val="00B050"/>
        </w:rPr>
      </w:pPr>
      <w:ins w:id="232" w:author="Pianka, Krystle" w:date="2016-06-01T15:36:00Z">
        <w:r>
          <w:rPr>
            <w:i/>
            <w:color w:val="00B050"/>
          </w:rPr>
          <w:t>The A</w:t>
        </w:r>
      </w:ins>
      <w:ins w:id="233" w:author="Pianka, Krystle" w:date="2016-06-07T12:24:00Z">
        <w:r w:rsidR="00DA480A">
          <w:rPr>
            <w:i/>
            <w:color w:val="00B050"/>
          </w:rPr>
          <w:t xml:space="preserve">ggregate Reporting Associate </w:t>
        </w:r>
      </w:ins>
      <w:ins w:id="234" w:author="Pianka, Krystle" w:date="2016-06-01T15:36:00Z">
        <w:r>
          <w:rPr>
            <w:i/>
            <w:color w:val="00B050"/>
          </w:rPr>
          <w:t xml:space="preserve"> will send a</w:t>
        </w:r>
      </w:ins>
      <w:ins w:id="235" w:author="Pianka, Krystle" w:date="2016-06-01T15:37:00Z">
        <w:r>
          <w:rPr>
            <w:i/>
            <w:color w:val="00B050"/>
          </w:rPr>
          <w:t xml:space="preserve">n </w:t>
        </w:r>
      </w:ins>
      <w:ins w:id="236" w:author="Pianka, Krystle" w:date="2016-06-01T15:36:00Z">
        <w:r>
          <w:rPr>
            <w:i/>
            <w:color w:val="00B050"/>
          </w:rPr>
          <w:t xml:space="preserve">email to </w:t>
        </w:r>
      </w:ins>
      <w:ins w:id="237" w:author="Pianka, Krystle" w:date="2016-06-01T15:37:00Z">
        <w:r>
          <w:rPr>
            <w:i/>
            <w:color w:val="00B050"/>
          </w:rPr>
          <w:t>all contributors</w:t>
        </w:r>
      </w:ins>
      <w:ins w:id="238" w:author="Pianka, Krystle" w:date="2016-06-01T15:36:00Z">
        <w:r>
          <w:rPr>
            <w:i/>
            <w:color w:val="00B050"/>
          </w:rPr>
          <w:t xml:space="preserve"> </w:t>
        </w:r>
      </w:ins>
      <w:ins w:id="239" w:author="Pianka, Krystle" w:date="2016-06-01T15:37:00Z">
        <w:r>
          <w:rPr>
            <w:i/>
            <w:color w:val="00B050"/>
          </w:rPr>
          <w:t>requesting</w:t>
        </w:r>
      </w:ins>
      <w:ins w:id="240" w:author="Pianka, Krystle" w:date="2016-06-01T15:36:00Z">
        <w:r>
          <w:rPr>
            <w:i/>
            <w:color w:val="00B050"/>
          </w:rPr>
          <w:t xml:space="preserve"> late breaking </w:t>
        </w:r>
      </w:ins>
      <w:ins w:id="241" w:author="Pianka, Krystle" w:date="2016-06-01T15:37:00Z">
        <w:r>
          <w:rPr>
            <w:i/>
            <w:color w:val="00B050"/>
          </w:rPr>
          <w:t>information, and the Medical Safety Operations/Physician will complete this section as appropriate</w:t>
        </w:r>
      </w:ins>
      <w:ins w:id="242" w:author="Pianka, Krystle" w:date="2016-06-01T15:38:00Z">
        <w:r>
          <w:rPr>
            <w:i/>
            <w:color w:val="00B050"/>
          </w:rPr>
          <w:t xml:space="preserve"> with the received information.</w:t>
        </w:r>
      </w:ins>
    </w:p>
    <w:p w14:paraId="33BD8EA6" w14:textId="61ED173B" w:rsidR="00867813" w:rsidRPr="00072107" w:rsidRDefault="00867813" w:rsidP="00072107">
      <w:pPr>
        <w:rPr>
          <w:i/>
          <w:color w:val="00B050"/>
        </w:rPr>
      </w:pPr>
      <w:r w:rsidRPr="00072107">
        <w:rPr>
          <w:i/>
          <w:color w:val="00B050"/>
        </w:rPr>
        <w:t xml:space="preserve">This section should </w:t>
      </w:r>
      <w:r w:rsidR="00E34BF8">
        <w:rPr>
          <w:i/>
          <w:color w:val="00B050"/>
        </w:rPr>
        <w:t>summarise</w:t>
      </w:r>
      <w:r w:rsidRPr="00072107">
        <w:rPr>
          <w:i/>
          <w:color w:val="00B050"/>
        </w:rPr>
        <w:t xml:space="preserve"> information on potentially important safety findings that arise after the data lock point but while the DSUR is in preparation. Examples include clinically significant new case reports, important follow-up data, clinically relevant toxicological findings and any action that the sponsor, a DMC, or a regulatory authority </w:t>
      </w:r>
      <w:r w:rsidRPr="00072107">
        <w:rPr>
          <w:i/>
          <w:color w:val="00B050"/>
        </w:rPr>
        <w:lastRenderedPageBreak/>
        <w:t>has taken for safety reasons.  The Overall Safety Assessment (see Section 18) should also take these new data into account.</w:t>
      </w:r>
    </w:p>
    <w:p w14:paraId="33BD8EA7" w14:textId="77777777" w:rsidR="00867813" w:rsidRPr="00072107" w:rsidRDefault="00867813" w:rsidP="00072107">
      <w:pPr>
        <w:rPr>
          <w:color w:val="FF0000"/>
        </w:rPr>
      </w:pPr>
      <w:commentRangeStart w:id="243"/>
      <w:r w:rsidRPr="00642A6F">
        <w:t>There</w:t>
      </w:r>
      <w:commentRangeEnd w:id="243"/>
      <w:r w:rsidR="008761AB">
        <w:rPr>
          <w:rStyle w:val="CommentReference"/>
        </w:rPr>
        <w:commentReference w:id="243"/>
      </w:r>
      <w:r w:rsidRPr="00642A6F">
        <w:t xml:space="preserve"> was no important or new late-breaking information that would alter the currently known safety profile as described in the current IB of </w:t>
      </w:r>
      <w:r w:rsidRPr="00072107">
        <w:rPr>
          <w:color w:val="FF0000"/>
        </w:rPr>
        <w:t>[product name].</w:t>
      </w:r>
    </w:p>
    <w:p w14:paraId="33BD8EA8" w14:textId="77777777" w:rsidR="00867813" w:rsidRPr="00072107" w:rsidRDefault="00867813" w:rsidP="00072107">
      <w:pPr>
        <w:rPr>
          <w:i/>
          <w:color w:val="00B050"/>
        </w:rPr>
      </w:pPr>
      <w:r w:rsidRPr="00072107">
        <w:rPr>
          <w:i/>
          <w:color w:val="00B050"/>
        </w:rPr>
        <w:t>OR</w:t>
      </w:r>
    </w:p>
    <w:p w14:paraId="33BD8EA9" w14:textId="77777777" w:rsidR="00867813" w:rsidRPr="00642A6F" w:rsidRDefault="00867813" w:rsidP="00072107">
      <w:r w:rsidRPr="00642A6F">
        <w:t xml:space="preserve">The following important or new late-breaking information became available after the reporting end date:  </w:t>
      </w:r>
      <w:r w:rsidRPr="00072107">
        <w:rPr>
          <w:i/>
          <w:color w:val="FF0000"/>
        </w:rPr>
        <w:t>[describe]</w:t>
      </w:r>
    </w:p>
    <w:p w14:paraId="59F7325F" w14:textId="77777777" w:rsidR="00A3259D" w:rsidRPr="00867813" w:rsidRDefault="00A3259D" w:rsidP="00867813">
      <w:pPr>
        <w:pStyle w:val="Paragraph"/>
        <w:jc w:val="both"/>
        <w:rPr>
          <w:rFonts w:ascii="Times New Roman" w:hAnsi="Times New Roman"/>
        </w:rPr>
      </w:pPr>
    </w:p>
    <w:p w14:paraId="33BD8EAB" w14:textId="0D4C1913" w:rsidR="00867813" w:rsidRPr="00A4347D" w:rsidRDefault="00867813" w:rsidP="00A4347D">
      <w:pPr>
        <w:pStyle w:val="Heading1"/>
      </w:pPr>
      <w:bookmarkStart w:id="244" w:name="_Toc303189181"/>
      <w:bookmarkStart w:id="245" w:name="_Toc447267179"/>
      <w:r w:rsidRPr="00A4347D">
        <w:t>Overall Safety Assessment</w:t>
      </w:r>
      <w:bookmarkEnd w:id="244"/>
      <w:bookmarkEnd w:id="245"/>
    </w:p>
    <w:p w14:paraId="33BD8EAC" w14:textId="449F3A37" w:rsidR="00867813" w:rsidRDefault="00867813" w:rsidP="00072107">
      <w:pPr>
        <w:rPr>
          <w:i/>
          <w:color w:val="00B050"/>
        </w:rPr>
      </w:pPr>
      <w:commentRangeStart w:id="246"/>
      <w:r w:rsidRPr="00072107">
        <w:rPr>
          <w:i/>
          <w:color w:val="00B050"/>
        </w:rPr>
        <w:t>The</w:t>
      </w:r>
      <w:commentRangeEnd w:id="246"/>
      <w:r w:rsidR="008761AB">
        <w:rPr>
          <w:rStyle w:val="CommentReference"/>
        </w:rPr>
        <w:commentReference w:id="246"/>
      </w:r>
      <w:r w:rsidRPr="00072107">
        <w:rPr>
          <w:i/>
          <w:color w:val="00B050"/>
        </w:rPr>
        <w:t xml:space="preserve"> overall safety assessment should be a concise, integrated evaluation of all new relevant clinical, nonclinical, and epidemiologic information obtained during the reporting period relative to previous knowledge of the investigational product.  This assessment should consider cumulative experience, new information collected in the period covered by the DSUR and, for investigational products with a marketing approval, clinically significant postmarketing data.  It should not </w:t>
      </w:r>
      <w:r w:rsidR="00E34BF8">
        <w:rPr>
          <w:i/>
          <w:color w:val="00B050"/>
        </w:rPr>
        <w:t>summarise</w:t>
      </w:r>
      <w:r w:rsidRPr="00072107">
        <w:rPr>
          <w:i/>
          <w:color w:val="00B050"/>
        </w:rPr>
        <w:t xml:space="preserve"> or repeat information presented in previous sections of the DSUR, but should provide an interpretation of the information and its implications for the clinical trial population and the development </w:t>
      </w:r>
      <w:r w:rsidR="009D222F">
        <w:rPr>
          <w:i/>
          <w:color w:val="00B050"/>
        </w:rPr>
        <w:t>programme</w:t>
      </w:r>
      <w:r w:rsidRPr="00072107">
        <w:rPr>
          <w:i/>
          <w:color w:val="00B050"/>
        </w:rPr>
        <w:t>.  If appropriate, separate assessments can be provided by therapeutic area, route of administration, formulation, and/or indication.</w:t>
      </w:r>
    </w:p>
    <w:p w14:paraId="151C2606" w14:textId="77777777" w:rsidR="00A3259D" w:rsidRPr="00F3538C" w:rsidRDefault="00A3259D" w:rsidP="00072107">
      <w:pPr>
        <w:rPr>
          <w:i/>
        </w:rPr>
      </w:pPr>
    </w:p>
    <w:p w14:paraId="33BD8EAD" w14:textId="77777777" w:rsidR="00867813" w:rsidRPr="00A4347D" w:rsidRDefault="00867813" w:rsidP="00A4347D">
      <w:pPr>
        <w:pStyle w:val="Heading2"/>
      </w:pPr>
      <w:bookmarkStart w:id="247" w:name="_Toc303189182"/>
      <w:bookmarkStart w:id="248" w:name="_Toc447267180"/>
      <w:r w:rsidRPr="00A4347D">
        <w:t>Evaluation of the Risks</w:t>
      </w:r>
      <w:bookmarkEnd w:id="247"/>
      <w:bookmarkEnd w:id="248"/>
    </w:p>
    <w:p w14:paraId="33BD8EAE" w14:textId="42B01E4C" w:rsidR="00867813" w:rsidRPr="00072107" w:rsidRDefault="00867813" w:rsidP="00072107">
      <w:pPr>
        <w:rPr>
          <w:i/>
          <w:color w:val="00B050"/>
        </w:rPr>
      </w:pPr>
      <w:r w:rsidRPr="00072107">
        <w:rPr>
          <w:i/>
          <w:color w:val="00B050"/>
        </w:rPr>
        <w:t xml:space="preserve">Lead Author(s):  </w:t>
      </w:r>
      <w:ins w:id="249" w:author="Frith-Johnson-CW, Lorraine 12837" w:date="2016-06-07T15:20:00Z">
        <w:r w:rsidR="00FE1028" w:rsidRPr="00FE1028">
          <w:rPr>
            <w:i/>
            <w:color w:val="00B050"/>
          </w:rPr>
          <w:t>GPV</w:t>
        </w:r>
      </w:ins>
      <w:del w:id="250" w:author="Frith-Johnson-CW, Lorraine 12837" w:date="2016-06-07T15:20:00Z">
        <w:r w:rsidRPr="00072107" w:rsidDel="00FE1028">
          <w:rPr>
            <w:i/>
            <w:color w:val="00B050"/>
          </w:rPr>
          <w:delText>CSPV</w:delText>
        </w:r>
      </w:del>
      <w:r w:rsidRPr="00072107">
        <w:rPr>
          <w:i/>
          <w:color w:val="00B050"/>
        </w:rPr>
        <w:t xml:space="preserve"> Medical Safety Operations Associate/Physician</w:t>
      </w:r>
    </w:p>
    <w:p w14:paraId="33BD8EAF" w14:textId="77777777" w:rsidR="00867813" w:rsidRPr="00072107" w:rsidRDefault="00867813" w:rsidP="00072107">
      <w:pPr>
        <w:rPr>
          <w:i/>
          <w:color w:val="00B050"/>
        </w:rPr>
      </w:pPr>
      <w:r w:rsidRPr="00072107">
        <w:rPr>
          <w:i/>
          <w:color w:val="00B050"/>
        </w:rPr>
        <w:t xml:space="preserve">In evaluating the risks, particular emphasis should be placed on interpretation of data related to newly identified safety concerns or providing significant new information relative to previously identified safety concerns.  Relevant points to consider include (where applicable): </w:t>
      </w:r>
    </w:p>
    <w:p w14:paraId="33BD8EB0" w14:textId="0079E39C" w:rsidR="00867813" w:rsidRPr="00072107" w:rsidRDefault="00FB2DA5" w:rsidP="0027691C">
      <w:pPr>
        <w:pStyle w:val="ListParagraph"/>
        <w:numPr>
          <w:ilvl w:val="0"/>
          <w:numId w:val="34"/>
        </w:numPr>
        <w:rPr>
          <w:i/>
          <w:color w:val="00B050"/>
        </w:rPr>
      </w:pPr>
      <w:r>
        <w:rPr>
          <w:i/>
          <w:color w:val="00B050"/>
        </w:rPr>
        <w:t>N</w:t>
      </w:r>
      <w:r w:rsidR="00867813" w:rsidRPr="00072107">
        <w:rPr>
          <w:i/>
          <w:color w:val="00B050"/>
        </w:rPr>
        <w:t xml:space="preserve">ewly identified safety issues (detailed description of adverse events or reactions; associated laboratory values; risk factors; relationship to dose, duration, time course of the treatment; reversibility; factors that could be useful in predicting or preventing reactions); </w:t>
      </w:r>
    </w:p>
    <w:p w14:paraId="33BD8EB1" w14:textId="3EFAC93B" w:rsidR="00867813" w:rsidRPr="00072107" w:rsidRDefault="00867813" w:rsidP="0027691C">
      <w:pPr>
        <w:pStyle w:val="ListParagraph"/>
        <w:numPr>
          <w:ilvl w:val="0"/>
          <w:numId w:val="33"/>
        </w:numPr>
        <w:rPr>
          <w:i/>
          <w:color w:val="00B050"/>
        </w:rPr>
      </w:pPr>
      <w:r w:rsidRPr="00072107">
        <w:rPr>
          <w:i/>
          <w:color w:val="00B050"/>
        </w:rPr>
        <w:t>meaningful changes in previously identified adverse reactions (</w:t>
      </w:r>
      <w:r w:rsidR="008C2FBA">
        <w:rPr>
          <w:i/>
          <w:color w:val="00B050"/>
        </w:rPr>
        <w:t>eg</w:t>
      </w:r>
      <w:r w:rsidRPr="00072107">
        <w:rPr>
          <w:i/>
          <w:color w:val="00B050"/>
        </w:rPr>
        <w:t xml:space="preserve">, increased frequency or severity, outcome, specific at-risk populations); </w:t>
      </w:r>
    </w:p>
    <w:p w14:paraId="33BD8EB2" w14:textId="77777777" w:rsidR="00867813" w:rsidRPr="00072107" w:rsidRDefault="00867813" w:rsidP="0027691C">
      <w:pPr>
        <w:pStyle w:val="ListParagraph"/>
        <w:numPr>
          <w:ilvl w:val="0"/>
          <w:numId w:val="33"/>
        </w:numPr>
        <w:rPr>
          <w:i/>
          <w:color w:val="00B050"/>
        </w:rPr>
      </w:pPr>
      <w:r w:rsidRPr="00072107">
        <w:rPr>
          <w:i/>
          <w:color w:val="00B050"/>
        </w:rPr>
        <w:lastRenderedPageBreak/>
        <w:t xml:space="preserve">symptoms, signs, and laboratory evidence of newly and previously identified clinically significant toxicities, for example: </w:t>
      </w:r>
    </w:p>
    <w:p w14:paraId="33BD8EB3" w14:textId="77777777" w:rsidR="00867813" w:rsidRPr="00072107" w:rsidRDefault="00867813" w:rsidP="0027691C">
      <w:pPr>
        <w:pStyle w:val="ListParagraph"/>
        <w:numPr>
          <w:ilvl w:val="0"/>
          <w:numId w:val="33"/>
        </w:numPr>
        <w:rPr>
          <w:i/>
          <w:color w:val="00B050"/>
        </w:rPr>
      </w:pPr>
      <w:r w:rsidRPr="00072107">
        <w:rPr>
          <w:i/>
          <w:color w:val="00B050"/>
        </w:rPr>
        <w:t xml:space="preserve">hepatotoxicity; </w:t>
      </w:r>
    </w:p>
    <w:p w14:paraId="33BD8EB4" w14:textId="3FE6F52B" w:rsidR="00867813" w:rsidRPr="00072107" w:rsidRDefault="00867813" w:rsidP="0027691C">
      <w:pPr>
        <w:pStyle w:val="ListParagraph"/>
        <w:numPr>
          <w:ilvl w:val="0"/>
          <w:numId w:val="33"/>
        </w:numPr>
        <w:rPr>
          <w:i/>
          <w:color w:val="00B050"/>
        </w:rPr>
      </w:pPr>
      <w:r w:rsidRPr="00072107">
        <w:rPr>
          <w:i/>
          <w:color w:val="00B050"/>
        </w:rPr>
        <w:t xml:space="preserve">cardiovascular effects, including QT interval prolongation and results from thorough QT/QTc studies </w:t>
      </w:r>
    </w:p>
    <w:p w14:paraId="33BD8EB5" w14:textId="1A58559B" w:rsidR="00867813" w:rsidRPr="00072107" w:rsidRDefault="00867813" w:rsidP="0027691C">
      <w:pPr>
        <w:pStyle w:val="ListParagraph"/>
        <w:numPr>
          <w:ilvl w:val="0"/>
          <w:numId w:val="33"/>
        </w:numPr>
        <w:rPr>
          <w:i/>
          <w:color w:val="00B050"/>
        </w:rPr>
      </w:pPr>
      <w:r w:rsidRPr="00072107">
        <w:rPr>
          <w:i/>
          <w:color w:val="00B050"/>
        </w:rPr>
        <w:t xml:space="preserve">bone marrow toxicity </w:t>
      </w:r>
    </w:p>
    <w:p w14:paraId="33BD8EB6" w14:textId="49D8CCC3" w:rsidR="00867813" w:rsidRPr="00072107" w:rsidRDefault="00867813" w:rsidP="0027691C">
      <w:pPr>
        <w:pStyle w:val="ListParagraph"/>
        <w:numPr>
          <w:ilvl w:val="0"/>
          <w:numId w:val="33"/>
        </w:numPr>
        <w:rPr>
          <w:i/>
          <w:color w:val="00B050"/>
        </w:rPr>
      </w:pPr>
      <w:r w:rsidRPr="00072107">
        <w:rPr>
          <w:i/>
          <w:color w:val="00B050"/>
        </w:rPr>
        <w:t xml:space="preserve">pulmonary toxicity </w:t>
      </w:r>
    </w:p>
    <w:p w14:paraId="33BD8EB7" w14:textId="77777777" w:rsidR="00867813" w:rsidRPr="00072107" w:rsidRDefault="00867813" w:rsidP="0027691C">
      <w:pPr>
        <w:pStyle w:val="ListParagraph"/>
        <w:numPr>
          <w:ilvl w:val="0"/>
          <w:numId w:val="33"/>
        </w:numPr>
        <w:rPr>
          <w:i/>
          <w:color w:val="00B050"/>
        </w:rPr>
      </w:pPr>
      <w:r w:rsidRPr="00072107">
        <w:rPr>
          <w:i/>
          <w:color w:val="00B050"/>
        </w:rPr>
        <w:t xml:space="preserve">renal toxicity; </w:t>
      </w:r>
    </w:p>
    <w:p w14:paraId="33BD8EB8" w14:textId="77777777" w:rsidR="00867813" w:rsidRPr="00072107" w:rsidRDefault="00867813" w:rsidP="0027691C">
      <w:pPr>
        <w:pStyle w:val="ListParagraph"/>
        <w:numPr>
          <w:ilvl w:val="0"/>
          <w:numId w:val="33"/>
        </w:numPr>
        <w:rPr>
          <w:i/>
          <w:color w:val="00B050"/>
        </w:rPr>
      </w:pPr>
      <w:r w:rsidRPr="00072107">
        <w:rPr>
          <w:i/>
          <w:color w:val="00B050"/>
        </w:rPr>
        <w:t xml:space="preserve">central nervous system toxicity; </w:t>
      </w:r>
    </w:p>
    <w:p w14:paraId="33BD8EB9" w14:textId="77777777" w:rsidR="00867813" w:rsidRPr="00072107" w:rsidRDefault="00867813" w:rsidP="0027691C">
      <w:pPr>
        <w:pStyle w:val="ListParagraph"/>
        <w:numPr>
          <w:ilvl w:val="0"/>
          <w:numId w:val="33"/>
        </w:numPr>
        <w:rPr>
          <w:i/>
          <w:color w:val="00B050"/>
        </w:rPr>
      </w:pPr>
      <w:r w:rsidRPr="00072107">
        <w:rPr>
          <w:i/>
          <w:color w:val="00B050"/>
        </w:rPr>
        <w:t xml:space="preserve">immunogenicity and hypersensitivity; </w:t>
      </w:r>
    </w:p>
    <w:p w14:paraId="33BD8EBA" w14:textId="77777777" w:rsidR="00867813" w:rsidRPr="00072107" w:rsidRDefault="00867813" w:rsidP="0027691C">
      <w:pPr>
        <w:pStyle w:val="ListParagraph"/>
        <w:numPr>
          <w:ilvl w:val="0"/>
          <w:numId w:val="33"/>
        </w:numPr>
        <w:rPr>
          <w:i/>
          <w:color w:val="00B050"/>
        </w:rPr>
      </w:pPr>
      <w:r w:rsidRPr="00072107">
        <w:rPr>
          <w:i/>
          <w:color w:val="00B050"/>
        </w:rPr>
        <w:t xml:space="preserve">deaths that are an outcome of an adverse event; </w:t>
      </w:r>
    </w:p>
    <w:p w14:paraId="33BD8EBB" w14:textId="3BE45D95" w:rsidR="00867813" w:rsidRPr="00072107" w:rsidRDefault="0052293E" w:rsidP="0027691C">
      <w:pPr>
        <w:pStyle w:val="ListParagraph"/>
        <w:numPr>
          <w:ilvl w:val="0"/>
          <w:numId w:val="33"/>
        </w:numPr>
        <w:rPr>
          <w:i/>
          <w:color w:val="00B050"/>
        </w:rPr>
      </w:pPr>
      <w:r>
        <w:rPr>
          <w:i/>
          <w:color w:val="00B050"/>
        </w:rPr>
        <w:t>IMP</w:t>
      </w:r>
      <w:r w:rsidR="00867813" w:rsidRPr="00072107">
        <w:rPr>
          <w:i/>
          <w:color w:val="00B050"/>
        </w:rPr>
        <w:t xml:space="preserve"> discontinuations because of adverse events, including abnormal laboratory values or investigations; </w:t>
      </w:r>
    </w:p>
    <w:p w14:paraId="33BD8EBC" w14:textId="77777777" w:rsidR="00867813" w:rsidRPr="00072107" w:rsidRDefault="00867813" w:rsidP="0027691C">
      <w:pPr>
        <w:pStyle w:val="ListParagraph"/>
        <w:numPr>
          <w:ilvl w:val="0"/>
          <w:numId w:val="33"/>
        </w:numPr>
        <w:rPr>
          <w:i/>
          <w:color w:val="00B050"/>
        </w:rPr>
      </w:pPr>
      <w:r w:rsidRPr="00072107">
        <w:rPr>
          <w:i/>
          <w:color w:val="00B050"/>
        </w:rPr>
        <w:t xml:space="preserve">drug–drug and other interactions; </w:t>
      </w:r>
    </w:p>
    <w:p w14:paraId="33BD8EBD" w14:textId="42E6FAB7" w:rsidR="00867813" w:rsidRPr="00072107" w:rsidRDefault="00867813" w:rsidP="0027691C">
      <w:pPr>
        <w:pStyle w:val="ListParagraph"/>
        <w:numPr>
          <w:ilvl w:val="0"/>
          <w:numId w:val="33"/>
        </w:numPr>
        <w:rPr>
          <w:i/>
          <w:color w:val="00B050"/>
        </w:rPr>
      </w:pPr>
      <w:r w:rsidRPr="00072107">
        <w:rPr>
          <w:i/>
          <w:color w:val="00B050"/>
        </w:rPr>
        <w:t xml:space="preserve">important nonclinical safety findings; </w:t>
      </w:r>
    </w:p>
    <w:p w14:paraId="33BD8EBE" w14:textId="77777777" w:rsidR="00867813" w:rsidRPr="00072107" w:rsidRDefault="00867813" w:rsidP="0027691C">
      <w:pPr>
        <w:pStyle w:val="ListParagraph"/>
        <w:numPr>
          <w:ilvl w:val="0"/>
          <w:numId w:val="33"/>
        </w:numPr>
        <w:rPr>
          <w:i/>
          <w:color w:val="00B050"/>
        </w:rPr>
      </w:pPr>
      <w:r w:rsidRPr="00072107">
        <w:rPr>
          <w:i/>
          <w:color w:val="00B050"/>
        </w:rPr>
        <w:t xml:space="preserve">manufacturing issues that could affect risk; </w:t>
      </w:r>
    </w:p>
    <w:p w14:paraId="33BD8EBF" w14:textId="77777777" w:rsidR="00867813" w:rsidRPr="00072107" w:rsidRDefault="00867813" w:rsidP="0027691C">
      <w:pPr>
        <w:pStyle w:val="ListParagraph"/>
        <w:numPr>
          <w:ilvl w:val="0"/>
          <w:numId w:val="33"/>
        </w:numPr>
        <w:rPr>
          <w:i/>
          <w:color w:val="00B050"/>
        </w:rPr>
      </w:pPr>
      <w:r w:rsidRPr="00072107">
        <w:rPr>
          <w:i/>
          <w:color w:val="00B050"/>
        </w:rPr>
        <w:t xml:space="preserve">lack of efficacy where this would place trial participants at risk; </w:t>
      </w:r>
    </w:p>
    <w:p w14:paraId="33BD8EC0" w14:textId="2B893882" w:rsidR="00867813" w:rsidRPr="00072107" w:rsidRDefault="00867813" w:rsidP="0027691C">
      <w:pPr>
        <w:pStyle w:val="ListParagraph"/>
        <w:numPr>
          <w:ilvl w:val="0"/>
          <w:numId w:val="33"/>
        </w:numPr>
        <w:rPr>
          <w:i/>
          <w:color w:val="00B050"/>
        </w:rPr>
      </w:pPr>
      <w:r w:rsidRPr="00072107">
        <w:rPr>
          <w:i/>
          <w:color w:val="00B050"/>
        </w:rPr>
        <w:t>any specific safety issues related to special populations, such as the elderly, children, patients with hepatic or renal impairment, or any other at-risk groups (</w:t>
      </w:r>
      <w:r w:rsidR="008C2FBA">
        <w:rPr>
          <w:i/>
          <w:color w:val="00B050"/>
        </w:rPr>
        <w:t>eg</w:t>
      </w:r>
      <w:r w:rsidRPr="00072107">
        <w:rPr>
          <w:i/>
          <w:color w:val="00B050"/>
        </w:rPr>
        <w:t xml:space="preserve">, slow or fast </w:t>
      </w:r>
      <w:r w:rsidR="005112E3" w:rsidRPr="00072107">
        <w:rPr>
          <w:i/>
          <w:color w:val="00B050"/>
        </w:rPr>
        <w:t>metabol</w:t>
      </w:r>
      <w:r w:rsidR="00FE5EE5">
        <w:rPr>
          <w:i/>
          <w:color w:val="00B050"/>
        </w:rPr>
        <w:t>i</w:t>
      </w:r>
      <w:r w:rsidR="004D0E72">
        <w:rPr>
          <w:i/>
          <w:color w:val="00B050"/>
        </w:rPr>
        <w:t>s</w:t>
      </w:r>
      <w:r w:rsidR="00FE5EE5">
        <w:rPr>
          <w:i/>
          <w:color w:val="00B050"/>
        </w:rPr>
        <w:t>e</w:t>
      </w:r>
      <w:r w:rsidR="005112E3" w:rsidRPr="00072107">
        <w:rPr>
          <w:i/>
          <w:color w:val="00B050"/>
        </w:rPr>
        <w:t>rs</w:t>
      </w:r>
      <w:r w:rsidRPr="00072107">
        <w:rPr>
          <w:i/>
          <w:color w:val="00B050"/>
        </w:rPr>
        <w:t xml:space="preserve">); </w:t>
      </w:r>
    </w:p>
    <w:p w14:paraId="33BD8EC1" w14:textId="77777777" w:rsidR="00867813" w:rsidRPr="00072107" w:rsidRDefault="00867813" w:rsidP="0027691C">
      <w:pPr>
        <w:pStyle w:val="ListParagraph"/>
        <w:numPr>
          <w:ilvl w:val="0"/>
          <w:numId w:val="33"/>
        </w:numPr>
        <w:rPr>
          <w:i/>
          <w:color w:val="00B050"/>
        </w:rPr>
      </w:pPr>
      <w:r w:rsidRPr="00072107">
        <w:rPr>
          <w:i/>
          <w:color w:val="00B050"/>
        </w:rPr>
        <w:t xml:space="preserve">pregnancy and lactation exposure and outcomes; </w:t>
      </w:r>
    </w:p>
    <w:p w14:paraId="33BD8EC2" w14:textId="77777777" w:rsidR="00867813" w:rsidRPr="00072107" w:rsidRDefault="00867813" w:rsidP="0027691C">
      <w:pPr>
        <w:pStyle w:val="ListParagraph"/>
        <w:numPr>
          <w:ilvl w:val="0"/>
          <w:numId w:val="33"/>
        </w:numPr>
        <w:rPr>
          <w:i/>
          <w:color w:val="00B050"/>
        </w:rPr>
      </w:pPr>
      <w:r w:rsidRPr="00072107">
        <w:rPr>
          <w:i/>
          <w:color w:val="00B050"/>
        </w:rPr>
        <w:t xml:space="preserve">safety findings arising from experience with long-term treatment; </w:t>
      </w:r>
    </w:p>
    <w:p w14:paraId="33BD8EC3" w14:textId="77777777" w:rsidR="00867813" w:rsidRPr="00072107" w:rsidRDefault="00867813" w:rsidP="0027691C">
      <w:pPr>
        <w:pStyle w:val="ListParagraph"/>
        <w:numPr>
          <w:ilvl w:val="0"/>
          <w:numId w:val="33"/>
        </w:numPr>
        <w:rPr>
          <w:i/>
          <w:color w:val="00B050"/>
        </w:rPr>
      </w:pPr>
      <w:r w:rsidRPr="00072107">
        <w:rPr>
          <w:i/>
          <w:color w:val="00B050"/>
        </w:rPr>
        <w:t xml:space="preserve">evidence of clinically significant medication errors; </w:t>
      </w:r>
    </w:p>
    <w:p w14:paraId="33BD8EC4" w14:textId="77777777" w:rsidR="00867813" w:rsidRPr="00072107" w:rsidRDefault="00867813" w:rsidP="0027691C">
      <w:pPr>
        <w:pStyle w:val="ListParagraph"/>
        <w:numPr>
          <w:ilvl w:val="0"/>
          <w:numId w:val="33"/>
        </w:numPr>
        <w:rPr>
          <w:i/>
          <w:color w:val="00B050"/>
        </w:rPr>
      </w:pPr>
      <w:r w:rsidRPr="00072107">
        <w:rPr>
          <w:i/>
          <w:color w:val="00B050"/>
        </w:rPr>
        <w:t xml:space="preserve">evidence of lack of patient compliance; </w:t>
      </w:r>
    </w:p>
    <w:p w14:paraId="33BD8EC5" w14:textId="77777777" w:rsidR="00867813" w:rsidRPr="00072107" w:rsidRDefault="00867813" w:rsidP="0027691C">
      <w:pPr>
        <w:pStyle w:val="ListParagraph"/>
        <w:numPr>
          <w:ilvl w:val="0"/>
          <w:numId w:val="33"/>
        </w:numPr>
        <w:rPr>
          <w:i/>
          <w:color w:val="00B050"/>
        </w:rPr>
      </w:pPr>
      <w:r w:rsidRPr="00072107">
        <w:rPr>
          <w:i/>
          <w:color w:val="00B050"/>
        </w:rPr>
        <w:t xml:space="preserve">experience with overdose and its treatment; </w:t>
      </w:r>
    </w:p>
    <w:p w14:paraId="33BD8EC6" w14:textId="77777777" w:rsidR="00867813" w:rsidRPr="00072107" w:rsidRDefault="00867813" w:rsidP="0027691C">
      <w:pPr>
        <w:pStyle w:val="ListParagraph"/>
        <w:numPr>
          <w:ilvl w:val="0"/>
          <w:numId w:val="33"/>
        </w:numPr>
        <w:rPr>
          <w:i/>
          <w:color w:val="00B050"/>
        </w:rPr>
      </w:pPr>
      <w:r w:rsidRPr="00072107">
        <w:rPr>
          <w:i/>
          <w:color w:val="00B050"/>
        </w:rPr>
        <w:t xml:space="preserve">occurrences of drug misuse and abuse; </w:t>
      </w:r>
    </w:p>
    <w:p w14:paraId="33BD8EC7" w14:textId="12ABC79F" w:rsidR="00867813" w:rsidRPr="00072107" w:rsidRDefault="00867813" w:rsidP="0027691C">
      <w:pPr>
        <w:pStyle w:val="ListParagraph"/>
        <w:numPr>
          <w:ilvl w:val="0"/>
          <w:numId w:val="33"/>
        </w:numPr>
        <w:rPr>
          <w:i/>
          <w:color w:val="00B050"/>
        </w:rPr>
      </w:pPr>
      <w:r w:rsidRPr="00072107">
        <w:rPr>
          <w:i/>
          <w:color w:val="00B050"/>
        </w:rPr>
        <w:t>any safety issues resulting from procedures required by the protocol (</w:t>
      </w:r>
      <w:r w:rsidR="008C2FBA">
        <w:rPr>
          <w:i/>
          <w:color w:val="00B050"/>
        </w:rPr>
        <w:t>eg</w:t>
      </w:r>
      <w:r w:rsidRPr="00072107">
        <w:rPr>
          <w:i/>
          <w:color w:val="00B050"/>
        </w:rPr>
        <w:t>, bronchoscopy, biopsy, central line insertion) or associated with the conduct or design of a particular study (</w:t>
      </w:r>
      <w:r w:rsidR="008C2FBA">
        <w:rPr>
          <w:i/>
          <w:color w:val="00B050"/>
        </w:rPr>
        <w:t>eg</w:t>
      </w:r>
      <w:r w:rsidRPr="00072107">
        <w:rPr>
          <w:i/>
          <w:color w:val="00B050"/>
        </w:rPr>
        <w:t xml:space="preserve">, inadequate subject monitoring schedule, excessive period without active treatment); and </w:t>
      </w:r>
    </w:p>
    <w:p w14:paraId="33BD8EC8" w14:textId="1785AF99" w:rsidR="00867813" w:rsidRPr="00072107" w:rsidRDefault="005112E3" w:rsidP="0027691C">
      <w:pPr>
        <w:pStyle w:val="ListParagraph"/>
        <w:numPr>
          <w:ilvl w:val="0"/>
          <w:numId w:val="33"/>
        </w:numPr>
        <w:rPr>
          <w:i/>
          <w:color w:val="00B050"/>
        </w:rPr>
      </w:pPr>
      <w:r w:rsidRPr="00072107">
        <w:rPr>
          <w:i/>
          <w:color w:val="00B050"/>
        </w:rPr>
        <w:t>Potential</w:t>
      </w:r>
      <w:r w:rsidR="00867813" w:rsidRPr="00072107">
        <w:rPr>
          <w:i/>
          <w:color w:val="00B050"/>
        </w:rPr>
        <w:t xml:space="preserve"> impact of significant new safety issues identified with another drug in the same class.</w:t>
      </w:r>
    </w:p>
    <w:p w14:paraId="33BD8ECA" w14:textId="77777777" w:rsidR="00867813" w:rsidRDefault="00867813" w:rsidP="0027691C">
      <w:pPr>
        <w:pStyle w:val="ListParagraph"/>
        <w:numPr>
          <w:ilvl w:val="0"/>
          <w:numId w:val="33"/>
        </w:numPr>
        <w:rPr>
          <w:i/>
          <w:color w:val="00B050"/>
        </w:rPr>
      </w:pPr>
      <w:r w:rsidRPr="00072107">
        <w:rPr>
          <w:i/>
          <w:color w:val="00B050"/>
        </w:rPr>
        <w:t>For most products (including all marketed products), the RMP should be used as the source for this information.  If the product does not have an RMP, the IB may provide appropriate information.</w:t>
      </w:r>
    </w:p>
    <w:p w14:paraId="7E0C0EFA" w14:textId="77777777" w:rsidR="00A3259D" w:rsidRPr="00F3538C" w:rsidRDefault="00A3259D" w:rsidP="00C67EEA">
      <w:pPr>
        <w:pStyle w:val="ListParagraph"/>
        <w:rPr>
          <w:i/>
        </w:rPr>
      </w:pPr>
    </w:p>
    <w:p w14:paraId="33BD8ECB" w14:textId="77777777" w:rsidR="00867813" w:rsidRPr="00A4347D" w:rsidRDefault="00867813" w:rsidP="00A4347D">
      <w:pPr>
        <w:pStyle w:val="Heading2"/>
      </w:pPr>
      <w:bookmarkStart w:id="251" w:name="_Toc303189183"/>
      <w:bookmarkStart w:id="252" w:name="_Toc447267181"/>
      <w:r w:rsidRPr="00A4347D">
        <w:t>Benefit-risk Considerations</w:t>
      </w:r>
      <w:bookmarkEnd w:id="251"/>
      <w:bookmarkEnd w:id="252"/>
    </w:p>
    <w:p w14:paraId="33BD8ECC" w14:textId="03C7570B" w:rsidR="00867813" w:rsidRPr="00072107" w:rsidRDefault="00867813" w:rsidP="00072107">
      <w:pPr>
        <w:rPr>
          <w:i/>
          <w:color w:val="00B050"/>
        </w:rPr>
      </w:pPr>
      <w:r w:rsidRPr="00072107">
        <w:rPr>
          <w:i/>
          <w:color w:val="00B050"/>
        </w:rPr>
        <w:t>Lead Author(s):  Clinical Management/Clinical Development/</w:t>
      </w:r>
      <w:ins w:id="253" w:author="Frith-Johnson-CW, Lorraine 12837" w:date="2016-06-07T15:20:00Z">
        <w:r w:rsidR="00FE1028" w:rsidRPr="00FE1028">
          <w:rPr>
            <w:i/>
            <w:color w:val="00B050"/>
          </w:rPr>
          <w:t>GPV</w:t>
        </w:r>
      </w:ins>
      <w:del w:id="254" w:author="Frith-Johnson-CW, Lorraine 12837" w:date="2016-06-07T15:20:00Z">
        <w:r w:rsidRPr="00072107" w:rsidDel="00FE1028">
          <w:rPr>
            <w:i/>
            <w:color w:val="00B050"/>
          </w:rPr>
          <w:delText>CSPV</w:delText>
        </w:r>
      </w:del>
      <w:r w:rsidRPr="00072107">
        <w:rPr>
          <w:i/>
          <w:color w:val="00B050"/>
        </w:rPr>
        <w:t xml:space="preserve"> Medical Safety Operations Associate/Physician</w:t>
      </w:r>
    </w:p>
    <w:p w14:paraId="33BD8ECD" w14:textId="77777777" w:rsidR="00867813" w:rsidRPr="00072107" w:rsidRDefault="00867813" w:rsidP="00072107">
      <w:pPr>
        <w:rPr>
          <w:i/>
          <w:color w:val="00B050"/>
        </w:rPr>
      </w:pPr>
      <w:r w:rsidRPr="00072107">
        <w:rPr>
          <w:i/>
          <w:color w:val="00B050"/>
        </w:rPr>
        <w:t>This section should provide a succinct statement on the perceived balance between risks that have been identified from cumulative safety data and anticipated efficacy/benefits and should note whether there have been any changes in this balance since the previous DSUR.  This section is not intended to be a full benefit-risk assessment of the investigational product.</w:t>
      </w:r>
    </w:p>
    <w:p w14:paraId="481B0147" w14:textId="77777777" w:rsidR="00C4304F" w:rsidRPr="00F3538C" w:rsidRDefault="00C4304F" w:rsidP="00072107">
      <w:pPr>
        <w:rPr>
          <w:i/>
        </w:rPr>
      </w:pPr>
    </w:p>
    <w:p w14:paraId="33BD8ECF" w14:textId="58B47724" w:rsidR="00867813" w:rsidRPr="007E4097" w:rsidRDefault="00867813" w:rsidP="007E4097">
      <w:pPr>
        <w:pStyle w:val="Heading1"/>
      </w:pPr>
      <w:bookmarkStart w:id="255" w:name="_Toc303189184"/>
      <w:bookmarkStart w:id="256" w:name="_Toc447267182"/>
      <w:r w:rsidRPr="007E4097">
        <w:t>Summary of Important Risks</w:t>
      </w:r>
      <w:bookmarkEnd w:id="255"/>
      <w:bookmarkEnd w:id="256"/>
    </w:p>
    <w:p w14:paraId="33BD8ED0" w14:textId="163BBD99" w:rsidR="00867813" w:rsidRDefault="00867813" w:rsidP="00072107">
      <w:pPr>
        <w:rPr>
          <w:i/>
          <w:color w:val="00B050"/>
        </w:rPr>
      </w:pPr>
      <w:r w:rsidRPr="00072107">
        <w:rPr>
          <w:i/>
          <w:color w:val="00B050"/>
        </w:rPr>
        <w:t xml:space="preserve">Lead Author(s):  </w:t>
      </w:r>
      <w:ins w:id="257" w:author="Frith-Johnson-CW, Lorraine 12837" w:date="2016-06-07T15:20:00Z">
        <w:r w:rsidR="00FE1028" w:rsidRPr="00FE1028">
          <w:rPr>
            <w:i/>
            <w:color w:val="00B050"/>
          </w:rPr>
          <w:t>GPV</w:t>
        </w:r>
      </w:ins>
      <w:del w:id="258" w:author="Frith-Johnson-CW, Lorraine 12837" w:date="2016-06-07T15:20:00Z">
        <w:r w:rsidRPr="00072107" w:rsidDel="00FE1028">
          <w:rPr>
            <w:i/>
            <w:color w:val="00B050"/>
          </w:rPr>
          <w:delText>CSPV</w:delText>
        </w:r>
      </w:del>
      <w:r w:rsidRPr="00072107">
        <w:rPr>
          <w:i/>
          <w:color w:val="00B050"/>
        </w:rPr>
        <w:t xml:space="preserve"> Medical Safety Operations Associate/Physician</w:t>
      </w:r>
    </w:p>
    <w:p w14:paraId="3A35C56D" w14:textId="2BA3827B" w:rsidR="0041592D" w:rsidRPr="00072107" w:rsidRDefault="0041592D" w:rsidP="00072107">
      <w:pPr>
        <w:rPr>
          <w:i/>
          <w:color w:val="00B050"/>
        </w:rPr>
      </w:pPr>
      <w:r>
        <w:rPr>
          <w:i/>
          <w:color w:val="00B050"/>
        </w:rPr>
        <w:t>NOTE:</w:t>
      </w:r>
      <w:r w:rsidR="004F1CF2">
        <w:rPr>
          <w:i/>
          <w:color w:val="00B050"/>
        </w:rPr>
        <w:t xml:space="preserve"> </w:t>
      </w:r>
      <w:r>
        <w:rPr>
          <w:i/>
          <w:color w:val="00B050"/>
        </w:rPr>
        <w:t>CSPV Medical Safety Operations Associate/Physician should align with Clinical Management on Phase I/II development products for this section.</w:t>
      </w:r>
    </w:p>
    <w:p w14:paraId="33BD8ED1" w14:textId="03FD7F55" w:rsidR="00867813" w:rsidRPr="00072107" w:rsidRDefault="00867813" w:rsidP="00072107">
      <w:pPr>
        <w:rPr>
          <w:i/>
          <w:color w:val="00B050"/>
        </w:rPr>
      </w:pPr>
      <w:r w:rsidRPr="00072107">
        <w:rPr>
          <w:i/>
          <w:color w:val="00B050"/>
        </w:rPr>
        <w:t xml:space="preserve">This section should provide a concise, cumulative, issue-by-issue list of important identified and potential risks, </w:t>
      </w:r>
      <w:r w:rsidR="008C2FBA">
        <w:rPr>
          <w:i/>
          <w:color w:val="00B050"/>
        </w:rPr>
        <w:t>eg</w:t>
      </w:r>
      <w:r w:rsidRPr="00072107">
        <w:rPr>
          <w:i/>
          <w:color w:val="00B050"/>
        </w:rPr>
        <w:t xml:space="preserve">, those that might lead to warnings, precautions, or contraindications in </w:t>
      </w:r>
      <w:r w:rsidR="00E62005" w:rsidRPr="00072107">
        <w:rPr>
          <w:i/>
          <w:color w:val="00B050"/>
        </w:rPr>
        <w:t>labelling</w:t>
      </w:r>
      <w:r w:rsidR="0041592D">
        <w:rPr>
          <w:i/>
          <w:color w:val="00B050"/>
        </w:rPr>
        <w:t xml:space="preserve"> (i.e., drug-drug interactions)</w:t>
      </w:r>
      <w:r w:rsidRPr="00072107">
        <w:rPr>
          <w:i/>
          <w:color w:val="00B050"/>
        </w:rPr>
        <w:t>.</w:t>
      </w:r>
      <w:r w:rsidR="0041592D">
        <w:rPr>
          <w:i/>
          <w:color w:val="00B050"/>
        </w:rPr>
        <w:t xml:space="preserve"> </w:t>
      </w:r>
      <w:r w:rsidRPr="00072107">
        <w:rPr>
          <w:i/>
          <w:color w:val="00B050"/>
        </w:rPr>
        <w:t>Such risks might include, for example, toxicities known to be associated with a particular molecular structure or drug class</w:t>
      </w:r>
      <w:r w:rsidR="0041592D">
        <w:rPr>
          <w:i/>
          <w:color w:val="00B050"/>
        </w:rPr>
        <w:t xml:space="preserve"> (i.e., class effect)</w:t>
      </w:r>
      <w:r w:rsidRPr="00072107">
        <w:rPr>
          <w:i/>
          <w:color w:val="00B050"/>
        </w:rPr>
        <w:t>, or concerns based on accumulating nonclinical or clinical data.  Each risk should be re-evaluated annually and re</w:t>
      </w:r>
      <w:r w:rsidR="00E34BF8">
        <w:rPr>
          <w:i/>
          <w:color w:val="00B050"/>
        </w:rPr>
        <w:t>summarise</w:t>
      </w:r>
      <w:r w:rsidRPr="00072107">
        <w:rPr>
          <w:i/>
          <w:color w:val="00B050"/>
        </w:rPr>
        <w:t>d as appropriate, based on the current state of knowledge.  New information should be highlighted.  The appropriate level of detail is likely to be dependent on the stage of drug development.</w:t>
      </w:r>
    </w:p>
    <w:p w14:paraId="33BD8ED2" w14:textId="00D03337" w:rsidR="00867813" w:rsidRPr="00072107" w:rsidRDefault="00867813" w:rsidP="00072107">
      <w:pPr>
        <w:rPr>
          <w:i/>
          <w:color w:val="00B050"/>
        </w:rPr>
      </w:pPr>
      <w:r w:rsidRPr="00072107">
        <w:rPr>
          <w:i/>
          <w:color w:val="00B050"/>
        </w:rPr>
        <w:t>The information in this section could provide the basis for the safety specification of a risk management plan</w:t>
      </w:r>
      <w:r w:rsidR="0041592D">
        <w:rPr>
          <w:i/>
          <w:color w:val="00B050"/>
        </w:rPr>
        <w:t xml:space="preserve"> (RMP)</w:t>
      </w:r>
      <w:r w:rsidRPr="00072107">
        <w:rPr>
          <w:i/>
          <w:color w:val="00B050"/>
        </w:rPr>
        <w:t xml:space="preserve"> (ICH E2E).</w:t>
      </w:r>
      <w:r w:rsidR="0041592D">
        <w:rPr>
          <w:i/>
          <w:color w:val="00B050"/>
        </w:rPr>
        <w:t xml:space="preserve"> When an RMP is already in place, t</w:t>
      </w:r>
      <w:r w:rsidR="0041592D" w:rsidRPr="00072107">
        <w:rPr>
          <w:i/>
          <w:color w:val="00B050"/>
        </w:rPr>
        <w:t>his section should align</w:t>
      </w:r>
      <w:r w:rsidR="0041592D">
        <w:rPr>
          <w:i/>
          <w:color w:val="00B050"/>
        </w:rPr>
        <w:t xml:space="preserve"> </w:t>
      </w:r>
      <w:r w:rsidR="0041592D" w:rsidRPr="00072107">
        <w:rPr>
          <w:i/>
          <w:color w:val="00B050"/>
        </w:rPr>
        <w:t xml:space="preserve">with the </w:t>
      </w:r>
      <w:r w:rsidR="0041592D">
        <w:rPr>
          <w:i/>
          <w:color w:val="00B050"/>
        </w:rPr>
        <w:t xml:space="preserve">RMP </w:t>
      </w:r>
      <w:r w:rsidR="0041592D" w:rsidRPr="00072107">
        <w:rPr>
          <w:i/>
          <w:color w:val="00B050"/>
        </w:rPr>
        <w:t xml:space="preserve"> or draft RMP (Important Identified Risks and Important Potential Risks are defined as identified risks, potential risks or missing information that could impact on the risk-benefit balance of the product or have implications for public health).  </w:t>
      </w:r>
    </w:p>
    <w:p w14:paraId="33BD8ED3" w14:textId="1D1640BC" w:rsidR="00867813" w:rsidRPr="00072107" w:rsidRDefault="00867813" w:rsidP="00072107">
      <w:pPr>
        <w:rPr>
          <w:i/>
          <w:color w:val="00B050"/>
        </w:rPr>
      </w:pPr>
      <w:r w:rsidRPr="00072107">
        <w:rPr>
          <w:i/>
          <w:color w:val="00B050"/>
        </w:rPr>
        <w:t xml:space="preserve">Risks that have been fully addressed or resolved should remain in the summary and be briefly described, </w:t>
      </w:r>
      <w:r w:rsidR="008C2FBA">
        <w:rPr>
          <w:i/>
          <w:color w:val="00B050"/>
        </w:rPr>
        <w:t>eg</w:t>
      </w:r>
      <w:r w:rsidRPr="00072107">
        <w:rPr>
          <w:i/>
          <w:color w:val="00B050"/>
        </w:rPr>
        <w:t xml:space="preserve">, findings from toxicology studies or early clinical trials that were not borne out by later clinical data. </w:t>
      </w:r>
    </w:p>
    <w:p w14:paraId="1C21C5D2" w14:textId="13151E16" w:rsidR="00892C73" w:rsidRDefault="00867813" w:rsidP="00072107">
      <w:r w:rsidRPr="00642A6F">
        <w:lastRenderedPageBreak/>
        <w:t xml:space="preserve">This section </w:t>
      </w:r>
      <w:r w:rsidR="00E34BF8">
        <w:t>summarise</w:t>
      </w:r>
      <w:r w:rsidRPr="00642A6F">
        <w:t>s the important identified and/or potential risks that have been recogn</w:t>
      </w:r>
      <w:r w:rsidR="00FE5EE5">
        <w:t>i</w:t>
      </w:r>
      <w:r w:rsidR="004D0E72">
        <w:t>s</w:t>
      </w:r>
      <w:r w:rsidR="00FE5EE5">
        <w:t>e</w:t>
      </w:r>
      <w:r w:rsidRPr="00642A6F">
        <w:t xml:space="preserve">d during the conduct of the </w:t>
      </w:r>
      <w:r w:rsidRPr="00072107">
        <w:rPr>
          <w:color w:val="FF0000"/>
        </w:rPr>
        <w:t>[product name]</w:t>
      </w:r>
      <w:r w:rsidRPr="00A33DCD">
        <w:rPr>
          <w:rStyle w:val="InstructionText"/>
          <w:vanish w:val="0"/>
        </w:rPr>
        <w:t xml:space="preserve"> </w:t>
      </w:r>
      <w:r w:rsidRPr="00642A6F">
        <w:t xml:space="preserve">clinical development </w:t>
      </w:r>
      <w:r w:rsidR="009D222F">
        <w:t>programme</w:t>
      </w:r>
      <w:r w:rsidRPr="00642A6F">
        <w:t xml:space="preserve">. </w:t>
      </w:r>
    </w:p>
    <w:p w14:paraId="2D6635ED" w14:textId="168097E0" w:rsidR="00892C73" w:rsidRDefault="00867813" w:rsidP="00072107">
      <w:pPr>
        <w:rPr>
          <w:color w:val="FF0000"/>
        </w:rPr>
      </w:pPr>
      <w:r w:rsidRPr="002F7689">
        <w:rPr>
          <w:i/>
          <w:color w:val="00B050"/>
        </w:rPr>
        <w:t>For marketed products with an RMP, use this verbiage:</w:t>
      </w:r>
      <w:r w:rsidRPr="00072107">
        <w:rPr>
          <w:color w:val="00B050"/>
        </w:rPr>
        <w:t xml:space="preserve"> </w:t>
      </w:r>
      <w:r w:rsidRPr="002F7689">
        <w:t xml:space="preserve">The information in this section is consistent with </w:t>
      </w:r>
      <w:r w:rsidR="00892C73" w:rsidRPr="002F7689">
        <w:t>Part II Module SVIII of the</w:t>
      </w:r>
      <w:r w:rsidR="00892C73">
        <w:rPr>
          <w:color w:val="0070C0"/>
        </w:rPr>
        <w:t xml:space="preserve"> </w:t>
      </w:r>
      <w:r w:rsidRPr="00072107">
        <w:rPr>
          <w:color w:val="FF0000"/>
        </w:rPr>
        <w:t>[product name]</w:t>
      </w:r>
      <w:r w:rsidR="00892C73">
        <w:rPr>
          <w:color w:val="FF0000"/>
        </w:rPr>
        <w:t xml:space="preserve"> </w:t>
      </w:r>
      <w:r w:rsidR="00892C73" w:rsidRPr="002F7689">
        <w:t xml:space="preserve">EU RMP version </w:t>
      </w:r>
      <w:r w:rsidR="004044C7">
        <w:rPr>
          <w:color w:val="FF0000"/>
        </w:rPr>
        <w:t>[X]</w:t>
      </w:r>
      <w:r w:rsidR="00F15BDC">
        <w:rPr>
          <w:color w:val="FF0000"/>
        </w:rPr>
        <w:t xml:space="preserve"> [</w:t>
      </w:r>
      <w:r w:rsidR="00F15BDC">
        <w:t>effective-</w:t>
      </w:r>
      <w:r w:rsidR="00F15BDC" w:rsidRPr="00D60CB9">
        <w:t xml:space="preserve"> </w:t>
      </w:r>
      <w:r w:rsidR="00E62005">
        <w:rPr>
          <w:color w:val="FF0000"/>
        </w:rPr>
        <w:t>DD Mmm YYYY</w:t>
      </w:r>
      <w:r w:rsidR="00F15BDC">
        <w:rPr>
          <w:color w:val="FF0000"/>
        </w:rPr>
        <w:t>]</w:t>
      </w:r>
      <w:r w:rsidR="00892C73">
        <w:t>.</w:t>
      </w:r>
    </w:p>
    <w:p w14:paraId="083F0CDE" w14:textId="29B931DF" w:rsidR="00892C73" w:rsidRDefault="00867813" w:rsidP="00072107">
      <w:r w:rsidRPr="00072107">
        <w:rPr>
          <w:i/>
          <w:color w:val="00B050"/>
        </w:rPr>
        <w:t xml:space="preserve">If there are no important identified risks, but there are potential risks, use this verbiage: </w:t>
      </w:r>
      <w:r w:rsidRPr="009536B6">
        <w:t xml:space="preserve">At present, all are considered as potential risks, with none </w:t>
      </w:r>
      <w:r w:rsidR="00222E6E">
        <w:t>characterised</w:t>
      </w:r>
      <w:r w:rsidRPr="009536B6">
        <w:t xml:space="preserve"> as identified risks associated with</w:t>
      </w:r>
      <w:r w:rsidRPr="002F7689">
        <w:t xml:space="preserve"> the administration of </w:t>
      </w:r>
      <w:r w:rsidRPr="00072107">
        <w:rPr>
          <w:color w:val="FF0000"/>
        </w:rPr>
        <w:t>[product name].</w:t>
      </w:r>
      <w:r w:rsidRPr="00072107">
        <w:t xml:space="preserve"> </w:t>
      </w:r>
    </w:p>
    <w:p w14:paraId="0CE8AE29" w14:textId="77777777" w:rsidR="00892C73" w:rsidRDefault="00867813" w:rsidP="00072107">
      <w:pPr>
        <w:rPr>
          <w:i/>
          <w:color w:val="00B050"/>
        </w:rPr>
      </w:pPr>
      <w:r w:rsidRPr="00072107">
        <w:rPr>
          <w:i/>
          <w:color w:val="00B050"/>
        </w:rPr>
        <w:t xml:space="preserve">OR </w:t>
      </w:r>
    </w:p>
    <w:p w14:paraId="4F0D4DF0" w14:textId="77777777" w:rsidR="00892C73" w:rsidRDefault="00867813" w:rsidP="00072107">
      <w:pPr>
        <w:rPr>
          <w:i/>
          <w:color w:val="FF0000"/>
        </w:rPr>
      </w:pPr>
      <w:r w:rsidRPr="00072107">
        <w:rPr>
          <w:i/>
          <w:color w:val="00B050"/>
        </w:rPr>
        <w:t>If there are no important identified or potential risks, use this verbiage:</w:t>
      </w:r>
      <w:r w:rsidRPr="00072107">
        <w:rPr>
          <w:i/>
          <w:color w:val="FF0000"/>
        </w:rPr>
        <w:t xml:space="preserve"> </w:t>
      </w:r>
    </w:p>
    <w:p w14:paraId="33BD8ED4" w14:textId="4C73C95A" w:rsidR="00867813" w:rsidRPr="002F7689" w:rsidRDefault="00867813" w:rsidP="00072107">
      <w:pPr>
        <w:rPr>
          <w:i/>
          <w:color w:val="00B050"/>
        </w:rPr>
      </w:pPr>
      <w:r w:rsidRPr="002F7689">
        <w:t xml:space="preserve">At present, no important potential or identified risks have been associated with the administration of </w:t>
      </w:r>
      <w:r w:rsidRPr="00072107">
        <w:rPr>
          <w:color w:val="FF0000"/>
        </w:rPr>
        <w:t>[product name].</w:t>
      </w:r>
    </w:p>
    <w:p w14:paraId="33BD8ED5" w14:textId="4E02B537" w:rsidR="00867813" w:rsidRDefault="00867813" w:rsidP="00642A6F">
      <w:bookmarkStart w:id="259" w:name="_Ref292350000"/>
      <w:r w:rsidRPr="00642A6F">
        <w:t>Details for all important identified and/or potential risks, if</w:t>
      </w:r>
      <w:r w:rsidR="003B123D">
        <w:t xml:space="preserve"> any, are provided in Tables 19-1 and </w:t>
      </w:r>
      <w:r w:rsidR="003B123D" w:rsidRPr="002F7689">
        <w:rPr>
          <w:rStyle w:val="Hyperlink"/>
        </w:rPr>
        <w:t>19-</w:t>
      </w:r>
      <w:r w:rsidRPr="002F7689">
        <w:rPr>
          <w:rStyle w:val="Hyperlink"/>
        </w:rPr>
        <w:t>2</w:t>
      </w:r>
      <w:r w:rsidRPr="00642A6F">
        <w:t xml:space="preserve"> below:  New or updated risks are footnoted.</w:t>
      </w:r>
    </w:p>
    <w:p w14:paraId="42154752" w14:textId="7E4C2C4F" w:rsidR="00D93CF6" w:rsidRDefault="00D93CF6" w:rsidP="00072107">
      <w:pPr>
        <w:rPr>
          <w:ins w:id="260" w:author="Amit Choudhari" w:date="2016-09-01T15:31:00Z"/>
          <w:i/>
          <w:color w:val="00B050"/>
        </w:rPr>
      </w:pPr>
      <w:bookmarkStart w:id="261" w:name="_Toc387867792"/>
      <w:r w:rsidRPr="00072107">
        <w:rPr>
          <w:i/>
          <w:color w:val="00B050"/>
        </w:rPr>
        <w:t>(Include table even if there are no identified risks, as noted in first row below “Identified Risks- None Identified”)</w:t>
      </w:r>
      <w:bookmarkEnd w:id="261"/>
      <w:r w:rsidR="00892C73">
        <w:rPr>
          <w:i/>
          <w:color w:val="00B050"/>
        </w:rPr>
        <w:t xml:space="preserve"> Include drug-drug interactions if documented as an important identified </w:t>
      </w:r>
      <w:commentRangeStart w:id="262"/>
      <w:r w:rsidR="00892C73">
        <w:rPr>
          <w:i/>
          <w:color w:val="00B050"/>
        </w:rPr>
        <w:t>risk</w:t>
      </w:r>
      <w:commentRangeEnd w:id="262"/>
      <w:r w:rsidR="008761AB">
        <w:rPr>
          <w:rStyle w:val="CommentReference"/>
        </w:rPr>
        <w:commentReference w:id="262"/>
      </w:r>
      <w:r w:rsidR="00892C73">
        <w:rPr>
          <w:i/>
          <w:color w:val="00B050"/>
        </w:rPr>
        <w:t>.</w:t>
      </w:r>
    </w:p>
    <w:p w14:paraId="146D9D10" w14:textId="77777777" w:rsidR="008761AB" w:rsidRPr="00072107" w:rsidRDefault="008761AB" w:rsidP="00072107">
      <w:pPr>
        <w:rPr>
          <w:i/>
          <w:color w:val="00B050"/>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09"/>
        <w:gridCol w:w="2109"/>
        <w:gridCol w:w="2109"/>
        <w:gridCol w:w="2109"/>
      </w:tblGrid>
      <w:tr w:rsidR="00E36EF1" w:rsidRPr="003B6E57" w14:paraId="31616348" w14:textId="77777777" w:rsidTr="00E239B3">
        <w:trPr>
          <w:trHeight w:val="161"/>
          <w:tblHeader/>
          <w:jc w:val="center"/>
        </w:trPr>
        <w:tc>
          <w:tcPr>
            <w:tcW w:w="8436" w:type="dxa"/>
            <w:gridSpan w:val="4"/>
            <w:shd w:val="clear" w:color="auto" w:fill="D9D9D9" w:themeFill="background1" w:themeFillShade="D9"/>
          </w:tcPr>
          <w:p w14:paraId="6C4F183A" w14:textId="3FD0EAB4" w:rsidR="00E36EF1" w:rsidRPr="00C67EEA" w:rsidRDefault="00E36EF1" w:rsidP="00F05D35">
            <w:pPr>
              <w:pStyle w:val="Caption"/>
              <w:rPr>
                <w:szCs w:val="24"/>
              </w:rPr>
            </w:pPr>
            <w:bookmarkStart w:id="263" w:name="_Toc441052357"/>
            <w:r w:rsidRPr="00C67EEA">
              <w:rPr>
                <w:szCs w:val="24"/>
              </w:rPr>
              <w:t xml:space="preserve">Table </w:t>
            </w:r>
            <w:r w:rsidR="00B24E72" w:rsidRPr="00C67EEA">
              <w:rPr>
                <w:szCs w:val="24"/>
              </w:rPr>
              <w:fldChar w:fldCharType="begin"/>
            </w:r>
            <w:r w:rsidR="00B24E72" w:rsidRPr="00C67EEA">
              <w:rPr>
                <w:szCs w:val="24"/>
              </w:rPr>
              <w:instrText xml:space="preserve"> STYLEREF "1" \n \w </w:instrText>
            </w:r>
            <w:r w:rsidR="00B24E72" w:rsidRPr="00C67EEA">
              <w:rPr>
                <w:szCs w:val="24"/>
              </w:rPr>
              <w:fldChar w:fldCharType="separate"/>
            </w:r>
            <w:r w:rsidR="00A33DCD">
              <w:rPr>
                <w:noProof/>
                <w:szCs w:val="24"/>
              </w:rPr>
              <w:t>19</w:t>
            </w:r>
            <w:r w:rsidR="00B24E72" w:rsidRPr="00C67EEA">
              <w:rPr>
                <w:szCs w:val="24"/>
              </w:rPr>
              <w:fldChar w:fldCharType="end"/>
            </w:r>
            <w:r w:rsidRPr="00C67EEA">
              <w:rPr>
                <w:szCs w:val="24"/>
              </w:rPr>
              <w:t>-</w:t>
            </w:r>
            <w:r w:rsidR="00B24E72" w:rsidRPr="00C67EEA">
              <w:rPr>
                <w:szCs w:val="24"/>
              </w:rPr>
              <w:fldChar w:fldCharType="begin"/>
            </w:r>
            <w:r w:rsidR="00B24E72" w:rsidRPr="00C67EEA">
              <w:rPr>
                <w:szCs w:val="24"/>
              </w:rPr>
              <w:instrText xml:space="preserve"> SEQ Table \s 1 </w:instrText>
            </w:r>
            <w:r w:rsidR="00B24E72" w:rsidRPr="00C67EEA">
              <w:rPr>
                <w:szCs w:val="24"/>
              </w:rPr>
              <w:fldChar w:fldCharType="separate"/>
            </w:r>
            <w:r w:rsidR="00A33DCD">
              <w:rPr>
                <w:noProof/>
                <w:szCs w:val="24"/>
              </w:rPr>
              <w:t>1</w:t>
            </w:r>
            <w:r w:rsidR="00B24E72" w:rsidRPr="00C67EEA">
              <w:rPr>
                <w:szCs w:val="24"/>
              </w:rPr>
              <w:fldChar w:fldCharType="end"/>
            </w:r>
            <w:r w:rsidRPr="00C67EEA">
              <w:rPr>
                <w:szCs w:val="24"/>
              </w:rPr>
              <w:tab/>
              <w:t>Summary of Important Identified Risks</w:t>
            </w:r>
            <w:bookmarkEnd w:id="263"/>
          </w:p>
        </w:tc>
      </w:tr>
      <w:tr w:rsidR="006F3C93" w:rsidRPr="00F05D35" w14:paraId="30F1CB33" w14:textId="77777777" w:rsidTr="00E239B3">
        <w:tblPrEx>
          <w:tblBorders>
            <w:insideH w:val="single" w:sz="6" w:space="0" w:color="auto"/>
            <w:insideV w:val="single" w:sz="6" w:space="0" w:color="auto"/>
          </w:tblBorders>
        </w:tblPrEx>
        <w:trPr>
          <w:trHeight w:val="171"/>
          <w:tblHeader/>
          <w:jc w:val="center"/>
        </w:trPr>
        <w:tc>
          <w:tcPr>
            <w:tcW w:w="2109" w:type="dxa"/>
            <w:shd w:val="clear" w:color="auto" w:fill="D9D9D9" w:themeFill="background1" w:themeFillShade="D9"/>
          </w:tcPr>
          <w:p w14:paraId="69CA86D5" w14:textId="6A4A4093" w:rsidR="00804213" w:rsidRPr="00F05D35" w:rsidRDefault="00804213" w:rsidP="00F05D35">
            <w:pPr>
              <w:pStyle w:val="TableHeader"/>
            </w:pPr>
            <w:r w:rsidRPr="00F05D35">
              <w:t>Potential Risks</w:t>
            </w:r>
          </w:p>
        </w:tc>
        <w:tc>
          <w:tcPr>
            <w:tcW w:w="2109" w:type="dxa"/>
            <w:shd w:val="clear" w:color="auto" w:fill="D9D9D9" w:themeFill="background1" w:themeFillShade="D9"/>
          </w:tcPr>
          <w:p w14:paraId="19A39683" w14:textId="3D9C4821" w:rsidR="00804213" w:rsidRPr="00F05D35" w:rsidRDefault="00804213" w:rsidP="00F05D35">
            <w:pPr>
              <w:pStyle w:val="TableHeader"/>
            </w:pPr>
            <w:r w:rsidRPr="00F05D35">
              <w:t>Nonclinical Data</w:t>
            </w:r>
          </w:p>
        </w:tc>
        <w:tc>
          <w:tcPr>
            <w:tcW w:w="2109" w:type="dxa"/>
            <w:shd w:val="clear" w:color="auto" w:fill="D9D9D9" w:themeFill="background1" w:themeFillShade="D9"/>
          </w:tcPr>
          <w:p w14:paraId="33D1E01B" w14:textId="2F87F614" w:rsidR="00804213" w:rsidRPr="00F05D35" w:rsidRDefault="00804213" w:rsidP="00F05D35">
            <w:pPr>
              <w:pStyle w:val="TableHeader"/>
            </w:pPr>
            <w:r w:rsidRPr="00F05D35">
              <w:t>Clinical Data</w:t>
            </w:r>
          </w:p>
        </w:tc>
        <w:tc>
          <w:tcPr>
            <w:tcW w:w="2109" w:type="dxa"/>
            <w:shd w:val="clear" w:color="auto" w:fill="D9D9D9" w:themeFill="background1" w:themeFillShade="D9"/>
          </w:tcPr>
          <w:p w14:paraId="158F2E59" w14:textId="0DF819D0" w:rsidR="00804213" w:rsidRPr="00F05D35" w:rsidRDefault="00804213" w:rsidP="00F05D35">
            <w:pPr>
              <w:pStyle w:val="TableHeader"/>
            </w:pPr>
            <w:r w:rsidRPr="00F05D35">
              <w:t>Actions</w:t>
            </w:r>
          </w:p>
        </w:tc>
      </w:tr>
      <w:tr w:rsidR="00804213" w:rsidRPr="00E239B3" w14:paraId="2070456C" w14:textId="77777777" w:rsidTr="00C67EEA">
        <w:tblPrEx>
          <w:tblBorders>
            <w:insideH w:val="single" w:sz="6" w:space="0" w:color="auto"/>
            <w:insideV w:val="single" w:sz="6" w:space="0" w:color="auto"/>
          </w:tblBorders>
        </w:tblPrEx>
        <w:trPr>
          <w:trHeight w:val="161"/>
          <w:jc w:val="center"/>
        </w:trPr>
        <w:tc>
          <w:tcPr>
            <w:tcW w:w="2109" w:type="dxa"/>
            <w:shd w:val="clear" w:color="auto" w:fill="auto"/>
          </w:tcPr>
          <w:p w14:paraId="470D2637" w14:textId="5D47609F" w:rsidR="00804213" w:rsidRPr="00E239B3" w:rsidRDefault="00804213" w:rsidP="00C67EEA">
            <w:pPr>
              <w:pStyle w:val="TableText"/>
              <w:jc w:val="left"/>
              <w:rPr>
                <w:color w:val="0070C0"/>
                <w:sz w:val="18"/>
                <w:szCs w:val="18"/>
              </w:rPr>
            </w:pPr>
            <w:r w:rsidRPr="00E239B3">
              <w:rPr>
                <w:color w:val="0070C0"/>
                <w:sz w:val="18"/>
                <w:szCs w:val="18"/>
              </w:rPr>
              <w:t>None identified</w:t>
            </w:r>
          </w:p>
        </w:tc>
        <w:tc>
          <w:tcPr>
            <w:tcW w:w="2109" w:type="dxa"/>
            <w:shd w:val="clear" w:color="auto" w:fill="auto"/>
          </w:tcPr>
          <w:p w14:paraId="5E7FD8C8" w14:textId="53FCBEB6" w:rsidR="00804213" w:rsidRPr="00E239B3" w:rsidRDefault="00804213" w:rsidP="002F7689">
            <w:pPr>
              <w:pStyle w:val="TableText"/>
              <w:rPr>
                <w:color w:val="0070C0"/>
                <w:sz w:val="18"/>
                <w:szCs w:val="18"/>
              </w:rPr>
            </w:pPr>
            <w:r w:rsidRPr="00E239B3">
              <w:rPr>
                <w:color w:val="0070C0"/>
                <w:sz w:val="18"/>
                <w:szCs w:val="18"/>
              </w:rPr>
              <w:t>Not applicable</w:t>
            </w:r>
          </w:p>
        </w:tc>
        <w:tc>
          <w:tcPr>
            <w:tcW w:w="2109" w:type="dxa"/>
            <w:shd w:val="clear" w:color="auto" w:fill="auto"/>
          </w:tcPr>
          <w:p w14:paraId="69AC5176" w14:textId="2EAF9D93" w:rsidR="00804213" w:rsidRPr="00E239B3" w:rsidRDefault="00804213" w:rsidP="002F7689">
            <w:pPr>
              <w:pStyle w:val="TableText"/>
              <w:rPr>
                <w:color w:val="0070C0"/>
                <w:sz w:val="18"/>
                <w:szCs w:val="18"/>
              </w:rPr>
            </w:pPr>
            <w:r w:rsidRPr="00E239B3">
              <w:rPr>
                <w:color w:val="0070C0"/>
                <w:sz w:val="18"/>
                <w:szCs w:val="18"/>
              </w:rPr>
              <w:t>Not applicable</w:t>
            </w:r>
          </w:p>
        </w:tc>
        <w:tc>
          <w:tcPr>
            <w:tcW w:w="2109" w:type="dxa"/>
            <w:shd w:val="clear" w:color="auto" w:fill="auto"/>
          </w:tcPr>
          <w:p w14:paraId="12BE0FC9" w14:textId="18CB90D8" w:rsidR="00804213" w:rsidRPr="00E239B3" w:rsidRDefault="00804213" w:rsidP="002F7689">
            <w:pPr>
              <w:pStyle w:val="TableText"/>
              <w:rPr>
                <w:color w:val="0070C0"/>
                <w:sz w:val="18"/>
                <w:szCs w:val="18"/>
              </w:rPr>
            </w:pPr>
            <w:r w:rsidRPr="00E239B3">
              <w:rPr>
                <w:color w:val="0070C0"/>
                <w:sz w:val="18"/>
                <w:szCs w:val="18"/>
              </w:rPr>
              <w:t>Not applicable</w:t>
            </w:r>
          </w:p>
        </w:tc>
      </w:tr>
      <w:tr w:rsidR="00804213" w:rsidRPr="00E239B3" w14:paraId="0B414CAD" w14:textId="77777777" w:rsidTr="00C67EEA">
        <w:tblPrEx>
          <w:tblBorders>
            <w:insideH w:val="single" w:sz="6" w:space="0" w:color="auto"/>
            <w:insideV w:val="single" w:sz="6" w:space="0" w:color="auto"/>
          </w:tblBorders>
        </w:tblPrEx>
        <w:trPr>
          <w:trHeight w:val="1310"/>
          <w:jc w:val="center"/>
        </w:trPr>
        <w:tc>
          <w:tcPr>
            <w:tcW w:w="2109" w:type="dxa"/>
            <w:shd w:val="clear" w:color="auto" w:fill="auto"/>
          </w:tcPr>
          <w:p w14:paraId="0E240AF1" w14:textId="3FE3A94A" w:rsidR="00804213" w:rsidRPr="00E239B3" w:rsidRDefault="00804213" w:rsidP="00C67EEA">
            <w:pPr>
              <w:pStyle w:val="TableText"/>
              <w:jc w:val="left"/>
              <w:rPr>
                <w:color w:val="0070C0"/>
                <w:sz w:val="18"/>
                <w:szCs w:val="18"/>
              </w:rPr>
            </w:pPr>
            <w:r w:rsidRPr="00E239B3">
              <w:rPr>
                <w:color w:val="0070C0"/>
                <w:sz w:val="18"/>
                <w:szCs w:val="18"/>
              </w:rPr>
              <w:t>Irritability</w:t>
            </w:r>
          </w:p>
        </w:tc>
        <w:tc>
          <w:tcPr>
            <w:tcW w:w="2109" w:type="dxa"/>
            <w:shd w:val="clear" w:color="auto" w:fill="auto"/>
          </w:tcPr>
          <w:p w14:paraId="40B405E4" w14:textId="77777777" w:rsidR="00804213" w:rsidRPr="00E239B3" w:rsidRDefault="00804213" w:rsidP="002F7689">
            <w:pPr>
              <w:pStyle w:val="TableText"/>
              <w:rPr>
                <w:color w:val="0070C0"/>
                <w:sz w:val="18"/>
                <w:szCs w:val="18"/>
              </w:rPr>
            </w:pPr>
            <w:r w:rsidRPr="00E239B3">
              <w:rPr>
                <w:color w:val="0070C0"/>
                <w:sz w:val="18"/>
                <w:szCs w:val="18"/>
              </w:rPr>
              <w:t>28-day dog study:</w:t>
            </w:r>
          </w:p>
          <w:p w14:paraId="5552D9F0" w14:textId="638F2D5A" w:rsidR="00804213" w:rsidRPr="00E239B3" w:rsidRDefault="005112E3">
            <w:pPr>
              <w:pStyle w:val="TableText"/>
              <w:rPr>
                <w:color w:val="0070C0"/>
                <w:sz w:val="18"/>
                <w:szCs w:val="18"/>
              </w:rPr>
            </w:pPr>
            <w:r w:rsidRPr="00E239B3">
              <w:rPr>
                <w:color w:val="0070C0"/>
                <w:sz w:val="18"/>
                <w:szCs w:val="18"/>
              </w:rPr>
              <w:t>Irritability</w:t>
            </w:r>
            <w:r w:rsidR="00804213" w:rsidRPr="00E239B3">
              <w:rPr>
                <w:color w:val="0070C0"/>
                <w:sz w:val="18"/>
                <w:szCs w:val="18"/>
              </w:rPr>
              <w:t xml:space="preserve"> in moderate-dose dogs.</w:t>
            </w:r>
          </w:p>
          <w:p w14:paraId="667FAB6B" w14:textId="77777777" w:rsidR="00804213" w:rsidRPr="00E239B3" w:rsidRDefault="00804213">
            <w:pPr>
              <w:pStyle w:val="TableText"/>
              <w:rPr>
                <w:color w:val="0070C0"/>
                <w:sz w:val="18"/>
                <w:szCs w:val="18"/>
              </w:rPr>
            </w:pPr>
            <w:r w:rsidRPr="00E239B3">
              <w:rPr>
                <w:color w:val="0070C0"/>
                <w:sz w:val="18"/>
                <w:szCs w:val="18"/>
              </w:rPr>
              <w:t>12-month dog study:</w:t>
            </w:r>
          </w:p>
          <w:p w14:paraId="4AE022E7" w14:textId="06CBCA24" w:rsidR="00804213" w:rsidRPr="00E239B3" w:rsidRDefault="005112E3">
            <w:pPr>
              <w:pStyle w:val="TableText"/>
              <w:rPr>
                <w:color w:val="0070C0"/>
                <w:sz w:val="18"/>
                <w:szCs w:val="18"/>
              </w:rPr>
            </w:pPr>
            <w:r w:rsidRPr="00E239B3">
              <w:rPr>
                <w:color w:val="0070C0"/>
                <w:sz w:val="18"/>
                <w:szCs w:val="18"/>
              </w:rPr>
              <w:t>Irritability</w:t>
            </w:r>
            <w:r w:rsidR="00804213" w:rsidRPr="00E239B3">
              <w:rPr>
                <w:color w:val="0070C0"/>
                <w:sz w:val="18"/>
                <w:szCs w:val="18"/>
              </w:rPr>
              <w:t xml:space="preserve"> not observed at same dose.</w:t>
            </w:r>
          </w:p>
          <w:p w14:paraId="13A7DB80" w14:textId="77777777" w:rsidR="00804213" w:rsidRPr="00E239B3" w:rsidRDefault="00804213">
            <w:pPr>
              <w:pStyle w:val="TableText"/>
              <w:rPr>
                <w:color w:val="0070C0"/>
                <w:sz w:val="18"/>
                <w:szCs w:val="18"/>
              </w:rPr>
            </w:pPr>
            <w:r w:rsidRPr="00E239B3">
              <w:rPr>
                <w:color w:val="0070C0"/>
                <w:sz w:val="18"/>
                <w:szCs w:val="18"/>
              </w:rPr>
              <w:t>Rat studies:</w:t>
            </w:r>
          </w:p>
          <w:p w14:paraId="17C476B3" w14:textId="53167588" w:rsidR="00804213" w:rsidRPr="00E239B3" w:rsidRDefault="005112E3">
            <w:pPr>
              <w:pStyle w:val="TableText"/>
              <w:rPr>
                <w:color w:val="0070C0"/>
                <w:sz w:val="18"/>
                <w:szCs w:val="18"/>
              </w:rPr>
            </w:pPr>
            <w:r w:rsidRPr="00E239B3">
              <w:rPr>
                <w:color w:val="0070C0"/>
                <w:sz w:val="18"/>
                <w:szCs w:val="18"/>
              </w:rPr>
              <w:t>Irritability</w:t>
            </w:r>
            <w:r w:rsidR="00804213" w:rsidRPr="00E239B3">
              <w:rPr>
                <w:color w:val="0070C0"/>
                <w:sz w:val="18"/>
                <w:szCs w:val="18"/>
              </w:rPr>
              <w:t xml:space="preserve"> not observed.</w:t>
            </w:r>
          </w:p>
        </w:tc>
        <w:tc>
          <w:tcPr>
            <w:tcW w:w="2109" w:type="dxa"/>
            <w:shd w:val="clear" w:color="auto" w:fill="auto"/>
          </w:tcPr>
          <w:p w14:paraId="21E15553" w14:textId="77777777" w:rsidR="00804213" w:rsidRPr="00E239B3" w:rsidRDefault="00804213" w:rsidP="002F7689">
            <w:pPr>
              <w:pStyle w:val="TableText"/>
              <w:rPr>
                <w:color w:val="0070C0"/>
                <w:sz w:val="18"/>
                <w:szCs w:val="18"/>
              </w:rPr>
            </w:pPr>
            <w:r w:rsidRPr="00E239B3">
              <w:rPr>
                <w:color w:val="0070C0"/>
                <w:sz w:val="18"/>
                <w:szCs w:val="18"/>
              </w:rPr>
              <w:t>Phase I-II clinical studies:</w:t>
            </w:r>
          </w:p>
          <w:p w14:paraId="5C93126A" w14:textId="1FA7D3ED" w:rsidR="00804213" w:rsidRPr="00E239B3" w:rsidRDefault="005112E3">
            <w:pPr>
              <w:pStyle w:val="TableText"/>
              <w:rPr>
                <w:color w:val="0070C0"/>
                <w:sz w:val="18"/>
                <w:szCs w:val="18"/>
              </w:rPr>
            </w:pPr>
            <w:r w:rsidRPr="00E239B3">
              <w:rPr>
                <w:color w:val="0070C0"/>
                <w:sz w:val="18"/>
                <w:szCs w:val="18"/>
              </w:rPr>
              <w:t>Irritability</w:t>
            </w:r>
            <w:r w:rsidR="00804213" w:rsidRPr="00E239B3">
              <w:rPr>
                <w:color w:val="0070C0"/>
                <w:sz w:val="18"/>
                <w:szCs w:val="18"/>
              </w:rPr>
              <w:t xml:space="preserve"> not observed.</w:t>
            </w:r>
          </w:p>
          <w:p w14:paraId="11364E5E" w14:textId="77777777" w:rsidR="00804213" w:rsidRPr="00E239B3" w:rsidRDefault="00804213">
            <w:pPr>
              <w:pStyle w:val="TableText"/>
              <w:rPr>
                <w:color w:val="0070C0"/>
                <w:sz w:val="18"/>
                <w:szCs w:val="18"/>
              </w:rPr>
            </w:pPr>
          </w:p>
          <w:p w14:paraId="670A7EE0" w14:textId="6B69282A" w:rsidR="00804213" w:rsidRPr="00E239B3" w:rsidRDefault="00804213">
            <w:pPr>
              <w:pStyle w:val="TableText"/>
              <w:rPr>
                <w:color w:val="0070C0"/>
                <w:sz w:val="18"/>
                <w:szCs w:val="18"/>
              </w:rPr>
            </w:pPr>
            <w:r w:rsidRPr="00E239B3">
              <w:rPr>
                <w:color w:val="0070C0"/>
                <w:sz w:val="18"/>
                <w:szCs w:val="18"/>
              </w:rPr>
              <w:t>No longer considered a potential risk.</w:t>
            </w:r>
          </w:p>
        </w:tc>
        <w:tc>
          <w:tcPr>
            <w:tcW w:w="2109" w:type="dxa"/>
            <w:shd w:val="clear" w:color="auto" w:fill="auto"/>
          </w:tcPr>
          <w:p w14:paraId="18B24D04" w14:textId="7310106F" w:rsidR="00804213" w:rsidRPr="00E239B3" w:rsidRDefault="00804213" w:rsidP="002F7689">
            <w:pPr>
              <w:pStyle w:val="TableText"/>
              <w:rPr>
                <w:color w:val="0070C0"/>
                <w:sz w:val="18"/>
                <w:szCs w:val="18"/>
              </w:rPr>
            </w:pPr>
            <w:r w:rsidRPr="00E239B3">
              <w:rPr>
                <w:color w:val="0070C0"/>
                <w:sz w:val="18"/>
                <w:szCs w:val="18"/>
              </w:rPr>
              <w:t>The status of this potential risk will be confirmed by the outcome of ongoing Phase III clinical trials.</w:t>
            </w:r>
          </w:p>
        </w:tc>
      </w:tr>
      <w:tr w:rsidR="00804213" w:rsidRPr="00E239B3" w14:paraId="21DBFFEC" w14:textId="77777777" w:rsidTr="00C67EEA">
        <w:tblPrEx>
          <w:tblBorders>
            <w:insideH w:val="single" w:sz="6" w:space="0" w:color="auto"/>
            <w:insideV w:val="single" w:sz="6" w:space="0" w:color="auto"/>
          </w:tblBorders>
        </w:tblPrEx>
        <w:trPr>
          <w:trHeight w:val="2952"/>
          <w:jc w:val="center"/>
        </w:trPr>
        <w:tc>
          <w:tcPr>
            <w:tcW w:w="2109" w:type="dxa"/>
            <w:shd w:val="clear" w:color="auto" w:fill="auto"/>
          </w:tcPr>
          <w:p w14:paraId="6327417E" w14:textId="7B80EB78" w:rsidR="00804213" w:rsidRPr="00E239B3" w:rsidRDefault="00804213" w:rsidP="00C67EEA">
            <w:pPr>
              <w:pStyle w:val="TableText"/>
              <w:jc w:val="left"/>
              <w:rPr>
                <w:color w:val="0070C0"/>
                <w:sz w:val="18"/>
                <w:szCs w:val="18"/>
              </w:rPr>
            </w:pPr>
            <w:r w:rsidRPr="00E239B3">
              <w:rPr>
                <w:color w:val="0070C0"/>
                <w:sz w:val="18"/>
                <w:szCs w:val="18"/>
              </w:rPr>
              <w:lastRenderedPageBreak/>
              <w:t>Liver toxicity1</w:t>
            </w:r>
          </w:p>
        </w:tc>
        <w:tc>
          <w:tcPr>
            <w:tcW w:w="2109" w:type="dxa"/>
            <w:shd w:val="clear" w:color="auto" w:fill="auto"/>
          </w:tcPr>
          <w:p w14:paraId="658D9784" w14:textId="77777777" w:rsidR="00804213" w:rsidRPr="00E239B3" w:rsidRDefault="00804213" w:rsidP="002F7689">
            <w:pPr>
              <w:pStyle w:val="TableText"/>
              <w:rPr>
                <w:color w:val="0070C0"/>
                <w:sz w:val="18"/>
                <w:szCs w:val="18"/>
              </w:rPr>
            </w:pPr>
            <w:r w:rsidRPr="00E239B3">
              <w:rPr>
                <w:color w:val="0070C0"/>
                <w:sz w:val="18"/>
                <w:szCs w:val="18"/>
              </w:rPr>
              <w:t>12-month dog study:</w:t>
            </w:r>
          </w:p>
          <w:p w14:paraId="740864E6" w14:textId="03FA9825" w:rsidR="00804213" w:rsidRPr="00E239B3" w:rsidRDefault="00804213">
            <w:pPr>
              <w:pStyle w:val="TableText"/>
              <w:rPr>
                <w:color w:val="0070C0"/>
                <w:sz w:val="18"/>
                <w:szCs w:val="18"/>
              </w:rPr>
            </w:pPr>
            <w:r w:rsidRPr="00E239B3">
              <w:rPr>
                <w:color w:val="0070C0"/>
                <w:sz w:val="18"/>
                <w:szCs w:val="18"/>
              </w:rPr>
              <w:t>ZB3579 may be associated with mild hepatic inflammation.</w:t>
            </w:r>
          </w:p>
        </w:tc>
        <w:tc>
          <w:tcPr>
            <w:tcW w:w="2109" w:type="dxa"/>
            <w:shd w:val="clear" w:color="auto" w:fill="auto"/>
          </w:tcPr>
          <w:p w14:paraId="6AF942A3" w14:textId="77777777" w:rsidR="00804213" w:rsidRPr="00E239B3" w:rsidRDefault="00804213" w:rsidP="002F7689">
            <w:pPr>
              <w:pStyle w:val="TableText"/>
              <w:rPr>
                <w:color w:val="0070C0"/>
                <w:sz w:val="18"/>
                <w:szCs w:val="18"/>
              </w:rPr>
            </w:pPr>
            <w:r w:rsidRPr="00E239B3">
              <w:rPr>
                <w:color w:val="0070C0"/>
                <w:sz w:val="18"/>
                <w:szCs w:val="18"/>
              </w:rPr>
              <w:t>Phase I-II clinical studies:</w:t>
            </w:r>
          </w:p>
          <w:p w14:paraId="0113BB80" w14:textId="0479E5B2" w:rsidR="00804213" w:rsidRPr="00E239B3" w:rsidRDefault="005112E3">
            <w:pPr>
              <w:pStyle w:val="TableText"/>
              <w:rPr>
                <w:color w:val="0070C0"/>
                <w:sz w:val="18"/>
                <w:szCs w:val="18"/>
              </w:rPr>
            </w:pPr>
            <w:r w:rsidRPr="00E239B3">
              <w:rPr>
                <w:color w:val="0070C0"/>
                <w:sz w:val="18"/>
                <w:szCs w:val="18"/>
              </w:rPr>
              <w:t>Liver</w:t>
            </w:r>
            <w:r w:rsidR="00804213" w:rsidRPr="00E239B3">
              <w:rPr>
                <w:color w:val="0070C0"/>
                <w:sz w:val="18"/>
                <w:szCs w:val="18"/>
              </w:rPr>
              <w:t xml:space="preserve"> injury not evident.</w:t>
            </w:r>
          </w:p>
        </w:tc>
        <w:tc>
          <w:tcPr>
            <w:tcW w:w="2109" w:type="dxa"/>
            <w:shd w:val="clear" w:color="auto" w:fill="auto"/>
          </w:tcPr>
          <w:p w14:paraId="095F9285" w14:textId="77777777" w:rsidR="00804213" w:rsidRPr="00E239B3" w:rsidRDefault="00804213" w:rsidP="002F7689">
            <w:pPr>
              <w:pStyle w:val="TableText"/>
              <w:rPr>
                <w:color w:val="0070C0"/>
                <w:sz w:val="18"/>
                <w:szCs w:val="18"/>
              </w:rPr>
            </w:pPr>
            <w:r w:rsidRPr="00E239B3">
              <w:rPr>
                <w:color w:val="0070C0"/>
                <w:sz w:val="18"/>
                <w:szCs w:val="18"/>
              </w:rPr>
              <w:t>The relatively short duration of therapy in Phase I/II studies means that longer duration clinical studies are necessary to place the dog findings into context.</w:t>
            </w:r>
          </w:p>
          <w:p w14:paraId="3284B130" w14:textId="77777777" w:rsidR="00A2603F" w:rsidRPr="00E239B3" w:rsidRDefault="00A2603F">
            <w:pPr>
              <w:pStyle w:val="TableText"/>
              <w:rPr>
                <w:color w:val="0070C0"/>
                <w:sz w:val="18"/>
                <w:szCs w:val="18"/>
              </w:rPr>
            </w:pPr>
            <w:r w:rsidRPr="00E239B3">
              <w:rPr>
                <w:color w:val="0070C0"/>
                <w:sz w:val="18"/>
                <w:szCs w:val="18"/>
              </w:rPr>
              <w:t>Phase III clinical trial protocols have been amended to manage potential risk of liver injury to trial subjects:</w:t>
            </w:r>
          </w:p>
          <w:p w14:paraId="278E531C" w14:textId="77777777" w:rsidR="00A2603F" w:rsidRPr="00E239B3" w:rsidRDefault="00A2603F">
            <w:pPr>
              <w:pStyle w:val="TableText"/>
              <w:rPr>
                <w:color w:val="0070C0"/>
                <w:sz w:val="18"/>
                <w:szCs w:val="18"/>
              </w:rPr>
            </w:pPr>
            <w:r w:rsidRPr="00E239B3">
              <w:rPr>
                <w:color w:val="0070C0"/>
                <w:sz w:val="18"/>
                <w:szCs w:val="18"/>
              </w:rPr>
              <w:t>additional exclusion criteria</w:t>
            </w:r>
          </w:p>
          <w:p w14:paraId="1A171664" w14:textId="77777777" w:rsidR="00A2603F" w:rsidRPr="00E239B3" w:rsidRDefault="00A2603F">
            <w:pPr>
              <w:pStyle w:val="TableText"/>
              <w:rPr>
                <w:color w:val="0070C0"/>
                <w:sz w:val="18"/>
                <w:szCs w:val="18"/>
              </w:rPr>
            </w:pPr>
            <w:r w:rsidRPr="00E239B3">
              <w:rPr>
                <w:color w:val="0070C0"/>
                <w:sz w:val="18"/>
                <w:szCs w:val="18"/>
              </w:rPr>
              <w:t>enhanced LFT monitoring</w:t>
            </w:r>
          </w:p>
          <w:p w14:paraId="02C2BD2B" w14:textId="77777777" w:rsidR="00A2603F" w:rsidRPr="00E239B3" w:rsidRDefault="00A2603F">
            <w:pPr>
              <w:pStyle w:val="TableText"/>
              <w:rPr>
                <w:color w:val="0070C0"/>
                <w:sz w:val="18"/>
                <w:szCs w:val="18"/>
              </w:rPr>
            </w:pPr>
            <w:r w:rsidRPr="00E239B3">
              <w:rPr>
                <w:color w:val="0070C0"/>
                <w:sz w:val="18"/>
                <w:szCs w:val="18"/>
              </w:rPr>
              <w:t>stopping rules</w:t>
            </w:r>
          </w:p>
          <w:p w14:paraId="6D0CDF36" w14:textId="03DFCF00" w:rsidR="00A2603F" w:rsidRPr="00E239B3" w:rsidRDefault="00A2603F">
            <w:pPr>
              <w:pStyle w:val="TableText"/>
              <w:rPr>
                <w:color w:val="0070C0"/>
                <w:sz w:val="18"/>
                <w:szCs w:val="18"/>
              </w:rPr>
            </w:pPr>
            <w:r w:rsidRPr="00E239B3">
              <w:rPr>
                <w:color w:val="0070C0"/>
                <w:sz w:val="18"/>
                <w:szCs w:val="18"/>
              </w:rPr>
              <w:t>Data Monitoring Committee established</w:t>
            </w:r>
          </w:p>
        </w:tc>
      </w:tr>
      <w:tr w:rsidR="005D70A1" w:rsidRPr="00E239B3" w14:paraId="395B88E1" w14:textId="77777777" w:rsidTr="00C67EEA">
        <w:tblPrEx>
          <w:tblBorders>
            <w:insideH w:val="single" w:sz="6" w:space="0" w:color="auto"/>
            <w:insideV w:val="single" w:sz="6" w:space="0" w:color="auto"/>
          </w:tblBorders>
        </w:tblPrEx>
        <w:trPr>
          <w:trHeight w:val="2297"/>
          <w:jc w:val="center"/>
        </w:trPr>
        <w:tc>
          <w:tcPr>
            <w:tcW w:w="2109" w:type="dxa"/>
            <w:shd w:val="clear" w:color="auto" w:fill="auto"/>
          </w:tcPr>
          <w:p w14:paraId="587C7C4D" w14:textId="668B7BB4" w:rsidR="005D70A1" w:rsidRPr="00E239B3" w:rsidRDefault="005D70A1" w:rsidP="00C67EEA">
            <w:pPr>
              <w:pStyle w:val="TableText"/>
              <w:jc w:val="left"/>
              <w:rPr>
                <w:color w:val="0070C0"/>
                <w:sz w:val="18"/>
                <w:szCs w:val="18"/>
              </w:rPr>
            </w:pPr>
            <w:r w:rsidRPr="00E239B3">
              <w:rPr>
                <w:color w:val="0070C0"/>
                <w:sz w:val="18"/>
                <w:szCs w:val="18"/>
              </w:rPr>
              <w:t>Identified Drug-drug Interaction CYP3A4 Inhibitors</w:t>
            </w:r>
          </w:p>
        </w:tc>
        <w:tc>
          <w:tcPr>
            <w:tcW w:w="2109" w:type="dxa"/>
            <w:shd w:val="clear" w:color="auto" w:fill="auto"/>
          </w:tcPr>
          <w:p w14:paraId="3AB98CA9" w14:textId="7C4ABFD3" w:rsidR="005D70A1" w:rsidRPr="00E239B3" w:rsidRDefault="005D70A1" w:rsidP="002F7689">
            <w:pPr>
              <w:pStyle w:val="TableText"/>
              <w:rPr>
                <w:color w:val="0070C0"/>
                <w:sz w:val="18"/>
                <w:szCs w:val="18"/>
              </w:rPr>
            </w:pPr>
            <w:r w:rsidRPr="00E239B3">
              <w:rPr>
                <w:color w:val="0070C0"/>
                <w:sz w:val="18"/>
                <w:szCs w:val="18"/>
              </w:rPr>
              <w:t>If available provide IC50 data</w:t>
            </w:r>
          </w:p>
        </w:tc>
        <w:tc>
          <w:tcPr>
            <w:tcW w:w="2109" w:type="dxa"/>
            <w:shd w:val="clear" w:color="auto" w:fill="auto"/>
          </w:tcPr>
          <w:p w14:paraId="04AC4A0E" w14:textId="77777777" w:rsidR="005D70A1" w:rsidRPr="00E239B3" w:rsidRDefault="005D70A1" w:rsidP="002F7689">
            <w:pPr>
              <w:pStyle w:val="TableText"/>
              <w:rPr>
                <w:color w:val="0070C0"/>
                <w:sz w:val="18"/>
                <w:szCs w:val="18"/>
              </w:rPr>
            </w:pPr>
            <w:r w:rsidRPr="00E239B3">
              <w:rPr>
                <w:color w:val="0070C0"/>
                <w:sz w:val="18"/>
                <w:szCs w:val="18"/>
              </w:rPr>
              <w:t>In a clinical trial in healthy subjects, a potent inhibitor of CYP3A4 (ketoconazole) increased product X AUC and Cmax by 63% and 37%, respectively.</w:t>
            </w:r>
          </w:p>
          <w:p w14:paraId="60A1A1E6" w14:textId="77777777" w:rsidR="005D70A1" w:rsidRPr="00E239B3" w:rsidRDefault="005D70A1">
            <w:pPr>
              <w:pStyle w:val="TableText"/>
              <w:rPr>
                <w:color w:val="0070C0"/>
                <w:sz w:val="18"/>
                <w:szCs w:val="18"/>
              </w:rPr>
            </w:pPr>
          </w:p>
          <w:p w14:paraId="7B55FE71" w14:textId="2D1BAFD3" w:rsidR="005D70A1" w:rsidRPr="00E239B3" w:rsidRDefault="005D70A1" w:rsidP="00C846F6">
            <w:pPr>
              <w:pStyle w:val="TableText"/>
              <w:jc w:val="left"/>
              <w:rPr>
                <w:color w:val="0070C0"/>
                <w:sz w:val="18"/>
                <w:szCs w:val="18"/>
              </w:rPr>
            </w:pPr>
            <w:r w:rsidRPr="00E239B3">
              <w:rPr>
                <w:color w:val="0070C0"/>
                <w:sz w:val="18"/>
                <w:szCs w:val="18"/>
              </w:rPr>
              <w:t>If applicable, also provide class effect data</w:t>
            </w:r>
          </w:p>
        </w:tc>
        <w:tc>
          <w:tcPr>
            <w:tcW w:w="2109" w:type="dxa"/>
            <w:shd w:val="clear" w:color="auto" w:fill="auto"/>
          </w:tcPr>
          <w:p w14:paraId="29BF5928" w14:textId="77777777" w:rsidR="005D70A1" w:rsidRPr="00E239B3" w:rsidRDefault="005D70A1" w:rsidP="00DA0FC9">
            <w:pPr>
              <w:pStyle w:val="TableText"/>
              <w:rPr>
                <w:color w:val="0070C0"/>
                <w:sz w:val="18"/>
                <w:szCs w:val="18"/>
              </w:rPr>
            </w:pPr>
            <w:r w:rsidRPr="00E239B3">
              <w:rPr>
                <w:color w:val="0070C0"/>
                <w:sz w:val="18"/>
                <w:szCs w:val="18"/>
              </w:rPr>
              <w:t>When</w:t>
            </w:r>
          </w:p>
          <w:p w14:paraId="2D0F2718" w14:textId="1FE9D8D0" w:rsidR="005D70A1" w:rsidRPr="00E239B3" w:rsidRDefault="005D70A1" w:rsidP="00C846F6">
            <w:pPr>
              <w:pStyle w:val="TableText"/>
              <w:rPr>
                <w:color w:val="0070C0"/>
                <w:sz w:val="18"/>
                <w:szCs w:val="18"/>
              </w:rPr>
            </w:pPr>
            <w:r w:rsidRPr="00E239B3">
              <w:rPr>
                <w:color w:val="0070C0"/>
                <w:sz w:val="18"/>
                <w:szCs w:val="18"/>
              </w:rPr>
              <w:t>concomitant administration or product X with ketoconazole occurs, the dose of product X</w:t>
            </w:r>
            <w:r w:rsidR="00DA0FC9">
              <w:rPr>
                <w:color w:val="0070C0"/>
                <w:sz w:val="18"/>
                <w:szCs w:val="18"/>
              </w:rPr>
              <w:t xml:space="preserve"> </w:t>
            </w:r>
            <w:r w:rsidRPr="00E239B3">
              <w:rPr>
                <w:color w:val="0070C0"/>
                <w:sz w:val="18"/>
                <w:szCs w:val="18"/>
              </w:rPr>
              <w:t>should be reduced to approximately one-half of the prescribed dose.</w:t>
            </w:r>
          </w:p>
        </w:tc>
      </w:tr>
      <w:tr w:rsidR="005D70A1" w:rsidRPr="00E239B3" w14:paraId="16A63CDC" w14:textId="77777777" w:rsidTr="00C67EEA">
        <w:tblPrEx>
          <w:tblBorders>
            <w:insideH w:val="single" w:sz="6" w:space="0" w:color="auto"/>
            <w:insideV w:val="single" w:sz="6" w:space="0" w:color="auto"/>
          </w:tblBorders>
        </w:tblPrEx>
        <w:trPr>
          <w:trHeight w:val="114"/>
          <w:jc w:val="center"/>
        </w:trPr>
        <w:tc>
          <w:tcPr>
            <w:tcW w:w="2109" w:type="dxa"/>
            <w:shd w:val="clear" w:color="auto" w:fill="auto"/>
          </w:tcPr>
          <w:p w14:paraId="178F4756" w14:textId="682430B3" w:rsidR="005D70A1" w:rsidRPr="00E239B3" w:rsidRDefault="005D70A1" w:rsidP="00C67EEA">
            <w:pPr>
              <w:pStyle w:val="TableText"/>
              <w:jc w:val="left"/>
              <w:rPr>
                <w:color w:val="0070C0"/>
                <w:sz w:val="18"/>
                <w:szCs w:val="18"/>
              </w:rPr>
            </w:pPr>
            <w:r w:rsidRPr="00E239B3">
              <w:rPr>
                <w:color w:val="0070C0"/>
                <w:sz w:val="18"/>
                <w:szCs w:val="18"/>
              </w:rPr>
              <w:t xml:space="preserve">Identified Alcohol-Drug Interaction </w:t>
            </w:r>
          </w:p>
        </w:tc>
        <w:tc>
          <w:tcPr>
            <w:tcW w:w="2109" w:type="dxa"/>
            <w:shd w:val="clear" w:color="auto" w:fill="auto"/>
          </w:tcPr>
          <w:p w14:paraId="6EB07C9D" w14:textId="77777777" w:rsidR="005D70A1" w:rsidRPr="00E239B3" w:rsidRDefault="005D70A1">
            <w:pPr>
              <w:pStyle w:val="TableText"/>
              <w:rPr>
                <w:color w:val="0070C0"/>
                <w:sz w:val="18"/>
                <w:szCs w:val="18"/>
              </w:rPr>
            </w:pPr>
          </w:p>
        </w:tc>
        <w:tc>
          <w:tcPr>
            <w:tcW w:w="2109" w:type="dxa"/>
            <w:shd w:val="clear" w:color="auto" w:fill="auto"/>
          </w:tcPr>
          <w:p w14:paraId="03A99317" w14:textId="77777777" w:rsidR="005D70A1" w:rsidRPr="00E239B3" w:rsidRDefault="005D70A1">
            <w:pPr>
              <w:pStyle w:val="TableText"/>
              <w:rPr>
                <w:color w:val="0070C0"/>
                <w:sz w:val="18"/>
                <w:szCs w:val="18"/>
              </w:rPr>
            </w:pPr>
          </w:p>
        </w:tc>
        <w:tc>
          <w:tcPr>
            <w:tcW w:w="2109" w:type="dxa"/>
            <w:shd w:val="clear" w:color="auto" w:fill="auto"/>
          </w:tcPr>
          <w:p w14:paraId="1C42EA9D" w14:textId="77777777" w:rsidR="005D70A1" w:rsidRPr="00E239B3" w:rsidRDefault="005D70A1" w:rsidP="002F7689">
            <w:pPr>
              <w:pStyle w:val="TableText"/>
              <w:rPr>
                <w:color w:val="0070C0"/>
                <w:sz w:val="18"/>
                <w:szCs w:val="18"/>
              </w:rPr>
            </w:pPr>
            <w:r w:rsidRPr="00E239B3">
              <w:rPr>
                <w:color w:val="0070C0"/>
                <w:sz w:val="18"/>
                <w:szCs w:val="18"/>
              </w:rPr>
              <w:t>Due to the primary CNS effects of product X,</w:t>
            </w:r>
          </w:p>
          <w:p w14:paraId="4E2F3D2F" w14:textId="77777777" w:rsidR="005D70A1" w:rsidRPr="00E239B3" w:rsidRDefault="005D70A1">
            <w:pPr>
              <w:pStyle w:val="TableText"/>
              <w:rPr>
                <w:color w:val="0070C0"/>
                <w:sz w:val="18"/>
                <w:szCs w:val="18"/>
              </w:rPr>
            </w:pPr>
            <w:r w:rsidRPr="00E239B3">
              <w:rPr>
                <w:color w:val="0070C0"/>
                <w:sz w:val="18"/>
                <w:szCs w:val="18"/>
              </w:rPr>
              <w:t>caution should be used when taken in combination with alcohol or other CNS</w:t>
            </w:r>
          </w:p>
          <w:p w14:paraId="1B7C9D2B" w14:textId="62E43723" w:rsidR="005D70A1" w:rsidRPr="00E239B3" w:rsidRDefault="005D70A1">
            <w:pPr>
              <w:pStyle w:val="TableText"/>
              <w:rPr>
                <w:color w:val="0070C0"/>
                <w:sz w:val="18"/>
                <w:szCs w:val="18"/>
              </w:rPr>
            </w:pPr>
            <w:r w:rsidRPr="00E239B3">
              <w:rPr>
                <w:color w:val="0070C0"/>
                <w:sz w:val="18"/>
                <w:szCs w:val="18"/>
              </w:rPr>
              <w:t>medicinal products with overlapping undesirable effects, such as sedation.</w:t>
            </w:r>
          </w:p>
        </w:tc>
      </w:tr>
      <w:tr w:rsidR="005D70A1" w:rsidRPr="00E239B3" w14:paraId="5A4A371C" w14:textId="77777777" w:rsidTr="00E239B3">
        <w:tblPrEx>
          <w:tblBorders>
            <w:insideH w:val="single" w:sz="6" w:space="0" w:color="auto"/>
            <w:insideV w:val="single" w:sz="6" w:space="0" w:color="auto"/>
          </w:tblBorders>
        </w:tblPrEx>
        <w:trPr>
          <w:trHeight w:val="114"/>
          <w:jc w:val="center"/>
        </w:trPr>
        <w:tc>
          <w:tcPr>
            <w:tcW w:w="8436" w:type="dxa"/>
            <w:gridSpan w:val="4"/>
            <w:shd w:val="clear" w:color="auto" w:fill="auto"/>
          </w:tcPr>
          <w:p w14:paraId="209048EC" w14:textId="48F65671" w:rsidR="005D70A1" w:rsidRPr="00E239B3" w:rsidRDefault="005D70A1" w:rsidP="006F3C93">
            <w:pPr>
              <w:pStyle w:val="TableText"/>
              <w:ind w:left="1440" w:hanging="360"/>
              <w:rPr>
                <w:color w:val="0070C0"/>
                <w:sz w:val="18"/>
                <w:szCs w:val="18"/>
              </w:rPr>
            </w:pPr>
            <w:r w:rsidRPr="00E239B3">
              <w:rPr>
                <w:color w:val="0070C0"/>
                <w:sz w:val="18"/>
                <w:szCs w:val="18"/>
              </w:rPr>
              <w:t>New or updated risk.</w:t>
            </w:r>
          </w:p>
        </w:tc>
      </w:tr>
    </w:tbl>
    <w:p w14:paraId="421F2B10" w14:textId="72378D06" w:rsidR="00D93CF6" w:rsidRDefault="00D93CF6" w:rsidP="00804213">
      <w:bookmarkStart w:id="264" w:name="_Toc387867794"/>
      <w:r w:rsidRPr="00072107">
        <w:rPr>
          <w:i/>
          <w:color w:val="00B050"/>
        </w:rPr>
        <w:t>(Include table even if there are no potential risks, as noted in first row below “Potential Risks- None Identified)</w:t>
      </w:r>
      <w:bookmarkEnd w:id="264"/>
      <w:r w:rsidR="00104B9F">
        <w:rPr>
          <w:i/>
          <w:color w:val="00B050"/>
        </w:rPr>
        <w:t xml:space="preserve"> Include drug-drug interactions if documented as an important potential risk.</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09"/>
        <w:gridCol w:w="2109"/>
        <w:gridCol w:w="2109"/>
        <w:gridCol w:w="2109"/>
      </w:tblGrid>
      <w:tr w:rsidR="00051245" w:rsidRPr="00DC6AF1" w14:paraId="588B35B5" w14:textId="77777777" w:rsidTr="00E239B3">
        <w:trPr>
          <w:trHeight w:val="142"/>
          <w:tblHeader/>
          <w:jc w:val="center"/>
        </w:trPr>
        <w:tc>
          <w:tcPr>
            <w:tcW w:w="8435" w:type="dxa"/>
            <w:gridSpan w:val="4"/>
            <w:shd w:val="clear" w:color="auto" w:fill="D9D9D9" w:themeFill="background1" w:themeFillShade="D9"/>
          </w:tcPr>
          <w:p w14:paraId="44BB17C2" w14:textId="4CC8CC2A" w:rsidR="00051245" w:rsidRPr="00C67EEA" w:rsidRDefault="00051245" w:rsidP="008E6956">
            <w:pPr>
              <w:pStyle w:val="Caption"/>
              <w:rPr>
                <w:szCs w:val="24"/>
              </w:rPr>
            </w:pPr>
            <w:bookmarkStart w:id="265" w:name="_Toc441052358"/>
            <w:r w:rsidRPr="00C67EEA">
              <w:rPr>
                <w:szCs w:val="24"/>
              </w:rPr>
              <w:t xml:space="preserve">Table </w:t>
            </w:r>
            <w:r w:rsidR="00B24E72" w:rsidRPr="00C67EEA">
              <w:rPr>
                <w:szCs w:val="24"/>
              </w:rPr>
              <w:fldChar w:fldCharType="begin"/>
            </w:r>
            <w:r w:rsidR="00B24E72" w:rsidRPr="00C67EEA">
              <w:rPr>
                <w:szCs w:val="24"/>
              </w:rPr>
              <w:instrText xml:space="preserve"> STYLEREF "1" \n \w </w:instrText>
            </w:r>
            <w:r w:rsidR="00B24E72" w:rsidRPr="00C67EEA">
              <w:rPr>
                <w:szCs w:val="24"/>
              </w:rPr>
              <w:fldChar w:fldCharType="separate"/>
            </w:r>
            <w:r w:rsidR="00A33DCD">
              <w:rPr>
                <w:noProof/>
                <w:szCs w:val="24"/>
              </w:rPr>
              <w:t>19</w:t>
            </w:r>
            <w:r w:rsidR="00B24E72" w:rsidRPr="00C67EEA">
              <w:rPr>
                <w:szCs w:val="24"/>
              </w:rPr>
              <w:fldChar w:fldCharType="end"/>
            </w:r>
            <w:r w:rsidRPr="00C67EEA">
              <w:rPr>
                <w:szCs w:val="24"/>
              </w:rPr>
              <w:t>-</w:t>
            </w:r>
            <w:r w:rsidR="00B24E72" w:rsidRPr="00C67EEA">
              <w:rPr>
                <w:szCs w:val="24"/>
              </w:rPr>
              <w:fldChar w:fldCharType="begin"/>
            </w:r>
            <w:r w:rsidR="00B24E72" w:rsidRPr="00C67EEA">
              <w:rPr>
                <w:szCs w:val="24"/>
              </w:rPr>
              <w:instrText xml:space="preserve"> SEQ Table \s 1 </w:instrText>
            </w:r>
            <w:r w:rsidR="00B24E72" w:rsidRPr="00C67EEA">
              <w:rPr>
                <w:szCs w:val="24"/>
              </w:rPr>
              <w:fldChar w:fldCharType="separate"/>
            </w:r>
            <w:r w:rsidR="00A33DCD">
              <w:rPr>
                <w:noProof/>
                <w:szCs w:val="24"/>
              </w:rPr>
              <w:t>2</w:t>
            </w:r>
            <w:r w:rsidR="00B24E72" w:rsidRPr="00C67EEA">
              <w:rPr>
                <w:szCs w:val="24"/>
              </w:rPr>
              <w:fldChar w:fldCharType="end"/>
            </w:r>
            <w:r w:rsidRPr="00C67EEA">
              <w:rPr>
                <w:szCs w:val="24"/>
              </w:rPr>
              <w:tab/>
              <w:t>Summary of Important Potential Risks</w:t>
            </w:r>
            <w:bookmarkEnd w:id="265"/>
          </w:p>
        </w:tc>
      </w:tr>
      <w:bookmarkEnd w:id="259"/>
      <w:tr w:rsidR="00A2603F" w:rsidRPr="00F05D35" w14:paraId="0BF5C8FC" w14:textId="77777777" w:rsidTr="00E239B3">
        <w:tblPrEx>
          <w:tblBorders>
            <w:insideH w:val="single" w:sz="6" w:space="0" w:color="auto"/>
            <w:insideV w:val="single" w:sz="6" w:space="0" w:color="auto"/>
          </w:tblBorders>
        </w:tblPrEx>
        <w:trPr>
          <w:trHeight w:val="142"/>
          <w:tblHeader/>
          <w:jc w:val="center"/>
        </w:trPr>
        <w:tc>
          <w:tcPr>
            <w:tcW w:w="2109" w:type="dxa"/>
            <w:shd w:val="clear" w:color="auto" w:fill="D9D9D9" w:themeFill="background1" w:themeFillShade="D9"/>
          </w:tcPr>
          <w:p w14:paraId="4FDA1CC3" w14:textId="412A73DA" w:rsidR="00A2603F" w:rsidRPr="007F57C5" w:rsidRDefault="00A2603F" w:rsidP="007F57C5">
            <w:pPr>
              <w:pStyle w:val="TableHeader"/>
              <w:rPr>
                <w:b w:val="0"/>
              </w:rPr>
            </w:pPr>
            <w:r w:rsidRPr="007F57C5">
              <w:t>Potential Risks</w:t>
            </w:r>
          </w:p>
        </w:tc>
        <w:tc>
          <w:tcPr>
            <w:tcW w:w="2109" w:type="dxa"/>
            <w:shd w:val="clear" w:color="auto" w:fill="D9D9D9" w:themeFill="background1" w:themeFillShade="D9"/>
          </w:tcPr>
          <w:p w14:paraId="7D8E51EF" w14:textId="14AB4658" w:rsidR="00A2603F" w:rsidRPr="007F57C5" w:rsidRDefault="00A2603F" w:rsidP="007F57C5">
            <w:pPr>
              <w:pStyle w:val="TableHeader"/>
              <w:rPr>
                <w:b w:val="0"/>
              </w:rPr>
            </w:pPr>
            <w:r w:rsidRPr="007F57C5">
              <w:t>Nonclinical Data</w:t>
            </w:r>
          </w:p>
        </w:tc>
        <w:tc>
          <w:tcPr>
            <w:tcW w:w="2109" w:type="dxa"/>
            <w:shd w:val="clear" w:color="auto" w:fill="D9D9D9" w:themeFill="background1" w:themeFillShade="D9"/>
          </w:tcPr>
          <w:p w14:paraId="57EA29A5" w14:textId="09B650C6" w:rsidR="00A2603F" w:rsidRPr="007F57C5" w:rsidRDefault="00A2603F" w:rsidP="007F57C5">
            <w:pPr>
              <w:pStyle w:val="TableHeader"/>
              <w:rPr>
                <w:b w:val="0"/>
              </w:rPr>
            </w:pPr>
            <w:r w:rsidRPr="007F57C5">
              <w:t>Clinical Data</w:t>
            </w:r>
          </w:p>
        </w:tc>
        <w:tc>
          <w:tcPr>
            <w:tcW w:w="2109" w:type="dxa"/>
            <w:shd w:val="clear" w:color="auto" w:fill="D9D9D9" w:themeFill="background1" w:themeFillShade="D9"/>
          </w:tcPr>
          <w:p w14:paraId="4D4C8777" w14:textId="32457540" w:rsidR="00A2603F" w:rsidRPr="007F57C5" w:rsidRDefault="00A2603F" w:rsidP="007F57C5">
            <w:pPr>
              <w:pStyle w:val="TableHeader"/>
              <w:rPr>
                <w:b w:val="0"/>
              </w:rPr>
            </w:pPr>
            <w:r w:rsidRPr="007F57C5">
              <w:t>Actions</w:t>
            </w:r>
          </w:p>
        </w:tc>
      </w:tr>
      <w:tr w:rsidR="00A2603F" w:rsidRPr="00E239B3" w14:paraId="3638720D" w14:textId="77777777" w:rsidTr="00E239B3">
        <w:tblPrEx>
          <w:tblBorders>
            <w:insideH w:val="single" w:sz="6" w:space="0" w:color="auto"/>
            <w:insideV w:val="single" w:sz="6" w:space="0" w:color="auto"/>
          </w:tblBorders>
        </w:tblPrEx>
        <w:trPr>
          <w:trHeight w:val="142"/>
          <w:jc w:val="center"/>
        </w:trPr>
        <w:tc>
          <w:tcPr>
            <w:tcW w:w="2109" w:type="dxa"/>
            <w:shd w:val="clear" w:color="auto" w:fill="auto"/>
          </w:tcPr>
          <w:p w14:paraId="6F2C1C79" w14:textId="448A1872" w:rsidR="00A2603F" w:rsidRPr="00E239B3" w:rsidRDefault="00A2603F" w:rsidP="006F3C93">
            <w:pPr>
              <w:pStyle w:val="TableText"/>
              <w:rPr>
                <w:color w:val="0070C0"/>
                <w:sz w:val="18"/>
                <w:szCs w:val="18"/>
                <w:highlight w:val="yellow"/>
              </w:rPr>
            </w:pPr>
            <w:r w:rsidRPr="00E239B3">
              <w:rPr>
                <w:color w:val="0070C0"/>
                <w:sz w:val="18"/>
                <w:szCs w:val="18"/>
              </w:rPr>
              <w:t>None identified</w:t>
            </w:r>
          </w:p>
        </w:tc>
        <w:tc>
          <w:tcPr>
            <w:tcW w:w="2109" w:type="dxa"/>
            <w:shd w:val="clear" w:color="auto" w:fill="auto"/>
          </w:tcPr>
          <w:p w14:paraId="0A4D3F41" w14:textId="7FD5B5B0" w:rsidR="00A2603F" w:rsidRPr="00E239B3" w:rsidRDefault="00A2603F" w:rsidP="006F3C93">
            <w:pPr>
              <w:pStyle w:val="TableText"/>
              <w:rPr>
                <w:color w:val="0070C0"/>
                <w:sz w:val="18"/>
                <w:szCs w:val="18"/>
                <w:highlight w:val="yellow"/>
              </w:rPr>
            </w:pPr>
            <w:r w:rsidRPr="00E239B3">
              <w:rPr>
                <w:color w:val="0070C0"/>
                <w:sz w:val="18"/>
                <w:szCs w:val="18"/>
              </w:rPr>
              <w:t>Not applicable</w:t>
            </w:r>
          </w:p>
        </w:tc>
        <w:tc>
          <w:tcPr>
            <w:tcW w:w="2109" w:type="dxa"/>
            <w:shd w:val="clear" w:color="auto" w:fill="auto"/>
          </w:tcPr>
          <w:p w14:paraId="5080464D" w14:textId="3C797112" w:rsidR="00A2603F" w:rsidRPr="00E239B3" w:rsidRDefault="00A2603F" w:rsidP="006F3C93">
            <w:pPr>
              <w:pStyle w:val="TableText"/>
              <w:rPr>
                <w:color w:val="0070C0"/>
                <w:sz w:val="18"/>
                <w:szCs w:val="18"/>
                <w:highlight w:val="yellow"/>
              </w:rPr>
            </w:pPr>
            <w:r w:rsidRPr="00E239B3">
              <w:rPr>
                <w:color w:val="0070C0"/>
                <w:sz w:val="18"/>
                <w:szCs w:val="18"/>
              </w:rPr>
              <w:t>Not applicable</w:t>
            </w:r>
          </w:p>
        </w:tc>
        <w:tc>
          <w:tcPr>
            <w:tcW w:w="2109" w:type="dxa"/>
            <w:shd w:val="clear" w:color="auto" w:fill="auto"/>
          </w:tcPr>
          <w:p w14:paraId="6415DFD2" w14:textId="2CFA6589" w:rsidR="00A2603F" w:rsidRPr="00E239B3" w:rsidRDefault="00A2603F" w:rsidP="006F3C93">
            <w:pPr>
              <w:pStyle w:val="TableText"/>
              <w:rPr>
                <w:color w:val="0070C0"/>
                <w:sz w:val="18"/>
                <w:szCs w:val="18"/>
                <w:highlight w:val="yellow"/>
              </w:rPr>
            </w:pPr>
            <w:r w:rsidRPr="00E239B3">
              <w:rPr>
                <w:color w:val="0070C0"/>
                <w:sz w:val="18"/>
                <w:szCs w:val="18"/>
              </w:rPr>
              <w:t>Not applicable</w:t>
            </w:r>
          </w:p>
        </w:tc>
      </w:tr>
      <w:tr w:rsidR="00A2603F" w:rsidRPr="00E239B3" w14:paraId="55A5E271" w14:textId="77777777" w:rsidTr="00E239B3">
        <w:tblPrEx>
          <w:tblBorders>
            <w:insideH w:val="single" w:sz="6" w:space="0" w:color="auto"/>
            <w:insideV w:val="single" w:sz="6" w:space="0" w:color="auto"/>
          </w:tblBorders>
        </w:tblPrEx>
        <w:trPr>
          <w:trHeight w:val="142"/>
          <w:jc w:val="center"/>
        </w:trPr>
        <w:tc>
          <w:tcPr>
            <w:tcW w:w="2109" w:type="dxa"/>
            <w:shd w:val="clear" w:color="auto" w:fill="auto"/>
          </w:tcPr>
          <w:p w14:paraId="2E7C32BE" w14:textId="4079F573" w:rsidR="00A2603F" w:rsidRPr="00E239B3" w:rsidRDefault="00A2603F" w:rsidP="006F3C93">
            <w:pPr>
              <w:pStyle w:val="TableText"/>
              <w:rPr>
                <w:color w:val="0070C0"/>
                <w:sz w:val="18"/>
                <w:szCs w:val="18"/>
                <w:highlight w:val="yellow"/>
              </w:rPr>
            </w:pPr>
            <w:r w:rsidRPr="00E239B3">
              <w:rPr>
                <w:color w:val="0070C0"/>
                <w:sz w:val="18"/>
                <w:szCs w:val="18"/>
              </w:rPr>
              <w:t>Irritability</w:t>
            </w:r>
          </w:p>
        </w:tc>
        <w:tc>
          <w:tcPr>
            <w:tcW w:w="2109" w:type="dxa"/>
            <w:shd w:val="clear" w:color="auto" w:fill="auto"/>
          </w:tcPr>
          <w:p w14:paraId="097127F4" w14:textId="77777777" w:rsidR="00A2603F" w:rsidRPr="00E239B3" w:rsidRDefault="00A2603F" w:rsidP="006F3C93">
            <w:pPr>
              <w:pStyle w:val="TableText"/>
              <w:rPr>
                <w:color w:val="0070C0"/>
                <w:sz w:val="18"/>
                <w:szCs w:val="18"/>
              </w:rPr>
            </w:pPr>
            <w:r w:rsidRPr="00E239B3">
              <w:rPr>
                <w:color w:val="0070C0"/>
                <w:sz w:val="18"/>
                <w:szCs w:val="18"/>
              </w:rPr>
              <w:t>28-day dog study:</w:t>
            </w:r>
          </w:p>
          <w:p w14:paraId="55167D47" w14:textId="60951D08" w:rsidR="00A2603F" w:rsidRPr="00E239B3" w:rsidRDefault="005112E3" w:rsidP="006F3C93">
            <w:pPr>
              <w:pStyle w:val="TableText"/>
              <w:rPr>
                <w:color w:val="0070C0"/>
                <w:sz w:val="18"/>
                <w:szCs w:val="18"/>
              </w:rPr>
            </w:pPr>
            <w:r w:rsidRPr="00E239B3">
              <w:rPr>
                <w:color w:val="0070C0"/>
                <w:sz w:val="18"/>
                <w:szCs w:val="18"/>
              </w:rPr>
              <w:t>Irritability</w:t>
            </w:r>
            <w:r w:rsidR="00A2603F" w:rsidRPr="00E239B3">
              <w:rPr>
                <w:color w:val="0070C0"/>
                <w:sz w:val="18"/>
                <w:szCs w:val="18"/>
              </w:rPr>
              <w:t xml:space="preserve"> in moderate-dose dogs.</w:t>
            </w:r>
          </w:p>
          <w:p w14:paraId="5AD0EB20" w14:textId="77777777" w:rsidR="00A2603F" w:rsidRPr="00E239B3" w:rsidRDefault="00A2603F" w:rsidP="006F3C93">
            <w:pPr>
              <w:pStyle w:val="TableText"/>
              <w:rPr>
                <w:color w:val="0070C0"/>
                <w:sz w:val="18"/>
                <w:szCs w:val="18"/>
              </w:rPr>
            </w:pPr>
            <w:r w:rsidRPr="00E239B3">
              <w:rPr>
                <w:color w:val="0070C0"/>
                <w:sz w:val="18"/>
                <w:szCs w:val="18"/>
              </w:rPr>
              <w:t>12-month dog study:</w:t>
            </w:r>
          </w:p>
          <w:p w14:paraId="1BD91EC4" w14:textId="5387B2F7" w:rsidR="00A2603F" w:rsidRPr="00E239B3" w:rsidRDefault="005112E3" w:rsidP="006F3C93">
            <w:pPr>
              <w:pStyle w:val="TableText"/>
              <w:rPr>
                <w:color w:val="0070C0"/>
                <w:sz w:val="18"/>
                <w:szCs w:val="18"/>
              </w:rPr>
            </w:pPr>
            <w:r w:rsidRPr="00E239B3">
              <w:rPr>
                <w:color w:val="0070C0"/>
                <w:sz w:val="18"/>
                <w:szCs w:val="18"/>
              </w:rPr>
              <w:t>Irritability</w:t>
            </w:r>
            <w:r w:rsidR="00A2603F" w:rsidRPr="00E239B3">
              <w:rPr>
                <w:color w:val="0070C0"/>
                <w:sz w:val="18"/>
                <w:szCs w:val="18"/>
              </w:rPr>
              <w:t xml:space="preserve"> not observed at same dose.</w:t>
            </w:r>
          </w:p>
          <w:p w14:paraId="737E0D82" w14:textId="77777777" w:rsidR="00A2603F" w:rsidRPr="00E239B3" w:rsidRDefault="00A2603F" w:rsidP="006F3C93">
            <w:pPr>
              <w:pStyle w:val="TableText"/>
              <w:rPr>
                <w:color w:val="0070C0"/>
                <w:sz w:val="18"/>
                <w:szCs w:val="18"/>
              </w:rPr>
            </w:pPr>
            <w:r w:rsidRPr="00E239B3">
              <w:rPr>
                <w:color w:val="0070C0"/>
                <w:sz w:val="18"/>
                <w:szCs w:val="18"/>
              </w:rPr>
              <w:t>Rat studies:</w:t>
            </w:r>
          </w:p>
          <w:p w14:paraId="6DB36A94" w14:textId="17E99FA0" w:rsidR="00A2603F" w:rsidRPr="00E239B3" w:rsidRDefault="005112E3" w:rsidP="006F3C93">
            <w:pPr>
              <w:pStyle w:val="TableText"/>
              <w:rPr>
                <w:color w:val="0070C0"/>
                <w:sz w:val="18"/>
                <w:szCs w:val="18"/>
                <w:highlight w:val="yellow"/>
              </w:rPr>
            </w:pPr>
            <w:r w:rsidRPr="00E239B3">
              <w:rPr>
                <w:color w:val="0070C0"/>
                <w:sz w:val="18"/>
                <w:szCs w:val="18"/>
              </w:rPr>
              <w:t>Irritability</w:t>
            </w:r>
            <w:r w:rsidR="00A2603F" w:rsidRPr="00E239B3">
              <w:rPr>
                <w:color w:val="0070C0"/>
                <w:sz w:val="18"/>
                <w:szCs w:val="18"/>
              </w:rPr>
              <w:t xml:space="preserve"> not observed.</w:t>
            </w:r>
          </w:p>
        </w:tc>
        <w:tc>
          <w:tcPr>
            <w:tcW w:w="2109" w:type="dxa"/>
            <w:shd w:val="clear" w:color="auto" w:fill="auto"/>
          </w:tcPr>
          <w:p w14:paraId="6B090E4D" w14:textId="77777777" w:rsidR="00A2603F" w:rsidRPr="00E239B3" w:rsidRDefault="00A2603F" w:rsidP="006F3C93">
            <w:pPr>
              <w:pStyle w:val="TableText"/>
              <w:rPr>
                <w:color w:val="0070C0"/>
                <w:sz w:val="18"/>
                <w:szCs w:val="18"/>
              </w:rPr>
            </w:pPr>
            <w:r w:rsidRPr="00E239B3">
              <w:rPr>
                <w:color w:val="0070C0"/>
                <w:sz w:val="18"/>
                <w:szCs w:val="18"/>
              </w:rPr>
              <w:t>Phase I-II clinical studies:</w:t>
            </w:r>
          </w:p>
          <w:p w14:paraId="557685A6" w14:textId="789D7432" w:rsidR="00A2603F" w:rsidRPr="00E239B3" w:rsidRDefault="005112E3" w:rsidP="006F3C93">
            <w:pPr>
              <w:pStyle w:val="TableText"/>
              <w:rPr>
                <w:color w:val="0070C0"/>
                <w:sz w:val="18"/>
                <w:szCs w:val="18"/>
              </w:rPr>
            </w:pPr>
            <w:r w:rsidRPr="00E239B3">
              <w:rPr>
                <w:color w:val="0070C0"/>
                <w:sz w:val="18"/>
                <w:szCs w:val="18"/>
              </w:rPr>
              <w:t>Irritability</w:t>
            </w:r>
            <w:r w:rsidR="00A2603F" w:rsidRPr="00E239B3">
              <w:rPr>
                <w:color w:val="0070C0"/>
                <w:sz w:val="18"/>
                <w:szCs w:val="18"/>
              </w:rPr>
              <w:t xml:space="preserve"> not observed.</w:t>
            </w:r>
          </w:p>
          <w:p w14:paraId="3EF21DE0" w14:textId="77777777" w:rsidR="00A2603F" w:rsidRPr="00E239B3" w:rsidRDefault="00A2603F" w:rsidP="006F3C93">
            <w:pPr>
              <w:pStyle w:val="TableText"/>
              <w:rPr>
                <w:color w:val="0070C0"/>
                <w:sz w:val="18"/>
                <w:szCs w:val="18"/>
              </w:rPr>
            </w:pPr>
          </w:p>
          <w:p w14:paraId="170C9B84" w14:textId="6970FBC8" w:rsidR="00A2603F" w:rsidRPr="00E239B3" w:rsidRDefault="00A2603F" w:rsidP="006F3C93">
            <w:pPr>
              <w:pStyle w:val="TableText"/>
              <w:rPr>
                <w:color w:val="0070C0"/>
                <w:sz w:val="18"/>
                <w:szCs w:val="18"/>
                <w:highlight w:val="yellow"/>
              </w:rPr>
            </w:pPr>
            <w:r w:rsidRPr="00E239B3">
              <w:rPr>
                <w:color w:val="0070C0"/>
                <w:sz w:val="18"/>
                <w:szCs w:val="18"/>
              </w:rPr>
              <w:t>No longer considered a potential risk.</w:t>
            </w:r>
          </w:p>
        </w:tc>
        <w:tc>
          <w:tcPr>
            <w:tcW w:w="2109" w:type="dxa"/>
            <w:shd w:val="clear" w:color="auto" w:fill="auto"/>
          </w:tcPr>
          <w:p w14:paraId="59B6D212" w14:textId="4E9D9D27" w:rsidR="00A2603F" w:rsidRPr="00E239B3" w:rsidRDefault="00A2603F" w:rsidP="006F3C93">
            <w:pPr>
              <w:pStyle w:val="TableText"/>
              <w:rPr>
                <w:color w:val="0070C0"/>
                <w:sz w:val="18"/>
                <w:szCs w:val="18"/>
                <w:highlight w:val="yellow"/>
              </w:rPr>
            </w:pPr>
            <w:r w:rsidRPr="00E239B3">
              <w:rPr>
                <w:color w:val="0070C0"/>
                <w:sz w:val="18"/>
                <w:szCs w:val="18"/>
              </w:rPr>
              <w:t>The status of this potential risk will be confirmed by the outcome of ongoing Phase III clinical trials.</w:t>
            </w:r>
          </w:p>
        </w:tc>
      </w:tr>
      <w:tr w:rsidR="00A2603F" w:rsidRPr="00E239B3" w14:paraId="0763A3E8" w14:textId="77777777" w:rsidTr="00E239B3">
        <w:tblPrEx>
          <w:tblBorders>
            <w:insideH w:val="single" w:sz="6" w:space="0" w:color="auto"/>
            <w:insideV w:val="single" w:sz="6" w:space="0" w:color="auto"/>
          </w:tblBorders>
        </w:tblPrEx>
        <w:trPr>
          <w:trHeight w:val="142"/>
          <w:jc w:val="center"/>
        </w:trPr>
        <w:tc>
          <w:tcPr>
            <w:tcW w:w="2109" w:type="dxa"/>
            <w:shd w:val="clear" w:color="auto" w:fill="auto"/>
          </w:tcPr>
          <w:p w14:paraId="1ACC5F26" w14:textId="020A6139" w:rsidR="00A2603F" w:rsidRPr="00E239B3" w:rsidRDefault="00A2603F" w:rsidP="006F3C93">
            <w:pPr>
              <w:pStyle w:val="TableText"/>
              <w:rPr>
                <w:color w:val="0070C0"/>
                <w:sz w:val="18"/>
                <w:szCs w:val="18"/>
                <w:highlight w:val="yellow"/>
              </w:rPr>
            </w:pPr>
            <w:r w:rsidRPr="00E239B3">
              <w:rPr>
                <w:color w:val="0070C0"/>
                <w:sz w:val="18"/>
                <w:szCs w:val="18"/>
              </w:rPr>
              <w:lastRenderedPageBreak/>
              <w:t>Liver toxicity1</w:t>
            </w:r>
          </w:p>
        </w:tc>
        <w:tc>
          <w:tcPr>
            <w:tcW w:w="2109" w:type="dxa"/>
            <w:shd w:val="clear" w:color="auto" w:fill="auto"/>
          </w:tcPr>
          <w:p w14:paraId="20244051" w14:textId="77777777" w:rsidR="00A2603F" w:rsidRPr="00E239B3" w:rsidRDefault="00A2603F" w:rsidP="006F3C93">
            <w:pPr>
              <w:pStyle w:val="TableText"/>
              <w:rPr>
                <w:color w:val="0070C0"/>
                <w:sz w:val="18"/>
                <w:szCs w:val="18"/>
              </w:rPr>
            </w:pPr>
            <w:r w:rsidRPr="00E239B3">
              <w:rPr>
                <w:color w:val="0070C0"/>
                <w:sz w:val="18"/>
                <w:szCs w:val="18"/>
              </w:rPr>
              <w:t>12-month dog study:</w:t>
            </w:r>
          </w:p>
          <w:p w14:paraId="2D6AF3AC" w14:textId="29C415C7" w:rsidR="00A2603F" w:rsidRPr="00E239B3" w:rsidRDefault="00A2603F" w:rsidP="006F3C93">
            <w:pPr>
              <w:pStyle w:val="TableText"/>
              <w:rPr>
                <w:color w:val="0070C0"/>
                <w:sz w:val="18"/>
                <w:szCs w:val="18"/>
                <w:highlight w:val="yellow"/>
              </w:rPr>
            </w:pPr>
            <w:r w:rsidRPr="00E239B3">
              <w:rPr>
                <w:color w:val="0070C0"/>
                <w:sz w:val="18"/>
                <w:szCs w:val="18"/>
              </w:rPr>
              <w:t>ZB3579 may be associated with mild hepatic inflammation.</w:t>
            </w:r>
          </w:p>
        </w:tc>
        <w:tc>
          <w:tcPr>
            <w:tcW w:w="2109" w:type="dxa"/>
            <w:shd w:val="clear" w:color="auto" w:fill="auto"/>
          </w:tcPr>
          <w:p w14:paraId="339553C1" w14:textId="77777777" w:rsidR="00A2603F" w:rsidRPr="00E239B3" w:rsidRDefault="00A2603F" w:rsidP="006F3C93">
            <w:pPr>
              <w:pStyle w:val="TableText"/>
              <w:rPr>
                <w:color w:val="0070C0"/>
                <w:sz w:val="18"/>
                <w:szCs w:val="18"/>
              </w:rPr>
            </w:pPr>
            <w:r w:rsidRPr="00E239B3">
              <w:rPr>
                <w:color w:val="0070C0"/>
                <w:sz w:val="18"/>
                <w:szCs w:val="18"/>
              </w:rPr>
              <w:t>Phase I-II clinical studies:</w:t>
            </w:r>
          </w:p>
          <w:p w14:paraId="7B12D02B" w14:textId="4B7F8F69" w:rsidR="00A2603F" w:rsidRPr="00E239B3" w:rsidRDefault="005112E3" w:rsidP="006F3C93">
            <w:pPr>
              <w:pStyle w:val="TableText"/>
              <w:rPr>
                <w:color w:val="0070C0"/>
                <w:sz w:val="18"/>
                <w:szCs w:val="18"/>
                <w:highlight w:val="yellow"/>
              </w:rPr>
            </w:pPr>
            <w:r w:rsidRPr="00E239B3">
              <w:rPr>
                <w:color w:val="0070C0"/>
                <w:sz w:val="18"/>
                <w:szCs w:val="18"/>
              </w:rPr>
              <w:t>Liver</w:t>
            </w:r>
            <w:r w:rsidR="00A2603F" w:rsidRPr="00E239B3">
              <w:rPr>
                <w:color w:val="0070C0"/>
                <w:sz w:val="18"/>
                <w:szCs w:val="18"/>
              </w:rPr>
              <w:t xml:space="preserve"> injury not evident.</w:t>
            </w:r>
          </w:p>
        </w:tc>
        <w:tc>
          <w:tcPr>
            <w:tcW w:w="2109" w:type="dxa"/>
            <w:shd w:val="clear" w:color="auto" w:fill="auto"/>
          </w:tcPr>
          <w:p w14:paraId="47D455FE" w14:textId="77777777" w:rsidR="00A2603F" w:rsidRPr="00E239B3" w:rsidRDefault="00A2603F" w:rsidP="006F3C93">
            <w:pPr>
              <w:pStyle w:val="TableText"/>
              <w:rPr>
                <w:color w:val="0070C0"/>
                <w:sz w:val="18"/>
                <w:szCs w:val="18"/>
              </w:rPr>
            </w:pPr>
            <w:r w:rsidRPr="00E239B3">
              <w:rPr>
                <w:color w:val="0070C0"/>
                <w:sz w:val="18"/>
                <w:szCs w:val="18"/>
              </w:rPr>
              <w:t>The relatively short duration of therapy in Phase I/II studies means that longer duration clinical studies are necessary to place the dog findings into context.</w:t>
            </w:r>
          </w:p>
          <w:p w14:paraId="37F3B981" w14:textId="77777777" w:rsidR="00A2603F" w:rsidRPr="00E239B3" w:rsidRDefault="00A2603F" w:rsidP="006F3C93">
            <w:pPr>
              <w:pStyle w:val="TableText"/>
              <w:rPr>
                <w:color w:val="0070C0"/>
                <w:sz w:val="18"/>
                <w:szCs w:val="18"/>
              </w:rPr>
            </w:pPr>
            <w:r w:rsidRPr="00E239B3">
              <w:rPr>
                <w:color w:val="0070C0"/>
                <w:sz w:val="18"/>
                <w:szCs w:val="18"/>
              </w:rPr>
              <w:t>Phase III clinical trial protocols have been amended to manage potential risk of liver injury to trial subjects:</w:t>
            </w:r>
          </w:p>
          <w:p w14:paraId="1C20679A" w14:textId="77777777" w:rsidR="00A2603F" w:rsidRPr="00E239B3" w:rsidRDefault="00A2603F" w:rsidP="006F3C93">
            <w:pPr>
              <w:pStyle w:val="TableText"/>
              <w:rPr>
                <w:color w:val="0070C0"/>
                <w:sz w:val="18"/>
                <w:szCs w:val="18"/>
              </w:rPr>
            </w:pPr>
            <w:r w:rsidRPr="00E239B3">
              <w:rPr>
                <w:color w:val="0070C0"/>
                <w:sz w:val="18"/>
                <w:szCs w:val="18"/>
              </w:rPr>
              <w:t>additional exclusion criteria</w:t>
            </w:r>
          </w:p>
          <w:p w14:paraId="22333B57" w14:textId="77777777" w:rsidR="00A2603F" w:rsidRPr="00E239B3" w:rsidRDefault="00A2603F" w:rsidP="006F3C93">
            <w:pPr>
              <w:pStyle w:val="TableText"/>
              <w:rPr>
                <w:color w:val="0070C0"/>
                <w:sz w:val="18"/>
                <w:szCs w:val="18"/>
              </w:rPr>
            </w:pPr>
            <w:r w:rsidRPr="00E239B3">
              <w:rPr>
                <w:color w:val="0070C0"/>
                <w:sz w:val="18"/>
                <w:szCs w:val="18"/>
              </w:rPr>
              <w:t>enhanced LFT monitoring</w:t>
            </w:r>
          </w:p>
          <w:p w14:paraId="22783B85" w14:textId="77777777" w:rsidR="00A2603F" w:rsidRPr="00E239B3" w:rsidRDefault="00A2603F" w:rsidP="006F3C93">
            <w:pPr>
              <w:pStyle w:val="TableText"/>
              <w:rPr>
                <w:color w:val="0070C0"/>
                <w:sz w:val="18"/>
                <w:szCs w:val="18"/>
              </w:rPr>
            </w:pPr>
            <w:r w:rsidRPr="00E239B3">
              <w:rPr>
                <w:color w:val="0070C0"/>
                <w:sz w:val="18"/>
                <w:szCs w:val="18"/>
              </w:rPr>
              <w:t>stopping rules</w:t>
            </w:r>
          </w:p>
          <w:p w14:paraId="1BC8F4CA" w14:textId="799018A8" w:rsidR="00A2603F" w:rsidRPr="00E239B3" w:rsidRDefault="00A2603F" w:rsidP="006F3C93">
            <w:pPr>
              <w:pStyle w:val="TableText"/>
              <w:rPr>
                <w:color w:val="0070C0"/>
                <w:sz w:val="18"/>
                <w:szCs w:val="18"/>
                <w:highlight w:val="yellow"/>
              </w:rPr>
            </w:pPr>
            <w:r w:rsidRPr="00E239B3">
              <w:rPr>
                <w:color w:val="0070C0"/>
                <w:sz w:val="18"/>
                <w:szCs w:val="18"/>
              </w:rPr>
              <w:t>Data Monitoring Committee established</w:t>
            </w:r>
          </w:p>
        </w:tc>
      </w:tr>
      <w:tr w:rsidR="005D70A1" w:rsidRPr="00E239B3" w14:paraId="46C185BF" w14:textId="77777777" w:rsidTr="00E239B3">
        <w:tblPrEx>
          <w:tblBorders>
            <w:insideH w:val="single" w:sz="6" w:space="0" w:color="auto"/>
            <w:insideV w:val="single" w:sz="6" w:space="0" w:color="auto"/>
          </w:tblBorders>
        </w:tblPrEx>
        <w:trPr>
          <w:trHeight w:val="142"/>
          <w:jc w:val="center"/>
        </w:trPr>
        <w:tc>
          <w:tcPr>
            <w:tcW w:w="2109" w:type="dxa"/>
            <w:shd w:val="clear" w:color="auto" w:fill="auto"/>
          </w:tcPr>
          <w:p w14:paraId="5035C83D" w14:textId="29B8A505" w:rsidR="005D70A1" w:rsidRPr="00E239B3" w:rsidRDefault="005D70A1" w:rsidP="002F7689">
            <w:pPr>
              <w:pStyle w:val="TableText"/>
              <w:rPr>
                <w:color w:val="0070C0"/>
                <w:sz w:val="18"/>
                <w:szCs w:val="18"/>
              </w:rPr>
            </w:pPr>
            <w:r w:rsidRPr="00E239B3">
              <w:rPr>
                <w:color w:val="0070C0"/>
                <w:sz w:val="18"/>
                <w:szCs w:val="18"/>
              </w:rPr>
              <w:t>Potential Drug-drug Interaction CYP3A4 Inhibitors</w:t>
            </w:r>
          </w:p>
        </w:tc>
        <w:tc>
          <w:tcPr>
            <w:tcW w:w="2109" w:type="dxa"/>
            <w:shd w:val="clear" w:color="auto" w:fill="auto"/>
          </w:tcPr>
          <w:p w14:paraId="3A4FA494" w14:textId="53AAAAC0" w:rsidR="005D70A1" w:rsidRPr="00E239B3" w:rsidRDefault="005D70A1" w:rsidP="002F7689">
            <w:pPr>
              <w:pStyle w:val="TableText"/>
              <w:rPr>
                <w:color w:val="0070C0"/>
                <w:sz w:val="18"/>
                <w:szCs w:val="18"/>
              </w:rPr>
            </w:pPr>
            <w:r w:rsidRPr="00E239B3">
              <w:rPr>
                <w:color w:val="0070C0"/>
                <w:sz w:val="18"/>
                <w:szCs w:val="18"/>
              </w:rPr>
              <w:t>If available provide IC50 data</w:t>
            </w:r>
          </w:p>
        </w:tc>
        <w:tc>
          <w:tcPr>
            <w:tcW w:w="2109" w:type="dxa"/>
            <w:shd w:val="clear" w:color="auto" w:fill="auto"/>
          </w:tcPr>
          <w:p w14:paraId="556564E3" w14:textId="77777777" w:rsidR="005D70A1" w:rsidRPr="00E239B3" w:rsidRDefault="005D70A1" w:rsidP="002F7689">
            <w:pPr>
              <w:pStyle w:val="TableText"/>
              <w:rPr>
                <w:color w:val="0070C0"/>
                <w:sz w:val="18"/>
                <w:szCs w:val="18"/>
              </w:rPr>
            </w:pPr>
            <w:r w:rsidRPr="00E239B3">
              <w:rPr>
                <w:color w:val="0070C0"/>
                <w:sz w:val="18"/>
                <w:szCs w:val="18"/>
              </w:rPr>
              <w:t>In a clinical trial in healthy subjects, a potent inhibitor of CYP3A4 (ketoconazole) increased product X AUC and Cmax by 63% and 37%, respectively.</w:t>
            </w:r>
          </w:p>
          <w:p w14:paraId="2DDC29D7" w14:textId="77777777" w:rsidR="005D70A1" w:rsidRPr="00E239B3" w:rsidRDefault="005D70A1">
            <w:pPr>
              <w:pStyle w:val="TableText"/>
              <w:rPr>
                <w:color w:val="0070C0"/>
                <w:sz w:val="18"/>
                <w:szCs w:val="18"/>
              </w:rPr>
            </w:pPr>
          </w:p>
          <w:p w14:paraId="1C698222" w14:textId="723DDA9E" w:rsidR="005D70A1" w:rsidRPr="00E239B3" w:rsidRDefault="005D70A1">
            <w:pPr>
              <w:pStyle w:val="TableText"/>
              <w:rPr>
                <w:color w:val="0070C0"/>
                <w:sz w:val="18"/>
                <w:szCs w:val="18"/>
              </w:rPr>
            </w:pPr>
            <w:r w:rsidRPr="00E239B3">
              <w:rPr>
                <w:color w:val="0070C0"/>
                <w:sz w:val="18"/>
                <w:szCs w:val="18"/>
              </w:rPr>
              <w:t>If applicable, provide class effect data</w:t>
            </w:r>
          </w:p>
        </w:tc>
        <w:tc>
          <w:tcPr>
            <w:tcW w:w="2109" w:type="dxa"/>
            <w:shd w:val="clear" w:color="auto" w:fill="auto"/>
          </w:tcPr>
          <w:p w14:paraId="49F8E479" w14:textId="77777777" w:rsidR="005D70A1" w:rsidRPr="00E239B3" w:rsidRDefault="005D70A1" w:rsidP="002F7689">
            <w:pPr>
              <w:pStyle w:val="TableText"/>
              <w:rPr>
                <w:color w:val="0070C0"/>
                <w:sz w:val="18"/>
                <w:szCs w:val="18"/>
              </w:rPr>
            </w:pPr>
            <w:r w:rsidRPr="00E239B3">
              <w:rPr>
                <w:color w:val="0070C0"/>
                <w:sz w:val="18"/>
                <w:szCs w:val="18"/>
              </w:rPr>
              <w:t>When</w:t>
            </w:r>
          </w:p>
          <w:p w14:paraId="6C61C035" w14:textId="77777777" w:rsidR="005D70A1" w:rsidRPr="00E239B3" w:rsidRDefault="005D70A1">
            <w:pPr>
              <w:pStyle w:val="TableText"/>
              <w:rPr>
                <w:color w:val="0070C0"/>
                <w:sz w:val="18"/>
                <w:szCs w:val="18"/>
              </w:rPr>
            </w:pPr>
            <w:r w:rsidRPr="00E239B3">
              <w:rPr>
                <w:color w:val="0070C0"/>
                <w:sz w:val="18"/>
                <w:szCs w:val="18"/>
              </w:rPr>
              <w:t>concomitant administration or product X with ketoconazole occurs, the dose of product X</w:t>
            </w:r>
          </w:p>
          <w:p w14:paraId="16B206F4" w14:textId="6CD7B145" w:rsidR="005D70A1" w:rsidRPr="00E239B3" w:rsidRDefault="005D70A1">
            <w:pPr>
              <w:pStyle w:val="TableText"/>
              <w:rPr>
                <w:color w:val="0070C0"/>
                <w:sz w:val="18"/>
                <w:szCs w:val="18"/>
              </w:rPr>
            </w:pPr>
            <w:r w:rsidRPr="00E239B3">
              <w:rPr>
                <w:color w:val="0070C0"/>
                <w:sz w:val="18"/>
                <w:szCs w:val="18"/>
              </w:rPr>
              <w:t>should be reduced to approximately one-half of the prescribed dose.</w:t>
            </w:r>
          </w:p>
        </w:tc>
      </w:tr>
      <w:tr w:rsidR="005D70A1" w:rsidRPr="00E239B3" w14:paraId="5FD4AC06" w14:textId="77777777" w:rsidTr="00E239B3">
        <w:tblPrEx>
          <w:tblBorders>
            <w:insideH w:val="single" w:sz="6" w:space="0" w:color="auto"/>
            <w:insideV w:val="single" w:sz="6" w:space="0" w:color="auto"/>
          </w:tblBorders>
        </w:tblPrEx>
        <w:trPr>
          <w:trHeight w:val="142"/>
          <w:jc w:val="center"/>
        </w:trPr>
        <w:tc>
          <w:tcPr>
            <w:tcW w:w="2109" w:type="dxa"/>
            <w:shd w:val="clear" w:color="auto" w:fill="auto"/>
          </w:tcPr>
          <w:p w14:paraId="2A9DE9A8" w14:textId="34CD3D91" w:rsidR="005D70A1" w:rsidRPr="00E239B3" w:rsidRDefault="005D70A1" w:rsidP="002F7689">
            <w:pPr>
              <w:pStyle w:val="TableText"/>
              <w:rPr>
                <w:color w:val="0070C0"/>
                <w:sz w:val="18"/>
                <w:szCs w:val="18"/>
              </w:rPr>
            </w:pPr>
            <w:r w:rsidRPr="00E239B3">
              <w:rPr>
                <w:color w:val="0070C0"/>
                <w:sz w:val="18"/>
                <w:szCs w:val="18"/>
              </w:rPr>
              <w:t>Potential Alcohol-Drug Interaction</w:t>
            </w:r>
          </w:p>
        </w:tc>
        <w:tc>
          <w:tcPr>
            <w:tcW w:w="2109" w:type="dxa"/>
            <w:shd w:val="clear" w:color="auto" w:fill="auto"/>
          </w:tcPr>
          <w:p w14:paraId="07198D3A" w14:textId="77777777" w:rsidR="005D70A1" w:rsidRPr="00E239B3" w:rsidRDefault="005D70A1">
            <w:pPr>
              <w:pStyle w:val="TableText"/>
              <w:rPr>
                <w:color w:val="0070C0"/>
                <w:sz w:val="18"/>
                <w:szCs w:val="18"/>
              </w:rPr>
            </w:pPr>
          </w:p>
        </w:tc>
        <w:tc>
          <w:tcPr>
            <w:tcW w:w="2109" w:type="dxa"/>
            <w:shd w:val="clear" w:color="auto" w:fill="auto"/>
          </w:tcPr>
          <w:p w14:paraId="7A4BB093" w14:textId="77777777" w:rsidR="005D70A1" w:rsidRPr="00E239B3" w:rsidRDefault="005D70A1">
            <w:pPr>
              <w:pStyle w:val="TableText"/>
              <w:rPr>
                <w:color w:val="0070C0"/>
                <w:sz w:val="18"/>
                <w:szCs w:val="18"/>
              </w:rPr>
            </w:pPr>
          </w:p>
        </w:tc>
        <w:tc>
          <w:tcPr>
            <w:tcW w:w="2109" w:type="dxa"/>
            <w:shd w:val="clear" w:color="auto" w:fill="auto"/>
          </w:tcPr>
          <w:p w14:paraId="44C1F4AF" w14:textId="2D7A1E40" w:rsidR="005D70A1" w:rsidRPr="00E239B3" w:rsidRDefault="005D70A1" w:rsidP="002F7689">
            <w:pPr>
              <w:pStyle w:val="TableText"/>
              <w:rPr>
                <w:color w:val="0070C0"/>
                <w:sz w:val="18"/>
                <w:szCs w:val="18"/>
              </w:rPr>
            </w:pPr>
            <w:r w:rsidRPr="00E239B3">
              <w:rPr>
                <w:color w:val="0070C0"/>
                <w:sz w:val="18"/>
                <w:szCs w:val="18"/>
              </w:rPr>
              <w:t>Due to the primary CNS effects of product X, caution should be used when taken in combination with alcohol or other CNS medicinal products with overlapping undesirable effects, such as sedation.</w:t>
            </w:r>
          </w:p>
        </w:tc>
      </w:tr>
      <w:tr w:rsidR="005D70A1" w:rsidRPr="00E239B3" w14:paraId="66540AAD" w14:textId="77777777" w:rsidTr="00E239B3">
        <w:tblPrEx>
          <w:tblBorders>
            <w:insideH w:val="single" w:sz="6" w:space="0" w:color="auto"/>
            <w:insideV w:val="single" w:sz="6" w:space="0" w:color="auto"/>
          </w:tblBorders>
        </w:tblPrEx>
        <w:trPr>
          <w:trHeight w:val="142"/>
          <w:jc w:val="center"/>
        </w:trPr>
        <w:tc>
          <w:tcPr>
            <w:tcW w:w="8435" w:type="dxa"/>
            <w:gridSpan w:val="4"/>
            <w:shd w:val="clear" w:color="auto" w:fill="auto"/>
          </w:tcPr>
          <w:p w14:paraId="3EA54BA7" w14:textId="308AE3C9" w:rsidR="005D70A1" w:rsidRPr="00E239B3" w:rsidRDefault="005D70A1" w:rsidP="006F3C93">
            <w:pPr>
              <w:pStyle w:val="TableText"/>
              <w:rPr>
                <w:color w:val="0070C0"/>
                <w:sz w:val="18"/>
                <w:szCs w:val="18"/>
                <w:highlight w:val="yellow"/>
              </w:rPr>
            </w:pPr>
            <w:r w:rsidRPr="00E239B3">
              <w:rPr>
                <w:color w:val="0070C0"/>
                <w:sz w:val="18"/>
                <w:szCs w:val="18"/>
              </w:rPr>
              <w:t>New or updated risk.</w:t>
            </w:r>
          </w:p>
        </w:tc>
      </w:tr>
    </w:tbl>
    <w:p w14:paraId="33BD8F27" w14:textId="1DB93CC6" w:rsidR="00867813" w:rsidRPr="00F3538C" w:rsidRDefault="00867813" w:rsidP="00AB0863">
      <w:pPr>
        <w:pStyle w:val="Paragraph"/>
        <w:rPr>
          <w:rStyle w:val="InstructionText"/>
          <w:vanish w:val="0"/>
          <w:color w:val="auto"/>
          <w:highlight w:val="yellow"/>
        </w:rPr>
      </w:pPr>
    </w:p>
    <w:p w14:paraId="33BD8F28" w14:textId="4511DFF4" w:rsidR="00867813" w:rsidRPr="007E4097" w:rsidRDefault="00867813" w:rsidP="007E4097">
      <w:pPr>
        <w:pStyle w:val="Heading1"/>
      </w:pPr>
      <w:bookmarkStart w:id="266" w:name="_Toc303189185"/>
      <w:bookmarkStart w:id="267" w:name="_Toc447267183"/>
      <w:r w:rsidRPr="007E4097">
        <w:t>Conclusions</w:t>
      </w:r>
      <w:bookmarkEnd w:id="266"/>
      <w:bookmarkEnd w:id="267"/>
    </w:p>
    <w:p w14:paraId="33BD8F29" w14:textId="77777777" w:rsidR="00867813" w:rsidRPr="00072107" w:rsidRDefault="00867813" w:rsidP="00072107">
      <w:pPr>
        <w:rPr>
          <w:i/>
          <w:color w:val="00B050"/>
        </w:rPr>
      </w:pPr>
      <w:commentRangeStart w:id="268"/>
      <w:r w:rsidRPr="00072107">
        <w:rPr>
          <w:i/>
          <w:color w:val="00B050"/>
        </w:rPr>
        <w:t>Common</w:t>
      </w:r>
      <w:commentRangeEnd w:id="268"/>
      <w:r w:rsidR="0082665C">
        <w:rPr>
          <w:rStyle w:val="CommentReference"/>
        </w:rPr>
        <w:commentReference w:id="268"/>
      </w:r>
      <w:r w:rsidRPr="00072107">
        <w:rPr>
          <w:i/>
          <w:color w:val="00B050"/>
        </w:rPr>
        <w:t xml:space="preserve"> sections between PBRER and DSUR</w:t>
      </w:r>
    </w:p>
    <w:tbl>
      <w:tblPr>
        <w:tblW w:w="4844" w:type="pct"/>
        <w:jc w:val="center"/>
        <w:tblLook w:val="0000" w:firstRow="0" w:lastRow="0" w:firstColumn="0" w:lastColumn="0" w:noHBand="0" w:noVBand="0"/>
      </w:tblPr>
      <w:tblGrid>
        <w:gridCol w:w="4151"/>
        <w:gridCol w:w="4429"/>
      </w:tblGrid>
      <w:tr w:rsidR="00867813" w:rsidRPr="00072107" w14:paraId="33BD8F2C" w14:textId="77777777" w:rsidTr="003D3737">
        <w:trPr>
          <w:trHeight w:val="215"/>
          <w:jc w:val="center"/>
        </w:trPr>
        <w:tc>
          <w:tcPr>
            <w:tcW w:w="2419" w:type="pct"/>
            <w:shd w:val="clear" w:color="auto" w:fill="auto"/>
          </w:tcPr>
          <w:p w14:paraId="33BD8F2A" w14:textId="77777777" w:rsidR="00867813" w:rsidRPr="00072107" w:rsidRDefault="00867813" w:rsidP="00072107">
            <w:pPr>
              <w:rPr>
                <w:i/>
                <w:color w:val="00B050"/>
              </w:rPr>
            </w:pPr>
            <w:r w:rsidRPr="00072107">
              <w:rPr>
                <w:i/>
                <w:color w:val="00B050"/>
              </w:rPr>
              <w:t>PBRER section</w:t>
            </w:r>
          </w:p>
        </w:tc>
        <w:tc>
          <w:tcPr>
            <w:tcW w:w="2581" w:type="pct"/>
            <w:shd w:val="clear" w:color="auto" w:fill="auto"/>
          </w:tcPr>
          <w:p w14:paraId="33BD8F2B" w14:textId="77777777" w:rsidR="00867813" w:rsidRPr="00072107" w:rsidRDefault="00867813" w:rsidP="00072107">
            <w:pPr>
              <w:rPr>
                <w:i/>
                <w:color w:val="00B050"/>
              </w:rPr>
            </w:pPr>
            <w:r w:rsidRPr="00072107">
              <w:rPr>
                <w:i/>
                <w:color w:val="00B050"/>
              </w:rPr>
              <w:t>DSUR section</w:t>
            </w:r>
          </w:p>
        </w:tc>
      </w:tr>
      <w:tr w:rsidR="00867813" w:rsidRPr="00072107" w14:paraId="33BD8F30" w14:textId="77777777" w:rsidTr="003D3737">
        <w:trPr>
          <w:trHeight w:val="80"/>
          <w:jc w:val="center"/>
        </w:trPr>
        <w:tc>
          <w:tcPr>
            <w:tcW w:w="2419" w:type="pct"/>
            <w:shd w:val="clear" w:color="auto" w:fill="auto"/>
          </w:tcPr>
          <w:p w14:paraId="33BD8F2E" w14:textId="313E9538" w:rsidR="00867813" w:rsidRPr="00072107" w:rsidRDefault="00867813" w:rsidP="00072107">
            <w:pPr>
              <w:rPr>
                <w:i/>
                <w:color w:val="00B050"/>
              </w:rPr>
            </w:pPr>
            <w:r w:rsidRPr="00072107">
              <w:rPr>
                <w:i/>
                <w:color w:val="00B050"/>
              </w:rPr>
              <w:t>Section 19.0 Conclusions and Actions</w:t>
            </w:r>
          </w:p>
        </w:tc>
        <w:tc>
          <w:tcPr>
            <w:tcW w:w="2581" w:type="pct"/>
            <w:shd w:val="clear" w:color="auto" w:fill="auto"/>
          </w:tcPr>
          <w:p w14:paraId="33BD8F2F" w14:textId="77777777" w:rsidR="00867813" w:rsidRPr="00072107" w:rsidRDefault="00867813" w:rsidP="00072107">
            <w:pPr>
              <w:rPr>
                <w:i/>
                <w:color w:val="00B050"/>
              </w:rPr>
            </w:pPr>
            <w:r w:rsidRPr="00072107">
              <w:rPr>
                <w:i/>
                <w:color w:val="00B050"/>
              </w:rPr>
              <w:t xml:space="preserve">Section 20.0 Conclusions </w:t>
            </w:r>
          </w:p>
        </w:tc>
      </w:tr>
    </w:tbl>
    <w:p w14:paraId="33BD8F31" w14:textId="77777777" w:rsidR="00867813" w:rsidRPr="00072107" w:rsidRDefault="00867813" w:rsidP="00072107">
      <w:pPr>
        <w:rPr>
          <w:i/>
          <w:color w:val="00B050"/>
        </w:rPr>
      </w:pPr>
    </w:p>
    <w:p w14:paraId="33BD8F32" w14:textId="4CB28E79" w:rsidR="00867813" w:rsidRPr="00072107" w:rsidRDefault="00867813" w:rsidP="00072107">
      <w:pPr>
        <w:rPr>
          <w:i/>
          <w:color w:val="00B050"/>
        </w:rPr>
      </w:pPr>
      <w:r w:rsidRPr="00072107">
        <w:rPr>
          <w:i/>
          <w:color w:val="00B050"/>
        </w:rPr>
        <w:t xml:space="preserve">Lead Author(s):  </w:t>
      </w:r>
      <w:del w:id="270" w:author="Frith-Johnson-CW, Lorraine 12837" w:date="2016-06-07T15:21:00Z">
        <w:r w:rsidRPr="00072107" w:rsidDel="00FE1028">
          <w:rPr>
            <w:i/>
            <w:color w:val="00B050"/>
          </w:rPr>
          <w:delText xml:space="preserve">CSPV </w:delText>
        </w:r>
      </w:del>
      <w:ins w:id="271" w:author="Frith-Johnson-CW, Lorraine 12837" w:date="2016-06-07T15:21:00Z">
        <w:r w:rsidR="00FE1028">
          <w:rPr>
            <w:i/>
            <w:color w:val="00B050"/>
          </w:rPr>
          <w:t>GPV</w:t>
        </w:r>
        <w:r w:rsidR="00FE1028" w:rsidRPr="00072107">
          <w:rPr>
            <w:i/>
            <w:color w:val="00B050"/>
          </w:rPr>
          <w:t xml:space="preserve"> </w:t>
        </w:r>
      </w:ins>
      <w:r w:rsidRPr="00072107">
        <w:rPr>
          <w:i/>
          <w:color w:val="00B050"/>
        </w:rPr>
        <w:t>Medical Safety Operations Associate/Physician</w:t>
      </w:r>
    </w:p>
    <w:p w14:paraId="393188FB" w14:textId="7787F851" w:rsidR="000642B1" w:rsidRDefault="00867813">
      <w:r w:rsidRPr="00072107">
        <w:rPr>
          <w:i/>
          <w:color w:val="00B050"/>
        </w:rPr>
        <w:lastRenderedPageBreak/>
        <w:t xml:space="preserve">The conclusion should briefly describe any changes to the previous knowledge of efficacy and safety resulting from information gained since the last DSUR. The conclusion should outline actions that have been or will be taken to address emerging safety issues in the clinical development </w:t>
      </w:r>
      <w:r w:rsidR="009D222F">
        <w:rPr>
          <w:i/>
          <w:color w:val="00B050"/>
        </w:rPr>
        <w:t>programme</w:t>
      </w:r>
      <w:r w:rsidRPr="00072107">
        <w:rPr>
          <w:i/>
          <w:color w:val="00B050"/>
        </w:rPr>
        <w:t xml:space="preserve">. </w:t>
      </w:r>
    </w:p>
    <w:p w14:paraId="3C3F47A3" w14:textId="25249E03" w:rsidR="00C34ED0" w:rsidRDefault="00C34ED0">
      <w:pPr>
        <w:spacing w:after="0" w:line="240" w:lineRule="auto"/>
        <w:rPr>
          <w:rStyle w:val="InstructionText"/>
          <w:i w:val="0"/>
          <w:vanish w:val="0"/>
        </w:rPr>
      </w:pPr>
      <w:bookmarkStart w:id="272" w:name="_Toc433886637"/>
      <w:bookmarkStart w:id="273" w:name="_Toc433888720"/>
      <w:bookmarkEnd w:id="272"/>
      <w:bookmarkEnd w:id="273"/>
      <w:r>
        <w:rPr>
          <w:rStyle w:val="InstructionText"/>
          <w:i w:val="0"/>
          <w:vanish w:val="0"/>
        </w:rPr>
        <w:br w:type="page"/>
      </w:r>
    </w:p>
    <w:p w14:paraId="33BD8F34" w14:textId="17668979" w:rsidR="00867813" w:rsidRPr="00FB3DD2" w:rsidRDefault="00867813" w:rsidP="007E4097">
      <w:pPr>
        <w:pStyle w:val="Heading1"/>
      </w:pPr>
      <w:bookmarkStart w:id="274" w:name="_Toc303189186"/>
      <w:bookmarkStart w:id="275" w:name="_Toc447267184"/>
      <w:r w:rsidRPr="007E4097">
        <w:lastRenderedPageBreak/>
        <w:t>Appendices</w:t>
      </w:r>
      <w:bookmarkEnd w:id="274"/>
      <w:bookmarkEnd w:id="275"/>
    </w:p>
    <w:p w14:paraId="24204A5C" w14:textId="27AB3C27" w:rsidR="009E4E61" w:rsidRPr="0099538D" w:rsidRDefault="009E4E61" w:rsidP="00B45670">
      <w:pPr>
        <w:rPr>
          <w:rStyle w:val="ParagraphChar"/>
          <w:rFonts w:ascii="Times New Roman" w:hAnsi="Times New Roman"/>
          <w:b/>
          <w:i/>
          <w:color w:val="FF0000"/>
          <w:sz w:val="32"/>
          <w:szCs w:val="32"/>
        </w:rPr>
      </w:pPr>
      <w:bookmarkStart w:id="276" w:name="_Toc384666888"/>
      <w:r w:rsidRPr="00B45670">
        <w:rPr>
          <w:rStyle w:val="ParagraphChar"/>
          <w:rFonts w:ascii="Times New Roman" w:hAnsi="Times New Roman"/>
          <w:i/>
          <w:color w:val="FF0000"/>
          <w:sz w:val="32"/>
          <w:szCs w:val="32"/>
        </w:rPr>
        <w:t>All information below here is related to children documents a part of the vDOC</w:t>
      </w:r>
      <w:r w:rsidRPr="0099538D">
        <w:rPr>
          <w:rStyle w:val="ParagraphChar"/>
          <w:rFonts w:ascii="Times New Roman" w:hAnsi="Times New Roman"/>
          <w:i/>
          <w:color w:val="FF0000"/>
          <w:sz w:val="32"/>
          <w:szCs w:val="32"/>
        </w:rPr>
        <w:t xml:space="preserve"> (delete text when final</w:t>
      </w:r>
      <w:r w:rsidR="00692295" w:rsidRPr="0099538D">
        <w:rPr>
          <w:rStyle w:val="ParagraphChar"/>
          <w:rFonts w:ascii="Times New Roman" w:hAnsi="Times New Roman"/>
          <w:i/>
          <w:color w:val="FF0000"/>
          <w:sz w:val="32"/>
          <w:szCs w:val="32"/>
        </w:rPr>
        <w:t>i</w:t>
      </w:r>
      <w:r w:rsidR="00C259CD">
        <w:rPr>
          <w:rStyle w:val="ParagraphChar"/>
          <w:rFonts w:ascii="Times New Roman" w:hAnsi="Times New Roman"/>
          <w:i/>
          <w:color w:val="FF0000"/>
          <w:sz w:val="32"/>
          <w:szCs w:val="32"/>
        </w:rPr>
        <w:t>s</w:t>
      </w:r>
      <w:r w:rsidRPr="0099538D">
        <w:rPr>
          <w:rStyle w:val="ParagraphChar"/>
          <w:rFonts w:ascii="Times New Roman" w:hAnsi="Times New Roman"/>
          <w:i/>
          <w:color w:val="FF0000"/>
          <w:sz w:val="32"/>
          <w:szCs w:val="32"/>
        </w:rPr>
        <w:t>ing document)</w:t>
      </w:r>
      <w:bookmarkEnd w:id="276"/>
    </w:p>
    <w:p w14:paraId="4E11F996" w14:textId="77777777" w:rsidR="009E4E61" w:rsidRPr="00F3538C" w:rsidRDefault="009E4E61">
      <w:pPr>
        <w:spacing w:after="0" w:line="240" w:lineRule="auto"/>
        <w:rPr>
          <w:rStyle w:val="Hyperlink"/>
          <w:color w:val="auto"/>
        </w:rPr>
      </w:pPr>
    </w:p>
    <w:p w14:paraId="426E3EA1" w14:textId="77777777" w:rsidR="003F2556" w:rsidRPr="00630999" w:rsidRDefault="003F2556" w:rsidP="003F2556">
      <w:pPr>
        <w:pStyle w:val="Heading2"/>
      </w:pPr>
      <w:bookmarkStart w:id="277" w:name="_Toc303189187"/>
      <w:bookmarkStart w:id="278" w:name="_Toc384666889"/>
      <w:bookmarkStart w:id="279" w:name="_Toc447267185"/>
      <w:r w:rsidRPr="00630999">
        <w:t>Investigator’s Brochure</w:t>
      </w:r>
      <w:bookmarkEnd w:id="277"/>
      <w:bookmarkEnd w:id="278"/>
      <w:bookmarkEnd w:id="279"/>
    </w:p>
    <w:p w14:paraId="1A657624" w14:textId="77777777" w:rsidR="003F2556" w:rsidRPr="00630999" w:rsidRDefault="003F2556" w:rsidP="003F2556">
      <w:pPr>
        <w:pStyle w:val="Heading3"/>
      </w:pPr>
      <w:bookmarkStart w:id="280" w:name="_Toc384666890"/>
      <w:bookmarkStart w:id="281" w:name="_Toc447267186"/>
      <w:bookmarkStart w:id="282" w:name="_Toc303189188"/>
      <w:r w:rsidRPr="00630999">
        <w:t>Investigator’s Brochure in Effect at the Start of Reporting Period</w:t>
      </w:r>
      <w:bookmarkEnd w:id="280"/>
      <w:bookmarkEnd w:id="281"/>
    </w:p>
    <w:p w14:paraId="4171F9C7" w14:textId="64C55676" w:rsidR="003F2556" w:rsidRDefault="003F2556" w:rsidP="00272775">
      <w:pPr>
        <w:rPr>
          <w:i/>
          <w:color w:val="00B050"/>
        </w:rPr>
      </w:pPr>
      <w:r w:rsidRPr="00272775">
        <w:rPr>
          <w:i/>
          <w:color w:val="00B050"/>
        </w:rPr>
        <w:t xml:space="preserve">Clinical Management is responsible for providing the IB in effect at the start of the reporting period and uploading to Report Appendix folder in GEPIC. </w:t>
      </w:r>
      <w:r w:rsidR="00D64E6B" w:rsidRPr="00272775">
        <w:rPr>
          <w:i/>
          <w:color w:val="00B050"/>
        </w:rPr>
        <w:t xml:space="preserve">The </w:t>
      </w:r>
      <w:r w:rsidR="00AC0CE5" w:rsidRPr="00272775">
        <w:rPr>
          <w:i/>
          <w:color w:val="00B050"/>
        </w:rPr>
        <w:t>investigator’s brochure</w:t>
      </w:r>
      <w:r w:rsidR="00D64E6B" w:rsidRPr="00272775">
        <w:rPr>
          <w:i/>
          <w:color w:val="00B050"/>
        </w:rPr>
        <w:t xml:space="preserve"> (IB) in effect at the start of the reporting period should serve as the reference safety information to determine whether the information received during the reporting period remains consistent with previous knowledge of the safety profile of the investigational drug.</w:t>
      </w:r>
      <w:r w:rsidRPr="00272775">
        <w:rPr>
          <w:i/>
          <w:color w:val="00B050"/>
        </w:rPr>
        <w:t xml:space="preserve"> </w:t>
      </w:r>
    </w:p>
    <w:p w14:paraId="79094CE5" w14:textId="77777777" w:rsidR="00F3538C" w:rsidRPr="00272775" w:rsidRDefault="00F3538C" w:rsidP="00272775">
      <w:pPr>
        <w:rPr>
          <w:i/>
          <w:color w:val="00B050"/>
        </w:rPr>
      </w:pPr>
    </w:p>
    <w:p w14:paraId="569547CF" w14:textId="55D3A992" w:rsidR="001568AF" w:rsidRPr="00A33DCD" w:rsidRDefault="001568AF">
      <w:pPr>
        <w:spacing w:after="0" w:line="240" w:lineRule="auto"/>
        <w:rPr>
          <w:rStyle w:val="InstructionText"/>
          <w:vanish w:val="0"/>
          <w:color w:val="00B050"/>
        </w:rPr>
      </w:pPr>
      <w:r w:rsidRPr="00A33DCD">
        <w:rPr>
          <w:rStyle w:val="InstructionText"/>
          <w:vanish w:val="0"/>
          <w:color w:val="00B050"/>
        </w:rPr>
        <w:br w:type="page"/>
      </w:r>
    </w:p>
    <w:p w14:paraId="4C8811B2" w14:textId="77777777" w:rsidR="003F2556" w:rsidRPr="00630999" w:rsidRDefault="003F2556" w:rsidP="003F2556">
      <w:pPr>
        <w:pStyle w:val="Heading3"/>
      </w:pPr>
      <w:bookmarkStart w:id="283" w:name="_Toc384666891"/>
      <w:bookmarkStart w:id="284" w:name="_Toc447267187"/>
      <w:r w:rsidRPr="00630999">
        <w:lastRenderedPageBreak/>
        <w:t>Investigator’s Brochure Revised After Start of Reporting Period</w:t>
      </w:r>
      <w:bookmarkEnd w:id="283"/>
      <w:bookmarkEnd w:id="284"/>
    </w:p>
    <w:p w14:paraId="2B632A56" w14:textId="77777777" w:rsidR="00D64E6B" w:rsidRPr="00272775" w:rsidRDefault="003F2556" w:rsidP="00272775">
      <w:pPr>
        <w:rPr>
          <w:i/>
          <w:color w:val="00B050"/>
        </w:rPr>
      </w:pPr>
      <w:r w:rsidRPr="00272775">
        <w:rPr>
          <w:i/>
          <w:color w:val="00B050"/>
        </w:rPr>
        <w:t xml:space="preserve">Clinical Management is responsible for providing a final clean copy of the revised version and uploading to Report Appendix folder in GEPIC.  </w:t>
      </w:r>
    </w:p>
    <w:p w14:paraId="1B1BC1AB" w14:textId="165BE5C2" w:rsidR="003F2556" w:rsidRPr="00272775" w:rsidRDefault="00D64E6B" w:rsidP="00272775">
      <w:pPr>
        <w:rPr>
          <w:i/>
          <w:color w:val="00B050"/>
        </w:rPr>
      </w:pPr>
      <w:r w:rsidRPr="00272775">
        <w:rPr>
          <w:i/>
          <w:color w:val="00B050"/>
        </w:rPr>
        <w:t>If the IB has been revised during the reporting period and not previously submitted to the relevant regulatory authority, the sponsor should provide a copy of the current version of the IB as an attachment to the DSUR.</w:t>
      </w:r>
    </w:p>
    <w:p w14:paraId="1029FC2E" w14:textId="2D598074" w:rsidR="001568AF" w:rsidRDefault="003F2556" w:rsidP="00FC5461">
      <w:pPr>
        <w:rPr>
          <w:i/>
          <w:color w:val="00B050"/>
        </w:rPr>
      </w:pPr>
      <w:r w:rsidRPr="00272775">
        <w:rPr>
          <w:i/>
          <w:color w:val="00B050"/>
        </w:rPr>
        <w:t>If there were no revisions please state</w:t>
      </w:r>
      <w:r w:rsidR="00C65163" w:rsidRPr="00272775">
        <w:rPr>
          <w:i/>
          <w:color w:val="00B050"/>
        </w:rPr>
        <w:t xml:space="preserve"> in this section of the template</w:t>
      </w:r>
      <w:r w:rsidR="005112E3" w:rsidRPr="00272775">
        <w:rPr>
          <w:i/>
          <w:color w:val="00B050"/>
        </w:rPr>
        <w:t>:</w:t>
      </w:r>
      <w:r w:rsidRPr="00272775">
        <w:rPr>
          <w:i/>
          <w:color w:val="00B050"/>
        </w:rPr>
        <w:t xml:space="preserve"> "Not applicable"</w:t>
      </w:r>
    </w:p>
    <w:p w14:paraId="0D039AAD" w14:textId="77777777" w:rsidR="00F3538C" w:rsidRPr="00A33DCD" w:rsidRDefault="00F3538C" w:rsidP="00FC5461">
      <w:pPr>
        <w:rPr>
          <w:rStyle w:val="InstructionText"/>
          <w:vanish w:val="0"/>
          <w:color w:val="00B050"/>
        </w:rPr>
      </w:pPr>
    </w:p>
    <w:p w14:paraId="5500AD7D" w14:textId="77777777" w:rsidR="0099538D" w:rsidRDefault="0099538D">
      <w:pPr>
        <w:spacing w:after="0" w:line="240" w:lineRule="auto"/>
        <w:rPr>
          <w:rFonts w:ascii="Arial" w:hAnsi="Arial"/>
          <w:b/>
        </w:rPr>
      </w:pPr>
      <w:bookmarkStart w:id="285" w:name="_Toc384666892"/>
      <w:r>
        <w:br w:type="page"/>
      </w:r>
    </w:p>
    <w:p w14:paraId="709EBB71" w14:textId="4811268C" w:rsidR="003F2556" w:rsidRPr="00630999" w:rsidRDefault="003F2556" w:rsidP="003F2556">
      <w:pPr>
        <w:pStyle w:val="Heading2"/>
      </w:pPr>
      <w:bookmarkStart w:id="286" w:name="_Toc447267188"/>
      <w:r w:rsidRPr="00630999">
        <w:lastRenderedPageBreak/>
        <w:t>Cumulative Table of Important Regulatory Requests</w:t>
      </w:r>
      <w:bookmarkEnd w:id="285"/>
      <w:bookmarkEnd w:id="286"/>
    </w:p>
    <w:p w14:paraId="107BC22D" w14:textId="68F82131" w:rsidR="00C65163" w:rsidRDefault="003F2556" w:rsidP="00272775">
      <w:pPr>
        <w:rPr>
          <w:i/>
          <w:color w:val="00B050"/>
        </w:rPr>
      </w:pPr>
      <w:r w:rsidRPr="00272775">
        <w:rPr>
          <w:i/>
          <w:color w:val="00B050"/>
        </w:rPr>
        <w:t xml:space="preserve">Lead author(s): Regulatory Affairs- </w:t>
      </w:r>
      <w:r w:rsidR="00C65163" w:rsidRPr="00272775">
        <w:rPr>
          <w:i/>
          <w:color w:val="00B050"/>
        </w:rPr>
        <w:t>The responsible author for this section should enter the information directly into this template, and the Aggregate Reporting Associate will then create an appendi</w:t>
      </w:r>
      <w:r w:rsidR="0041289E" w:rsidRPr="00272775">
        <w:rPr>
          <w:i/>
          <w:color w:val="00B050"/>
        </w:rPr>
        <w:t>x.</w:t>
      </w:r>
      <w:r w:rsidR="00B165DE" w:rsidRPr="00272775">
        <w:rPr>
          <w:i/>
          <w:color w:val="00B050"/>
        </w:rPr>
        <w:t xml:space="preserve"> Please note the table below has example data and should be updated accordingly based on product. </w:t>
      </w:r>
    </w:p>
    <w:p w14:paraId="2DA7FB39" w14:textId="09260FFE" w:rsidR="00F55768" w:rsidRPr="00272775" w:rsidRDefault="00F55768" w:rsidP="00272775">
      <w:pPr>
        <w:rPr>
          <w:i/>
          <w:color w:val="00B050"/>
        </w:rPr>
      </w:pPr>
      <w:r>
        <w:rPr>
          <w:i/>
          <w:color w:val="00B050"/>
        </w:rPr>
        <w:t>This table</w:t>
      </w:r>
      <w:r w:rsidRPr="00D91A57">
        <w:rPr>
          <w:i/>
          <w:color w:val="00B050"/>
        </w:rPr>
        <w:t xml:space="preserve"> should </w:t>
      </w:r>
      <w:r>
        <w:rPr>
          <w:i/>
          <w:color w:val="00B050"/>
        </w:rPr>
        <w:t>include a</w:t>
      </w:r>
      <w:r w:rsidRPr="00D91A57">
        <w:rPr>
          <w:i/>
          <w:color w:val="00B050"/>
        </w:rPr>
        <w:t xml:space="preserve"> cumulative listing </w:t>
      </w:r>
      <w:r>
        <w:rPr>
          <w:i/>
          <w:color w:val="00B050"/>
        </w:rPr>
        <w:t>of requests</w:t>
      </w:r>
      <w:r w:rsidR="00145F17">
        <w:rPr>
          <w:i/>
          <w:color w:val="00B050"/>
        </w:rPr>
        <w:t xml:space="preserve"> (including any updates)</w:t>
      </w:r>
      <w:r w:rsidRPr="00D91A57">
        <w:rPr>
          <w:i/>
          <w:color w:val="00B050"/>
        </w:rPr>
        <w:t xml:space="preserve"> from regulatory authority(ies) that place a specific limitation on current or future development (</w:t>
      </w:r>
      <w:r>
        <w:rPr>
          <w:i/>
          <w:color w:val="00B050"/>
        </w:rPr>
        <w:t>eg</w:t>
      </w:r>
      <w:r w:rsidRPr="00D91A57">
        <w:rPr>
          <w:i/>
          <w:color w:val="00B050"/>
        </w:rPr>
        <w:t xml:space="preserve">, a request to conduct long-term animal studies before initiating a long-term clinical trial, specification of a maximum dose to be evaluated, a request for specific safety data before initiating trials in </w:t>
      </w:r>
      <w:r>
        <w:rPr>
          <w:i/>
          <w:color w:val="00B050"/>
        </w:rPr>
        <w:t>paediatric subjects). Information ente</w:t>
      </w:r>
      <w:r w:rsidR="00C22C6C">
        <w:rPr>
          <w:i/>
          <w:color w:val="00B050"/>
        </w:rPr>
        <w:t xml:space="preserve">red here should be in line with- </w:t>
      </w:r>
      <w:r>
        <w:rPr>
          <w:i/>
          <w:color w:val="00B050"/>
        </w:rPr>
        <w:t>or at least complementary to</w:t>
      </w:r>
      <w:r w:rsidR="00EA5516">
        <w:rPr>
          <w:i/>
          <w:color w:val="00B050"/>
        </w:rPr>
        <w:t xml:space="preserve"> actions noted in section “Action Taken in the Reporting Period for Safety Reasons”</w:t>
      </w:r>
      <w:r>
        <w:rPr>
          <w:i/>
          <w:color w:val="00B050"/>
        </w:rPr>
        <w:t xml:space="preserve"> of the DSUR. </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6"/>
        <w:gridCol w:w="2214"/>
        <w:gridCol w:w="2214"/>
        <w:gridCol w:w="2016"/>
      </w:tblGrid>
      <w:tr w:rsidR="00764711" w:rsidRPr="00DC6AF1" w14:paraId="29FF019C" w14:textId="77777777" w:rsidTr="00FC5461">
        <w:trPr>
          <w:tblHeader/>
        </w:trPr>
        <w:tc>
          <w:tcPr>
            <w:tcW w:w="8370" w:type="dxa"/>
            <w:gridSpan w:val="4"/>
            <w:shd w:val="clear" w:color="auto" w:fill="D9D9D9" w:themeFill="background1" w:themeFillShade="D9"/>
          </w:tcPr>
          <w:p w14:paraId="072B7A49" w14:textId="2BB250DE" w:rsidR="00764711" w:rsidRPr="00C67EEA" w:rsidRDefault="00764711" w:rsidP="00FC5461">
            <w:pPr>
              <w:pStyle w:val="Caption"/>
              <w:rPr>
                <w:szCs w:val="24"/>
              </w:rPr>
            </w:pPr>
            <w:bookmarkStart w:id="287" w:name="_Toc441052359"/>
            <w:bookmarkEnd w:id="282"/>
            <w:r w:rsidRPr="00C67EEA">
              <w:rPr>
                <w:szCs w:val="24"/>
              </w:rPr>
              <w:t xml:space="preserve">Table </w:t>
            </w:r>
            <w:r w:rsidRPr="00C67EEA">
              <w:rPr>
                <w:szCs w:val="24"/>
              </w:rPr>
              <w:fldChar w:fldCharType="begin"/>
            </w:r>
            <w:r w:rsidRPr="00C67EEA">
              <w:rPr>
                <w:szCs w:val="24"/>
              </w:rPr>
              <w:instrText xml:space="preserve"> STYLEREF "2" \n \w </w:instrText>
            </w:r>
            <w:r w:rsidRPr="00C67EEA">
              <w:rPr>
                <w:szCs w:val="24"/>
              </w:rPr>
              <w:fldChar w:fldCharType="separate"/>
            </w:r>
            <w:r w:rsidR="00A33DCD">
              <w:rPr>
                <w:noProof/>
                <w:szCs w:val="24"/>
              </w:rPr>
              <w:t>21.2</w:t>
            </w:r>
            <w:r w:rsidRPr="00C67EEA">
              <w:rPr>
                <w:szCs w:val="24"/>
              </w:rPr>
              <w:fldChar w:fldCharType="end"/>
            </w:r>
            <w:r w:rsidRPr="00C67EEA">
              <w:rPr>
                <w:szCs w:val="24"/>
              </w:rPr>
              <w:t>-</w:t>
            </w:r>
            <w:r w:rsidRPr="00C67EEA">
              <w:rPr>
                <w:szCs w:val="24"/>
              </w:rPr>
              <w:fldChar w:fldCharType="begin"/>
            </w:r>
            <w:r w:rsidRPr="00C67EEA">
              <w:rPr>
                <w:szCs w:val="24"/>
              </w:rPr>
              <w:instrText xml:space="preserve"> SEQ Table \s 2 </w:instrText>
            </w:r>
            <w:r w:rsidRPr="00C67EEA">
              <w:rPr>
                <w:szCs w:val="24"/>
              </w:rPr>
              <w:fldChar w:fldCharType="separate"/>
            </w:r>
            <w:r w:rsidR="00A33DCD">
              <w:rPr>
                <w:noProof/>
                <w:szCs w:val="24"/>
              </w:rPr>
              <w:t>1</w:t>
            </w:r>
            <w:r w:rsidRPr="00C67EEA">
              <w:rPr>
                <w:szCs w:val="24"/>
              </w:rPr>
              <w:fldChar w:fldCharType="end"/>
            </w:r>
            <w:r w:rsidRPr="00C67EEA">
              <w:rPr>
                <w:szCs w:val="24"/>
              </w:rPr>
              <w:tab/>
              <w:t>Cumulative Table of Important Regulatory Requests</w:t>
            </w:r>
            <w:bookmarkEnd w:id="287"/>
          </w:p>
        </w:tc>
      </w:tr>
      <w:tr w:rsidR="00764711" w14:paraId="43497894" w14:textId="77777777" w:rsidTr="00FC5461">
        <w:trPr>
          <w:tblHeader/>
        </w:trPr>
        <w:tc>
          <w:tcPr>
            <w:tcW w:w="1926" w:type="dxa"/>
            <w:shd w:val="clear" w:color="auto" w:fill="D9D9D9" w:themeFill="background1" w:themeFillShade="D9"/>
          </w:tcPr>
          <w:p w14:paraId="36ED9544" w14:textId="4E5AF170" w:rsidR="00764711" w:rsidRDefault="00764711" w:rsidP="00FC5461">
            <w:pPr>
              <w:pStyle w:val="TableHeader"/>
              <w:jc w:val="left"/>
            </w:pPr>
            <w:r>
              <w:t>Date of Request</w:t>
            </w:r>
          </w:p>
        </w:tc>
        <w:tc>
          <w:tcPr>
            <w:tcW w:w="2214" w:type="dxa"/>
            <w:shd w:val="clear" w:color="auto" w:fill="D9D9D9" w:themeFill="background1" w:themeFillShade="D9"/>
          </w:tcPr>
          <w:p w14:paraId="53841224" w14:textId="046A4567" w:rsidR="00764711" w:rsidRDefault="00764711" w:rsidP="00FC5461">
            <w:pPr>
              <w:pStyle w:val="TableHeader"/>
            </w:pPr>
            <w:r>
              <w:t>Agency/Country</w:t>
            </w:r>
          </w:p>
        </w:tc>
        <w:tc>
          <w:tcPr>
            <w:tcW w:w="2214" w:type="dxa"/>
            <w:shd w:val="clear" w:color="auto" w:fill="D9D9D9" w:themeFill="background1" w:themeFillShade="D9"/>
          </w:tcPr>
          <w:p w14:paraId="0CB8D103" w14:textId="7BF5316B" w:rsidR="00764711" w:rsidRDefault="00764711" w:rsidP="00FC5461">
            <w:pPr>
              <w:pStyle w:val="TableHeader"/>
            </w:pPr>
            <w:r>
              <w:t>Request Description</w:t>
            </w:r>
          </w:p>
        </w:tc>
        <w:tc>
          <w:tcPr>
            <w:tcW w:w="2016" w:type="dxa"/>
            <w:shd w:val="clear" w:color="auto" w:fill="D9D9D9" w:themeFill="background1" w:themeFillShade="D9"/>
          </w:tcPr>
          <w:p w14:paraId="29372314" w14:textId="0875CE22" w:rsidR="00764711" w:rsidRDefault="00764711" w:rsidP="00FC5461">
            <w:pPr>
              <w:pStyle w:val="TableHeader"/>
            </w:pPr>
            <w:r>
              <w:t>Status</w:t>
            </w:r>
          </w:p>
        </w:tc>
      </w:tr>
      <w:tr w:rsidR="00DC6AF1" w14:paraId="1C7C8B46" w14:textId="77777777" w:rsidTr="00FC5461">
        <w:tc>
          <w:tcPr>
            <w:tcW w:w="1926" w:type="dxa"/>
            <w:shd w:val="clear" w:color="auto" w:fill="auto"/>
          </w:tcPr>
          <w:p w14:paraId="74A39616" w14:textId="6618AD02" w:rsidR="00DC6AF1" w:rsidRPr="00FC5461" w:rsidRDefault="00DC6AF1" w:rsidP="00FC5461">
            <w:pPr>
              <w:pStyle w:val="TableText"/>
              <w:jc w:val="left"/>
              <w:rPr>
                <w:i/>
                <w:color w:val="00B050"/>
              </w:rPr>
            </w:pPr>
            <w:r>
              <w:rPr>
                <w:color w:val="FF0000"/>
              </w:rPr>
              <w:t>[</w:t>
            </w:r>
            <w:r w:rsidRPr="00FC5461">
              <w:rPr>
                <w:color w:val="FF0000"/>
              </w:rPr>
              <w:t>DD Mmm YYYY</w:t>
            </w:r>
            <w:r>
              <w:rPr>
                <w:color w:val="FF0000"/>
              </w:rPr>
              <w:t>]</w:t>
            </w:r>
          </w:p>
        </w:tc>
        <w:tc>
          <w:tcPr>
            <w:tcW w:w="2214" w:type="dxa"/>
            <w:shd w:val="clear" w:color="auto" w:fill="auto"/>
          </w:tcPr>
          <w:p w14:paraId="42C1BF68" w14:textId="52058505" w:rsidR="00DC6AF1" w:rsidRPr="00FC5461" w:rsidRDefault="00DC6AF1" w:rsidP="00FC5461">
            <w:pPr>
              <w:pStyle w:val="TableText"/>
              <w:rPr>
                <w:i/>
                <w:color w:val="00B050"/>
              </w:rPr>
            </w:pPr>
            <w:r w:rsidRPr="007F57C5">
              <w:t>FDA/USA</w:t>
            </w:r>
          </w:p>
        </w:tc>
        <w:tc>
          <w:tcPr>
            <w:tcW w:w="2214" w:type="dxa"/>
            <w:shd w:val="clear" w:color="auto" w:fill="auto"/>
          </w:tcPr>
          <w:p w14:paraId="1DD8C489" w14:textId="6CD36BBB" w:rsidR="00DC6AF1" w:rsidRPr="00FC5461" w:rsidRDefault="00DC6AF1" w:rsidP="00FC5461">
            <w:pPr>
              <w:pStyle w:val="TableText"/>
              <w:rPr>
                <w:i/>
                <w:color w:val="00B050"/>
              </w:rPr>
            </w:pPr>
            <w:r w:rsidRPr="00FC5461">
              <w:rPr>
                <w:i/>
                <w:color w:val="00B050"/>
              </w:rPr>
              <w:t>Conduct a trial to evaluate dose X in the following population before initiating trials in paediatric subjects.</w:t>
            </w:r>
          </w:p>
        </w:tc>
        <w:tc>
          <w:tcPr>
            <w:tcW w:w="2016" w:type="dxa"/>
            <w:shd w:val="clear" w:color="auto" w:fill="auto"/>
          </w:tcPr>
          <w:p w14:paraId="1FF887C0" w14:textId="77FFAFB7" w:rsidR="00DC6AF1" w:rsidRPr="00FC5461" w:rsidRDefault="00DC6AF1" w:rsidP="00FC5461">
            <w:pPr>
              <w:pStyle w:val="TableText"/>
              <w:rPr>
                <w:i/>
                <w:color w:val="00B050"/>
              </w:rPr>
            </w:pPr>
            <w:r w:rsidRPr="00FC5461">
              <w:rPr>
                <w:i/>
                <w:color w:val="00B050"/>
              </w:rPr>
              <w:t>Study Completed – no significant findings</w:t>
            </w:r>
          </w:p>
        </w:tc>
      </w:tr>
      <w:tr w:rsidR="00DC6AF1" w14:paraId="4AFBF1CC" w14:textId="77777777" w:rsidTr="00FC5461">
        <w:tc>
          <w:tcPr>
            <w:tcW w:w="1926" w:type="dxa"/>
            <w:shd w:val="clear" w:color="auto" w:fill="auto"/>
          </w:tcPr>
          <w:p w14:paraId="70F7AA95" w14:textId="77777777" w:rsidR="00DC6AF1" w:rsidRDefault="00DC6AF1" w:rsidP="00FC5461">
            <w:pPr>
              <w:pStyle w:val="TableText"/>
              <w:jc w:val="left"/>
            </w:pPr>
          </w:p>
        </w:tc>
        <w:tc>
          <w:tcPr>
            <w:tcW w:w="2214" w:type="dxa"/>
            <w:shd w:val="clear" w:color="auto" w:fill="auto"/>
          </w:tcPr>
          <w:p w14:paraId="68581222" w14:textId="77777777" w:rsidR="00DC6AF1" w:rsidRDefault="00DC6AF1" w:rsidP="00FC5461">
            <w:pPr>
              <w:pStyle w:val="TableText"/>
            </w:pPr>
          </w:p>
        </w:tc>
        <w:tc>
          <w:tcPr>
            <w:tcW w:w="2214" w:type="dxa"/>
            <w:shd w:val="clear" w:color="auto" w:fill="auto"/>
          </w:tcPr>
          <w:p w14:paraId="15BC93DF" w14:textId="77777777" w:rsidR="00DC6AF1" w:rsidRDefault="00DC6AF1" w:rsidP="00FC5461">
            <w:pPr>
              <w:pStyle w:val="TableText"/>
            </w:pPr>
          </w:p>
        </w:tc>
        <w:tc>
          <w:tcPr>
            <w:tcW w:w="2016" w:type="dxa"/>
            <w:shd w:val="clear" w:color="auto" w:fill="auto"/>
          </w:tcPr>
          <w:p w14:paraId="7E818C9A" w14:textId="77777777" w:rsidR="00DC6AF1" w:rsidRDefault="00DC6AF1" w:rsidP="00FC5461">
            <w:pPr>
              <w:pStyle w:val="TableText"/>
            </w:pPr>
          </w:p>
        </w:tc>
      </w:tr>
      <w:tr w:rsidR="00DC6AF1" w14:paraId="6C33C77E" w14:textId="77777777" w:rsidTr="00FC5461">
        <w:tc>
          <w:tcPr>
            <w:tcW w:w="1926" w:type="dxa"/>
            <w:shd w:val="clear" w:color="auto" w:fill="auto"/>
          </w:tcPr>
          <w:p w14:paraId="3E77F0B5" w14:textId="77777777" w:rsidR="00DC6AF1" w:rsidRDefault="00DC6AF1" w:rsidP="00FC5461">
            <w:pPr>
              <w:pStyle w:val="TableText"/>
              <w:jc w:val="left"/>
            </w:pPr>
          </w:p>
        </w:tc>
        <w:tc>
          <w:tcPr>
            <w:tcW w:w="2214" w:type="dxa"/>
            <w:shd w:val="clear" w:color="auto" w:fill="auto"/>
          </w:tcPr>
          <w:p w14:paraId="1A5A222D" w14:textId="77777777" w:rsidR="00DC6AF1" w:rsidRDefault="00DC6AF1" w:rsidP="00FC5461">
            <w:pPr>
              <w:pStyle w:val="TableText"/>
            </w:pPr>
          </w:p>
        </w:tc>
        <w:tc>
          <w:tcPr>
            <w:tcW w:w="2214" w:type="dxa"/>
            <w:shd w:val="clear" w:color="auto" w:fill="auto"/>
          </w:tcPr>
          <w:p w14:paraId="0EDDEAB2" w14:textId="77777777" w:rsidR="00DC6AF1" w:rsidRDefault="00DC6AF1" w:rsidP="00FC5461">
            <w:pPr>
              <w:pStyle w:val="TableText"/>
            </w:pPr>
          </w:p>
        </w:tc>
        <w:tc>
          <w:tcPr>
            <w:tcW w:w="2016" w:type="dxa"/>
            <w:shd w:val="clear" w:color="auto" w:fill="auto"/>
          </w:tcPr>
          <w:p w14:paraId="72817A0A" w14:textId="77777777" w:rsidR="00DC6AF1" w:rsidRDefault="00DC6AF1" w:rsidP="00FC5461">
            <w:pPr>
              <w:pStyle w:val="TableText"/>
            </w:pPr>
          </w:p>
        </w:tc>
      </w:tr>
      <w:tr w:rsidR="00DC6AF1" w14:paraId="0FAF769C" w14:textId="77777777" w:rsidTr="00FC5461">
        <w:tc>
          <w:tcPr>
            <w:tcW w:w="1926" w:type="dxa"/>
            <w:shd w:val="clear" w:color="auto" w:fill="auto"/>
          </w:tcPr>
          <w:p w14:paraId="19792257" w14:textId="77777777" w:rsidR="00DC6AF1" w:rsidRDefault="00DC6AF1" w:rsidP="00FC5461">
            <w:pPr>
              <w:pStyle w:val="TableText"/>
              <w:jc w:val="left"/>
            </w:pPr>
          </w:p>
        </w:tc>
        <w:tc>
          <w:tcPr>
            <w:tcW w:w="2214" w:type="dxa"/>
            <w:shd w:val="clear" w:color="auto" w:fill="auto"/>
          </w:tcPr>
          <w:p w14:paraId="572716EE" w14:textId="77777777" w:rsidR="00DC6AF1" w:rsidRDefault="00DC6AF1" w:rsidP="00FC5461">
            <w:pPr>
              <w:pStyle w:val="TableText"/>
            </w:pPr>
          </w:p>
        </w:tc>
        <w:tc>
          <w:tcPr>
            <w:tcW w:w="2214" w:type="dxa"/>
            <w:shd w:val="clear" w:color="auto" w:fill="auto"/>
          </w:tcPr>
          <w:p w14:paraId="11A79290" w14:textId="77777777" w:rsidR="00DC6AF1" w:rsidRDefault="00DC6AF1" w:rsidP="00FC5461">
            <w:pPr>
              <w:pStyle w:val="TableText"/>
            </w:pPr>
          </w:p>
        </w:tc>
        <w:tc>
          <w:tcPr>
            <w:tcW w:w="2016" w:type="dxa"/>
            <w:shd w:val="clear" w:color="auto" w:fill="auto"/>
          </w:tcPr>
          <w:p w14:paraId="64AE5994" w14:textId="77777777" w:rsidR="00DC6AF1" w:rsidRDefault="00DC6AF1" w:rsidP="00FC5461">
            <w:pPr>
              <w:pStyle w:val="TableText"/>
            </w:pPr>
          </w:p>
        </w:tc>
      </w:tr>
      <w:tr w:rsidR="00DC6AF1" w14:paraId="0E46BF81" w14:textId="77777777" w:rsidTr="00DC6AF1">
        <w:tc>
          <w:tcPr>
            <w:tcW w:w="8370" w:type="dxa"/>
            <w:gridSpan w:val="4"/>
            <w:shd w:val="clear" w:color="auto" w:fill="auto"/>
          </w:tcPr>
          <w:p w14:paraId="0D319808" w14:textId="77777777" w:rsidR="00DC6AF1" w:rsidRDefault="00DC6AF1" w:rsidP="00FC5461">
            <w:pPr>
              <w:pStyle w:val="TableText"/>
              <w:rPr>
                <w:color w:val="0070C0"/>
                <w:sz w:val="18"/>
                <w:szCs w:val="18"/>
              </w:rPr>
            </w:pPr>
            <w:r w:rsidRPr="00E6245F">
              <w:rPr>
                <w:color w:val="0070C0"/>
                <w:sz w:val="18"/>
                <w:szCs w:val="18"/>
              </w:rPr>
              <w:t>FDA = US Food and Drug Administration</w:t>
            </w:r>
          </w:p>
          <w:p w14:paraId="6BE6BF53" w14:textId="0384EC75" w:rsidR="00DC6AF1" w:rsidRDefault="00DC6AF1" w:rsidP="00FC5461">
            <w:pPr>
              <w:pStyle w:val="TableText"/>
            </w:pPr>
            <w:r w:rsidRPr="00E6245F">
              <w:rPr>
                <w:color w:val="0070C0"/>
                <w:sz w:val="18"/>
                <w:szCs w:val="18"/>
              </w:rPr>
              <w:t>USA = United States of America</w:t>
            </w:r>
          </w:p>
        </w:tc>
      </w:tr>
    </w:tbl>
    <w:p w14:paraId="48E5ECD7" w14:textId="1D700518" w:rsidR="00764711" w:rsidRDefault="00764711" w:rsidP="008E6956"/>
    <w:p w14:paraId="07FD556A" w14:textId="2EDBA83D" w:rsidR="002A648F" w:rsidRPr="005A10FB" w:rsidRDefault="00DC6AF1" w:rsidP="005A10FB">
      <w:pPr>
        <w:rPr>
          <w:i/>
          <w:color w:val="00B050"/>
        </w:rPr>
      </w:pPr>
      <w:r>
        <w:rPr>
          <w:i/>
          <w:color w:val="00B050"/>
        </w:rPr>
        <w:t>O</w:t>
      </w:r>
      <w:r w:rsidR="002A648F" w:rsidRPr="005A10FB">
        <w:rPr>
          <w:i/>
          <w:color w:val="00B050"/>
        </w:rPr>
        <w:t>R</w:t>
      </w:r>
    </w:p>
    <w:p w14:paraId="6F5FDA43" w14:textId="37A9AF44" w:rsidR="002A648F" w:rsidRDefault="002A648F" w:rsidP="002A648F">
      <w:r w:rsidRPr="002A648F">
        <w:t>Not applicable.</w:t>
      </w:r>
    </w:p>
    <w:p w14:paraId="0AEA8BF1" w14:textId="77777777" w:rsidR="00F3538C" w:rsidRDefault="00F3538C" w:rsidP="002A648F"/>
    <w:p w14:paraId="2EF51239" w14:textId="77777777" w:rsidR="00E6245F" w:rsidRDefault="00E6245F" w:rsidP="002A648F">
      <w:pPr>
        <w:sectPr w:rsidR="00E6245F" w:rsidSect="00D054E2">
          <w:headerReference w:type="even" r:id="rId19"/>
          <w:footerReference w:type="even" r:id="rId20"/>
          <w:headerReference w:type="first" r:id="rId21"/>
          <w:footerReference w:type="first" r:id="rId22"/>
          <w:pgSz w:w="12240" w:h="15840"/>
          <w:pgMar w:top="1440" w:right="1440" w:bottom="1440" w:left="2160" w:header="1080" w:footer="720" w:gutter="0"/>
          <w:paperSrc w:first="15" w:other="15"/>
          <w:cols w:space="720"/>
          <w:docGrid w:linePitch="326"/>
        </w:sectPr>
      </w:pPr>
    </w:p>
    <w:p w14:paraId="76F3B3B9" w14:textId="77777777" w:rsidR="003F2556" w:rsidRPr="00630999" w:rsidRDefault="003F2556" w:rsidP="003F2556">
      <w:pPr>
        <w:pStyle w:val="Heading2"/>
      </w:pPr>
      <w:bookmarkStart w:id="288" w:name="NewLandscapeSection"/>
      <w:bookmarkStart w:id="289" w:name="_Toc303189189"/>
      <w:bookmarkStart w:id="290" w:name="_Toc384666893"/>
      <w:bookmarkStart w:id="291" w:name="_Toc447267189"/>
      <w:bookmarkEnd w:id="288"/>
      <w:r w:rsidRPr="00630999">
        <w:lastRenderedPageBreak/>
        <w:t>Status of Ongoing and Completed Clinical Trials</w:t>
      </w:r>
      <w:bookmarkEnd w:id="289"/>
      <w:bookmarkEnd w:id="290"/>
      <w:bookmarkEnd w:id="291"/>
    </w:p>
    <w:p w14:paraId="33030DFE" w14:textId="4ED389B2" w:rsidR="007A09E4" w:rsidRDefault="007A09E4" w:rsidP="007A09E4">
      <w:pPr>
        <w:rPr>
          <w:i/>
          <w:color w:val="00B050"/>
        </w:rPr>
      </w:pPr>
      <w:r>
        <w:rPr>
          <w:i/>
          <w:color w:val="00B050"/>
        </w:rPr>
        <w:t xml:space="preserve">Lead Author(s): Clinical Management populates the Tables 21.3.1-1(ongoing trials during reporting period) and 21.3.1-2(completed trials during reporting period) within this template (using data extracted from Global Study List by </w:t>
      </w:r>
      <w:r w:rsidR="009D222F">
        <w:rPr>
          <w:i/>
          <w:color w:val="00B050"/>
        </w:rPr>
        <w:t>Programme</w:t>
      </w:r>
      <w:r>
        <w:rPr>
          <w:i/>
          <w:color w:val="00B050"/>
        </w:rPr>
        <w:t xml:space="preserve"> Management, uploaded in Supporting documents folder). </w:t>
      </w:r>
    </w:p>
    <w:p w14:paraId="173C99E6" w14:textId="77777777" w:rsidR="007A09E4" w:rsidRDefault="007A09E4" w:rsidP="007A09E4">
      <w:pPr>
        <w:rPr>
          <w:i/>
          <w:color w:val="00B050"/>
        </w:rPr>
      </w:pPr>
      <w:r>
        <w:rPr>
          <w:i/>
          <w:color w:val="00B050"/>
        </w:rPr>
        <w:t>The Aggregate Reporting Associate will create a separate appendix 21.3 (prior to sending for management review) by using the text entered in the tables 21.3.1-1 and 21.3.1-2 below by Clinical Management.</w:t>
      </w:r>
    </w:p>
    <w:p w14:paraId="11FE3668" w14:textId="77777777" w:rsidR="0099538D" w:rsidRDefault="007A09E4" w:rsidP="0099538D">
      <w:pPr>
        <w:rPr>
          <w:b/>
          <w:i/>
          <w:color w:val="00B050"/>
        </w:rPr>
      </w:pPr>
      <w:r w:rsidRPr="00FC5461">
        <w:rPr>
          <w:b/>
          <w:i/>
          <w:color w:val="00B050"/>
          <w:u w:val="single"/>
        </w:rPr>
        <w:t>Note</w:t>
      </w:r>
      <w:r w:rsidRPr="00FC5461">
        <w:rPr>
          <w:b/>
          <w:i/>
          <w:color w:val="00B050"/>
        </w:rPr>
        <w:t xml:space="preserve">: Please do not attempt to modify data or add any comments to the documents in the supporting documents folder. If data received from </w:t>
      </w:r>
      <w:r w:rsidR="009D222F" w:rsidRPr="00FC5461">
        <w:rPr>
          <w:b/>
          <w:i/>
          <w:color w:val="00B050"/>
        </w:rPr>
        <w:t>programme</w:t>
      </w:r>
      <w:r w:rsidRPr="00FC5461">
        <w:rPr>
          <w:b/>
          <w:i/>
          <w:color w:val="00B050"/>
        </w:rPr>
        <w:t xml:space="preserve"> </w:t>
      </w:r>
      <w:r w:rsidR="005112E3" w:rsidRPr="00FC5461">
        <w:rPr>
          <w:b/>
          <w:i/>
          <w:color w:val="00B050"/>
        </w:rPr>
        <w:t>management (</w:t>
      </w:r>
      <w:r w:rsidRPr="00FC5461">
        <w:rPr>
          <w:b/>
          <w:i/>
          <w:color w:val="00B050"/>
        </w:rPr>
        <w:t xml:space="preserve">GSL) needs to be corrected, please contact the Aggregate Report Associate assigned to the DSUR. The Aggregate Reports Associate will work with </w:t>
      </w:r>
      <w:r w:rsidR="009D222F" w:rsidRPr="00FC5461">
        <w:rPr>
          <w:b/>
          <w:i/>
          <w:color w:val="00B050"/>
        </w:rPr>
        <w:t>programme</w:t>
      </w:r>
      <w:r w:rsidRPr="00FC5461">
        <w:rPr>
          <w:b/>
          <w:i/>
          <w:color w:val="00B050"/>
        </w:rPr>
        <w:t xml:space="preserve"> management to get the tables corrected and then inform the team.</w:t>
      </w:r>
      <w:r w:rsidR="0099538D">
        <w:rPr>
          <w:b/>
          <w:i/>
          <w:color w:val="00B050"/>
        </w:rPr>
        <w:t xml:space="preserve"> </w:t>
      </w:r>
    </w:p>
    <w:p w14:paraId="366BBF9B" w14:textId="77777777" w:rsidR="00FC3F3F" w:rsidRDefault="00FC3F3F">
      <w:pPr>
        <w:spacing w:after="0" w:line="240" w:lineRule="auto"/>
      </w:pPr>
    </w:p>
    <w:p w14:paraId="4CF8D63B" w14:textId="77777777" w:rsidR="0099538D" w:rsidRDefault="0099538D">
      <w:pPr>
        <w:spacing w:after="0" w:line="240" w:lineRule="auto"/>
        <w:rPr>
          <w:rFonts w:ascii="Arial" w:hAnsi="Arial"/>
          <w:b/>
        </w:rPr>
      </w:pPr>
      <w:r>
        <w:br w:type="page"/>
      </w:r>
    </w:p>
    <w:p w14:paraId="1B0228E6" w14:textId="7D6A3738" w:rsidR="0099538D" w:rsidRDefault="0099538D" w:rsidP="00FC5461">
      <w:pPr>
        <w:pStyle w:val="Heading3"/>
      </w:pPr>
      <w:bookmarkStart w:id="292" w:name="_Toc447267190"/>
      <w:r>
        <w:lastRenderedPageBreak/>
        <w:t>T</w:t>
      </w:r>
      <w:r w:rsidRPr="00630999">
        <w:t xml:space="preserve">ables of Ongoing and Completed Clinical Trials </w:t>
      </w:r>
      <w:r w:rsidR="006554FC">
        <w:t>d</w:t>
      </w:r>
      <w:r w:rsidRPr="00630999">
        <w:t>uring the Reporting Period</w:t>
      </w:r>
      <w:bookmarkEnd w:id="292"/>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1080"/>
        <w:gridCol w:w="1170"/>
        <w:gridCol w:w="1260"/>
        <w:gridCol w:w="1260"/>
        <w:gridCol w:w="1440"/>
        <w:gridCol w:w="990"/>
        <w:gridCol w:w="1350"/>
        <w:gridCol w:w="1080"/>
      </w:tblGrid>
      <w:tr w:rsidR="008E6956" w:rsidRPr="00DD46DE" w14:paraId="2E6E1D21" w14:textId="77777777" w:rsidTr="00E916CE">
        <w:trPr>
          <w:tblHeader/>
        </w:trPr>
        <w:tc>
          <w:tcPr>
            <w:tcW w:w="11610" w:type="dxa"/>
            <w:gridSpan w:val="10"/>
            <w:shd w:val="clear" w:color="auto" w:fill="D9D9D9" w:themeFill="background1" w:themeFillShade="D9"/>
          </w:tcPr>
          <w:p w14:paraId="1339E0B4" w14:textId="72D52591" w:rsidR="008E6956" w:rsidRPr="00C67EEA" w:rsidRDefault="00B45670" w:rsidP="00FC5461">
            <w:pPr>
              <w:pStyle w:val="Caption"/>
              <w:ind w:left="0" w:firstLine="0"/>
              <w:rPr>
                <w:szCs w:val="24"/>
              </w:rPr>
            </w:pPr>
            <w:bookmarkStart w:id="293" w:name="_Toc441052360"/>
            <w:r w:rsidRPr="001E205C">
              <w:rPr>
                <w:szCs w:val="24"/>
              </w:rPr>
              <w:t xml:space="preserve">Table </w:t>
            </w:r>
            <w:r w:rsidR="00944523" w:rsidRPr="008D5864">
              <w:rPr>
                <w:szCs w:val="24"/>
              </w:rPr>
              <w:fldChar w:fldCharType="begin"/>
            </w:r>
            <w:r w:rsidR="00944523" w:rsidRPr="00F77592">
              <w:rPr>
                <w:szCs w:val="24"/>
              </w:rPr>
              <w:instrText xml:space="preserve"> STYLEREF "3" \n \w </w:instrText>
            </w:r>
            <w:r w:rsidR="00944523" w:rsidRPr="008D5864">
              <w:rPr>
                <w:szCs w:val="24"/>
              </w:rPr>
              <w:fldChar w:fldCharType="separate"/>
            </w:r>
            <w:r w:rsidR="00A33DCD">
              <w:rPr>
                <w:noProof/>
                <w:szCs w:val="24"/>
              </w:rPr>
              <w:t>21.3.1</w:t>
            </w:r>
            <w:r w:rsidR="00944523" w:rsidRPr="008D5864">
              <w:rPr>
                <w:szCs w:val="24"/>
              </w:rPr>
              <w:fldChar w:fldCharType="end"/>
            </w:r>
            <w:r w:rsidRPr="00F77592">
              <w:rPr>
                <w:szCs w:val="24"/>
              </w:rPr>
              <w:t>-</w:t>
            </w:r>
            <w:r w:rsidR="00944523" w:rsidRPr="00F77592">
              <w:rPr>
                <w:szCs w:val="24"/>
              </w:rPr>
              <w:fldChar w:fldCharType="begin"/>
            </w:r>
            <w:r w:rsidR="00944523" w:rsidRPr="00F77592">
              <w:rPr>
                <w:szCs w:val="24"/>
              </w:rPr>
              <w:instrText xml:space="preserve"> SEQ Table \s 3 </w:instrText>
            </w:r>
            <w:r w:rsidR="00944523" w:rsidRPr="00F77592">
              <w:rPr>
                <w:szCs w:val="24"/>
              </w:rPr>
              <w:fldChar w:fldCharType="separate"/>
            </w:r>
            <w:r w:rsidR="00A33DCD">
              <w:rPr>
                <w:noProof/>
                <w:szCs w:val="24"/>
              </w:rPr>
              <w:t>1</w:t>
            </w:r>
            <w:r w:rsidR="00944523" w:rsidRPr="00F77592">
              <w:rPr>
                <w:szCs w:val="24"/>
              </w:rPr>
              <w:fldChar w:fldCharType="end"/>
            </w:r>
            <w:r w:rsidR="008E6956" w:rsidRPr="00C67EEA">
              <w:rPr>
                <w:szCs w:val="24"/>
              </w:rPr>
              <w:tab/>
            </w:r>
            <w:r w:rsidR="006554FC" w:rsidRPr="00C67EEA">
              <w:rPr>
                <w:szCs w:val="24"/>
              </w:rPr>
              <w:t>Ongoing Clinical Trials d</w:t>
            </w:r>
            <w:r w:rsidR="008E6956" w:rsidRPr="00C67EEA">
              <w:rPr>
                <w:szCs w:val="24"/>
              </w:rPr>
              <w:t>uring the Reporting Period</w:t>
            </w:r>
            <w:bookmarkEnd w:id="293"/>
          </w:p>
        </w:tc>
      </w:tr>
      <w:tr w:rsidR="00D054E2" w14:paraId="68C52435" w14:textId="77777777" w:rsidTr="00E916CE">
        <w:trPr>
          <w:tblHeader/>
        </w:trPr>
        <w:tc>
          <w:tcPr>
            <w:tcW w:w="1170" w:type="dxa"/>
            <w:shd w:val="clear" w:color="auto" w:fill="D9D9D9" w:themeFill="background1" w:themeFillShade="D9"/>
            <w:vAlign w:val="center"/>
          </w:tcPr>
          <w:p w14:paraId="51603641" w14:textId="274F01BE" w:rsidR="008E6956" w:rsidRDefault="008E6956" w:rsidP="00FC5461">
            <w:pPr>
              <w:pStyle w:val="TableHeader"/>
              <w:jc w:val="left"/>
            </w:pPr>
            <w:r w:rsidRPr="007F57C5">
              <w:t>Study ID</w:t>
            </w:r>
          </w:p>
        </w:tc>
        <w:tc>
          <w:tcPr>
            <w:tcW w:w="810" w:type="dxa"/>
            <w:shd w:val="clear" w:color="auto" w:fill="D9D9D9" w:themeFill="background1" w:themeFillShade="D9"/>
            <w:vAlign w:val="center"/>
          </w:tcPr>
          <w:p w14:paraId="730E4F73" w14:textId="1D029B09" w:rsidR="008E6956" w:rsidRDefault="008E6956" w:rsidP="00FC5461">
            <w:pPr>
              <w:pStyle w:val="TableHeader"/>
            </w:pPr>
            <w:r w:rsidRPr="007F57C5">
              <w:t>Phase</w:t>
            </w:r>
          </w:p>
        </w:tc>
        <w:tc>
          <w:tcPr>
            <w:tcW w:w="1080" w:type="dxa"/>
            <w:shd w:val="clear" w:color="auto" w:fill="D9D9D9" w:themeFill="background1" w:themeFillShade="D9"/>
            <w:vAlign w:val="center"/>
          </w:tcPr>
          <w:p w14:paraId="070AE7F1" w14:textId="080266EA" w:rsidR="008E6956" w:rsidRDefault="008E6956" w:rsidP="00FC5461">
            <w:pPr>
              <w:pStyle w:val="TableHeader"/>
            </w:pPr>
            <w:r w:rsidRPr="007F57C5">
              <w:t>Country</w:t>
            </w:r>
          </w:p>
        </w:tc>
        <w:tc>
          <w:tcPr>
            <w:tcW w:w="1170" w:type="dxa"/>
            <w:shd w:val="clear" w:color="auto" w:fill="D9D9D9" w:themeFill="background1" w:themeFillShade="D9"/>
            <w:vAlign w:val="center"/>
          </w:tcPr>
          <w:p w14:paraId="4870B116" w14:textId="5F32CCCA" w:rsidR="008E6956" w:rsidRDefault="008E6956" w:rsidP="00FC5461">
            <w:pPr>
              <w:pStyle w:val="TableHeader"/>
            </w:pPr>
            <w:r w:rsidRPr="007F57C5">
              <w:t>Study Title</w:t>
            </w:r>
          </w:p>
        </w:tc>
        <w:tc>
          <w:tcPr>
            <w:tcW w:w="1260" w:type="dxa"/>
            <w:shd w:val="clear" w:color="auto" w:fill="D9D9D9" w:themeFill="background1" w:themeFillShade="D9"/>
            <w:vAlign w:val="center"/>
          </w:tcPr>
          <w:p w14:paraId="26467D19" w14:textId="3AE73A8C" w:rsidR="008E6956" w:rsidRDefault="008E6956" w:rsidP="00FC5461">
            <w:pPr>
              <w:pStyle w:val="TableHeader"/>
            </w:pPr>
            <w:r w:rsidRPr="007F57C5">
              <w:t>Study design</w:t>
            </w:r>
          </w:p>
        </w:tc>
        <w:tc>
          <w:tcPr>
            <w:tcW w:w="1260" w:type="dxa"/>
            <w:shd w:val="clear" w:color="auto" w:fill="D9D9D9" w:themeFill="background1" w:themeFillShade="D9"/>
            <w:vAlign w:val="center"/>
          </w:tcPr>
          <w:p w14:paraId="7939F554" w14:textId="53BDEC8B" w:rsidR="008E6956" w:rsidRDefault="008E6956" w:rsidP="00FC5461">
            <w:pPr>
              <w:pStyle w:val="TableHeader"/>
            </w:pPr>
            <w:r w:rsidRPr="007F57C5">
              <w:t>Dosing regimen</w:t>
            </w:r>
          </w:p>
        </w:tc>
        <w:tc>
          <w:tcPr>
            <w:tcW w:w="1440" w:type="dxa"/>
            <w:shd w:val="clear" w:color="auto" w:fill="D9D9D9" w:themeFill="background1" w:themeFillShade="D9"/>
            <w:vAlign w:val="center"/>
          </w:tcPr>
          <w:p w14:paraId="3F85A222" w14:textId="3828689D" w:rsidR="008E6956" w:rsidRDefault="008E6956" w:rsidP="00FC5461">
            <w:pPr>
              <w:pStyle w:val="TableHeader"/>
            </w:pPr>
            <w:r w:rsidRPr="007F57C5">
              <w:t>Study population</w:t>
            </w:r>
          </w:p>
        </w:tc>
        <w:tc>
          <w:tcPr>
            <w:tcW w:w="990" w:type="dxa"/>
            <w:shd w:val="clear" w:color="auto" w:fill="D9D9D9" w:themeFill="background1" w:themeFillShade="D9"/>
            <w:vAlign w:val="center"/>
          </w:tcPr>
          <w:p w14:paraId="04A9CD8B" w14:textId="014219E5" w:rsidR="008E6956" w:rsidRDefault="008E6956" w:rsidP="00FC5461">
            <w:pPr>
              <w:pStyle w:val="TableHeader"/>
            </w:pPr>
            <w:r w:rsidRPr="007F57C5">
              <w:t>FVFP</w:t>
            </w:r>
          </w:p>
        </w:tc>
        <w:tc>
          <w:tcPr>
            <w:tcW w:w="1350" w:type="dxa"/>
            <w:shd w:val="clear" w:color="auto" w:fill="D9D9D9" w:themeFill="background1" w:themeFillShade="D9"/>
            <w:vAlign w:val="center"/>
          </w:tcPr>
          <w:p w14:paraId="013F0326" w14:textId="5FE804E9" w:rsidR="008E6956" w:rsidRDefault="008E6956" w:rsidP="00FC5461">
            <w:pPr>
              <w:pStyle w:val="TableHeader"/>
            </w:pPr>
            <w:r w:rsidRPr="007F57C5">
              <w:t>Planned enrolment</w:t>
            </w:r>
          </w:p>
        </w:tc>
        <w:tc>
          <w:tcPr>
            <w:tcW w:w="1080" w:type="dxa"/>
            <w:shd w:val="clear" w:color="auto" w:fill="D9D9D9" w:themeFill="background1" w:themeFillShade="D9"/>
            <w:vAlign w:val="center"/>
          </w:tcPr>
          <w:p w14:paraId="69687E60" w14:textId="63114A9E" w:rsidR="008E6956" w:rsidRDefault="008E6956" w:rsidP="00FC5461">
            <w:pPr>
              <w:pStyle w:val="TableHeader"/>
            </w:pPr>
            <w:r w:rsidRPr="007F57C5">
              <w:t>Subject exposure</w:t>
            </w:r>
          </w:p>
        </w:tc>
      </w:tr>
      <w:tr w:rsidR="008E6956" w14:paraId="1E25620B" w14:textId="77777777" w:rsidTr="00E916CE">
        <w:trPr>
          <w:tblHeader/>
        </w:trPr>
        <w:tc>
          <w:tcPr>
            <w:tcW w:w="1170" w:type="dxa"/>
            <w:shd w:val="clear" w:color="auto" w:fill="auto"/>
            <w:vAlign w:val="center"/>
          </w:tcPr>
          <w:p w14:paraId="20F4CCB4" w14:textId="06EC93C6" w:rsidR="008E6956" w:rsidRPr="007F57C5" w:rsidRDefault="008E6956" w:rsidP="00FC5461">
            <w:pPr>
              <w:pStyle w:val="TableText"/>
            </w:pPr>
            <w:r w:rsidRPr="00E6245F">
              <w:rPr>
                <w:color w:val="0070C0"/>
                <w:sz w:val="18"/>
                <w:szCs w:val="18"/>
              </w:rPr>
              <w:t>1234A-016</w:t>
            </w:r>
          </w:p>
        </w:tc>
        <w:tc>
          <w:tcPr>
            <w:tcW w:w="810" w:type="dxa"/>
            <w:shd w:val="clear" w:color="auto" w:fill="auto"/>
            <w:vAlign w:val="center"/>
          </w:tcPr>
          <w:p w14:paraId="6A5DE2DD" w14:textId="3CEDCFC6" w:rsidR="008E6956" w:rsidRPr="007F57C5" w:rsidRDefault="008E6956" w:rsidP="00FC5461">
            <w:pPr>
              <w:pStyle w:val="TableText"/>
            </w:pPr>
            <w:r w:rsidRPr="00E6245F">
              <w:rPr>
                <w:color w:val="0070C0"/>
                <w:sz w:val="18"/>
                <w:szCs w:val="18"/>
              </w:rPr>
              <w:t>III</w:t>
            </w:r>
          </w:p>
        </w:tc>
        <w:tc>
          <w:tcPr>
            <w:tcW w:w="1080" w:type="dxa"/>
            <w:shd w:val="clear" w:color="auto" w:fill="auto"/>
            <w:vAlign w:val="center"/>
          </w:tcPr>
          <w:p w14:paraId="2ED53172" w14:textId="0A48A54A" w:rsidR="008E6956" w:rsidRPr="007F57C5" w:rsidRDefault="008E6956" w:rsidP="00FC5461">
            <w:pPr>
              <w:pStyle w:val="TableText"/>
            </w:pPr>
            <w:r w:rsidRPr="00E6245F">
              <w:rPr>
                <w:color w:val="0070C0"/>
                <w:sz w:val="18"/>
                <w:szCs w:val="18"/>
              </w:rPr>
              <w:t>Europe</w:t>
            </w:r>
          </w:p>
        </w:tc>
        <w:tc>
          <w:tcPr>
            <w:tcW w:w="1170" w:type="dxa"/>
            <w:shd w:val="clear" w:color="auto" w:fill="auto"/>
            <w:vAlign w:val="center"/>
          </w:tcPr>
          <w:p w14:paraId="43D6B13D" w14:textId="1FF9D0DE" w:rsidR="008E6956" w:rsidRPr="007F57C5" w:rsidRDefault="008E6956" w:rsidP="00FC5461">
            <w:pPr>
              <w:pStyle w:val="TableText"/>
            </w:pPr>
            <w:r w:rsidRPr="00E6245F">
              <w:rPr>
                <w:color w:val="0070C0"/>
                <w:sz w:val="18"/>
                <w:szCs w:val="18"/>
              </w:rPr>
              <w:t>Assessment of safety and efficacy in patients with GERD</w:t>
            </w:r>
          </w:p>
        </w:tc>
        <w:tc>
          <w:tcPr>
            <w:tcW w:w="1260" w:type="dxa"/>
            <w:shd w:val="clear" w:color="auto" w:fill="auto"/>
            <w:vAlign w:val="center"/>
          </w:tcPr>
          <w:p w14:paraId="1E5A4E4C" w14:textId="2C1170C8" w:rsidR="008E6956" w:rsidRPr="007F57C5" w:rsidRDefault="009B1B38" w:rsidP="00FC5461">
            <w:pPr>
              <w:pStyle w:val="TableText"/>
            </w:pPr>
            <w:r>
              <w:rPr>
                <w:color w:val="0070C0"/>
                <w:sz w:val="18"/>
                <w:szCs w:val="18"/>
              </w:rPr>
              <w:t>Randomis</w:t>
            </w:r>
            <w:r w:rsidR="008E6956">
              <w:rPr>
                <w:color w:val="0070C0"/>
                <w:sz w:val="18"/>
                <w:szCs w:val="18"/>
              </w:rPr>
              <w:t>e</w:t>
            </w:r>
            <w:r w:rsidR="008E6956" w:rsidRPr="00E6245F">
              <w:rPr>
                <w:color w:val="0070C0"/>
                <w:sz w:val="18"/>
                <w:szCs w:val="18"/>
              </w:rPr>
              <w:t>d, double-blind, parallel, active-controlled</w:t>
            </w:r>
          </w:p>
        </w:tc>
        <w:tc>
          <w:tcPr>
            <w:tcW w:w="1260" w:type="dxa"/>
            <w:shd w:val="clear" w:color="auto" w:fill="auto"/>
            <w:vAlign w:val="center"/>
          </w:tcPr>
          <w:p w14:paraId="097A8AFC" w14:textId="06D04ABB" w:rsidR="008E6956" w:rsidRPr="007F57C5" w:rsidRDefault="008E6956" w:rsidP="00FC5461">
            <w:pPr>
              <w:pStyle w:val="TableText"/>
            </w:pPr>
            <w:r w:rsidRPr="00E6245F">
              <w:rPr>
                <w:color w:val="0070C0"/>
                <w:sz w:val="18"/>
                <w:szCs w:val="18"/>
              </w:rPr>
              <w:t>ZB3579 10-20 mg or esomeprazole 40 mg po od 12 weeks</w:t>
            </w:r>
          </w:p>
        </w:tc>
        <w:tc>
          <w:tcPr>
            <w:tcW w:w="1440" w:type="dxa"/>
            <w:shd w:val="clear" w:color="auto" w:fill="auto"/>
            <w:vAlign w:val="center"/>
          </w:tcPr>
          <w:p w14:paraId="3D32A310" w14:textId="7FCFAE96" w:rsidR="008E6956" w:rsidRPr="007F57C5" w:rsidRDefault="008E6956" w:rsidP="00FC5461">
            <w:pPr>
              <w:pStyle w:val="TableText"/>
            </w:pPr>
            <w:r w:rsidRPr="00E6245F">
              <w:rPr>
                <w:color w:val="0070C0"/>
                <w:sz w:val="18"/>
                <w:szCs w:val="18"/>
              </w:rPr>
              <w:t>Males/females Age: 18-90 GERD patients</w:t>
            </w:r>
          </w:p>
        </w:tc>
        <w:tc>
          <w:tcPr>
            <w:tcW w:w="990" w:type="dxa"/>
            <w:shd w:val="clear" w:color="auto" w:fill="auto"/>
            <w:vAlign w:val="center"/>
          </w:tcPr>
          <w:p w14:paraId="5AA67B85" w14:textId="5D69BBB5" w:rsidR="008E6956" w:rsidRPr="007F57C5" w:rsidRDefault="008E6956" w:rsidP="00FC5461">
            <w:pPr>
              <w:pStyle w:val="TableText"/>
            </w:pPr>
            <w:r w:rsidRPr="00E6245F">
              <w:rPr>
                <w:color w:val="0070C0"/>
                <w:sz w:val="18"/>
                <w:szCs w:val="18"/>
              </w:rPr>
              <w:t>02Aug09</w:t>
            </w:r>
          </w:p>
        </w:tc>
        <w:tc>
          <w:tcPr>
            <w:tcW w:w="1350" w:type="dxa"/>
            <w:shd w:val="clear" w:color="auto" w:fill="auto"/>
            <w:vAlign w:val="center"/>
          </w:tcPr>
          <w:p w14:paraId="3FDD8DEF" w14:textId="3C52FB53" w:rsidR="008E6956" w:rsidRPr="007F57C5" w:rsidRDefault="008E6956" w:rsidP="00FC5461">
            <w:pPr>
              <w:pStyle w:val="TableText"/>
            </w:pPr>
            <w:r w:rsidRPr="00E6245F">
              <w:rPr>
                <w:color w:val="0070C0"/>
                <w:sz w:val="18"/>
                <w:szCs w:val="18"/>
              </w:rPr>
              <w:t>ZY 10 mg: 500 ZY 20 mg: 500 Esomeprazole: 500</w:t>
            </w:r>
          </w:p>
        </w:tc>
        <w:tc>
          <w:tcPr>
            <w:tcW w:w="1080" w:type="dxa"/>
            <w:shd w:val="clear" w:color="auto" w:fill="auto"/>
            <w:vAlign w:val="center"/>
          </w:tcPr>
          <w:p w14:paraId="319AE3E4" w14:textId="5680808F" w:rsidR="008E6956" w:rsidRPr="007F57C5" w:rsidRDefault="008E6956" w:rsidP="00FC5461">
            <w:pPr>
              <w:pStyle w:val="TableText"/>
            </w:pPr>
            <w:r w:rsidRPr="00E6245F">
              <w:rPr>
                <w:color w:val="0070C0"/>
                <w:sz w:val="18"/>
                <w:szCs w:val="18"/>
              </w:rPr>
              <w:t>ZY 10 mg: 136 ZY 20 mg: 136 Esomeprazole: 136</w:t>
            </w:r>
          </w:p>
        </w:tc>
      </w:tr>
      <w:tr w:rsidR="008E6956" w14:paraId="1E9B969D" w14:textId="77777777" w:rsidTr="00E916CE">
        <w:trPr>
          <w:tblHeader/>
        </w:trPr>
        <w:tc>
          <w:tcPr>
            <w:tcW w:w="1170" w:type="dxa"/>
            <w:tcBorders>
              <w:top w:val="single" w:sz="6" w:space="0" w:color="auto"/>
              <w:left w:val="single" w:sz="6" w:space="0" w:color="auto"/>
              <w:bottom w:val="single" w:sz="6" w:space="0" w:color="auto"/>
              <w:right w:val="single" w:sz="6" w:space="0" w:color="auto"/>
            </w:tcBorders>
            <w:shd w:val="clear" w:color="auto" w:fill="auto"/>
            <w:vAlign w:val="center"/>
          </w:tcPr>
          <w:p w14:paraId="2D630007" w14:textId="779D3184" w:rsidR="008E6956" w:rsidRPr="007F57C5" w:rsidRDefault="008E6956" w:rsidP="00D054E2">
            <w:pPr>
              <w:pStyle w:val="TableText"/>
            </w:pPr>
            <w:r w:rsidRPr="00E6245F">
              <w:rPr>
                <w:color w:val="0070C0"/>
                <w:sz w:val="18"/>
                <w:szCs w:val="18"/>
              </w:rPr>
              <w:t>1234A-017</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4A04E7A8" w14:textId="648188B7" w:rsidR="008E6956" w:rsidRPr="007F57C5" w:rsidRDefault="008E6956" w:rsidP="00D054E2">
            <w:pPr>
              <w:pStyle w:val="TableText"/>
            </w:pPr>
            <w:r w:rsidRPr="00E6245F">
              <w:rPr>
                <w:color w:val="0070C0"/>
                <w:sz w:val="18"/>
                <w:szCs w:val="18"/>
              </w:rPr>
              <w:t>III</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tcPr>
          <w:p w14:paraId="3937ED13" w14:textId="5866C6BF" w:rsidR="008E6956" w:rsidRPr="007F57C5" w:rsidRDefault="008E6956" w:rsidP="00D054E2">
            <w:pPr>
              <w:pStyle w:val="TableText"/>
            </w:pPr>
            <w:r w:rsidRPr="00E6245F">
              <w:rPr>
                <w:color w:val="0070C0"/>
                <w:sz w:val="18"/>
                <w:szCs w:val="18"/>
              </w:rPr>
              <w:t>USA Canada</w:t>
            </w:r>
          </w:p>
        </w:tc>
        <w:tc>
          <w:tcPr>
            <w:tcW w:w="1170" w:type="dxa"/>
            <w:tcBorders>
              <w:top w:val="single" w:sz="6" w:space="0" w:color="auto"/>
              <w:left w:val="single" w:sz="6" w:space="0" w:color="auto"/>
              <w:bottom w:val="single" w:sz="6" w:space="0" w:color="auto"/>
              <w:right w:val="single" w:sz="6" w:space="0" w:color="auto"/>
            </w:tcBorders>
            <w:shd w:val="clear" w:color="auto" w:fill="auto"/>
            <w:vAlign w:val="center"/>
          </w:tcPr>
          <w:p w14:paraId="318ED1F6" w14:textId="79E3674C" w:rsidR="008E6956" w:rsidRPr="007F57C5" w:rsidRDefault="008E6956" w:rsidP="00D054E2">
            <w:pPr>
              <w:pStyle w:val="TableText"/>
            </w:pPr>
            <w:r w:rsidRPr="00E6245F">
              <w:rPr>
                <w:color w:val="0070C0"/>
                <w:sz w:val="18"/>
                <w:szCs w:val="18"/>
              </w:rPr>
              <w:t>Assessment of safety and efficacy in patients with GERD</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4F199EF6" w14:textId="5A839E9D" w:rsidR="008E6956" w:rsidRPr="007F57C5" w:rsidRDefault="009B1B38" w:rsidP="00D054E2">
            <w:pPr>
              <w:pStyle w:val="TableText"/>
            </w:pPr>
            <w:r>
              <w:rPr>
                <w:color w:val="0070C0"/>
                <w:sz w:val="18"/>
                <w:szCs w:val="18"/>
              </w:rPr>
              <w:t>Randomis</w:t>
            </w:r>
            <w:r w:rsidR="008E6956">
              <w:rPr>
                <w:color w:val="0070C0"/>
                <w:sz w:val="18"/>
                <w:szCs w:val="18"/>
              </w:rPr>
              <w:t>e</w:t>
            </w:r>
            <w:r w:rsidR="008E6956" w:rsidRPr="00E6245F">
              <w:rPr>
                <w:color w:val="0070C0"/>
                <w:sz w:val="18"/>
                <w:szCs w:val="18"/>
              </w:rPr>
              <w:t>d, double-blind, parallel, active-controlled</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24F41FFB" w14:textId="0122D562" w:rsidR="008E6956" w:rsidRPr="007F57C5" w:rsidRDefault="008E6956" w:rsidP="00D054E2">
            <w:pPr>
              <w:pStyle w:val="TableText"/>
            </w:pPr>
            <w:r w:rsidRPr="00E6245F">
              <w:rPr>
                <w:color w:val="0070C0"/>
                <w:sz w:val="18"/>
                <w:szCs w:val="18"/>
              </w:rPr>
              <w:t>ZB3579 10-20 mg or esomeprazole 40 mg po od 12 weeks</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447BA724" w14:textId="3060BFCF" w:rsidR="008E6956" w:rsidRPr="007F57C5" w:rsidRDefault="008E6956" w:rsidP="00D054E2">
            <w:pPr>
              <w:pStyle w:val="TableText"/>
            </w:pPr>
            <w:r w:rsidRPr="00E6245F">
              <w:rPr>
                <w:color w:val="0070C0"/>
                <w:sz w:val="18"/>
                <w:szCs w:val="18"/>
              </w:rPr>
              <w:t>Males/females Age: 18-90 GERD patients</w:t>
            </w:r>
          </w:p>
        </w:tc>
        <w:tc>
          <w:tcPr>
            <w:tcW w:w="990" w:type="dxa"/>
            <w:tcBorders>
              <w:top w:val="single" w:sz="6" w:space="0" w:color="auto"/>
              <w:left w:val="single" w:sz="6" w:space="0" w:color="auto"/>
              <w:bottom w:val="single" w:sz="6" w:space="0" w:color="auto"/>
              <w:right w:val="single" w:sz="6" w:space="0" w:color="auto"/>
            </w:tcBorders>
            <w:shd w:val="clear" w:color="auto" w:fill="auto"/>
            <w:vAlign w:val="center"/>
          </w:tcPr>
          <w:p w14:paraId="56C7EA71" w14:textId="0AAB2C50" w:rsidR="008E6956" w:rsidRPr="007F57C5" w:rsidRDefault="008E6956" w:rsidP="00D054E2">
            <w:pPr>
              <w:pStyle w:val="TableText"/>
            </w:pPr>
            <w:r w:rsidRPr="00E6245F">
              <w:rPr>
                <w:color w:val="0070C0"/>
                <w:sz w:val="18"/>
                <w:szCs w:val="18"/>
              </w:rPr>
              <w:t>03Aug09</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tcPr>
          <w:p w14:paraId="4E79CD23" w14:textId="63CFBC4F" w:rsidR="008E6956" w:rsidRPr="007F57C5" w:rsidRDefault="008E6956" w:rsidP="00D054E2">
            <w:pPr>
              <w:pStyle w:val="TableText"/>
            </w:pPr>
            <w:r w:rsidRPr="00E6245F">
              <w:rPr>
                <w:color w:val="0070C0"/>
                <w:sz w:val="18"/>
                <w:szCs w:val="18"/>
              </w:rPr>
              <w:t>ZY 10 mg: 500 ZY 20 mg: 500 Esomeprazole: 500</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tcPr>
          <w:p w14:paraId="31BF9A9F" w14:textId="33781095" w:rsidR="008E6956" w:rsidRPr="007F57C5" w:rsidRDefault="008E6956" w:rsidP="00D054E2">
            <w:pPr>
              <w:pStyle w:val="TableText"/>
            </w:pPr>
            <w:r w:rsidRPr="00E6245F">
              <w:rPr>
                <w:color w:val="0070C0"/>
                <w:sz w:val="18"/>
                <w:szCs w:val="18"/>
              </w:rPr>
              <w:t>ZY 10 mg: 145 ZY 20 mg: 145 Esomeprazole: 145</w:t>
            </w:r>
          </w:p>
        </w:tc>
      </w:tr>
      <w:tr w:rsidR="008E6956" w14:paraId="0C0F948A" w14:textId="77777777" w:rsidTr="00E916CE">
        <w:trPr>
          <w:tblHeader/>
        </w:trPr>
        <w:tc>
          <w:tcPr>
            <w:tcW w:w="1170" w:type="dxa"/>
            <w:tcBorders>
              <w:top w:val="single" w:sz="6" w:space="0" w:color="auto"/>
              <w:left w:val="single" w:sz="6" w:space="0" w:color="auto"/>
              <w:bottom w:val="single" w:sz="6" w:space="0" w:color="auto"/>
              <w:right w:val="single" w:sz="6" w:space="0" w:color="auto"/>
            </w:tcBorders>
            <w:shd w:val="clear" w:color="auto" w:fill="auto"/>
            <w:vAlign w:val="center"/>
          </w:tcPr>
          <w:p w14:paraId="51EDB823" w14:textId="2F0EEE73" w:rsidR="008E6956" w:rsidRPr="007F57C5" w:rsidRDefault="008E6956" w:rsidP="00D054E2">
            <w:pPr>
              <w:pStyle w:val="TableText"/>
            </w:pPr>
            <w:r w:rsidRPr="00E6245F">
              <w:rPr>
                <w:color w:val="0070C0"/>
                <w:sz w:val="18"/>
                <w:szCs w:val="18"/>
              </w:rPr>
              <w:t>1234A-018</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27BDEBE9" w14:textId="6ADE7D3A" w:rsidR="008E6956" w:rsidRPr="007F57C5" w:rsidRDefault="008E6956" w:rsidP="00D054E2">
            <w:pPr>
              <w:pStyle w:val="TableText"/>
            </w:pPr>
            <w:r w:rsidRPr="00E6245F">
              <w:rPr>
                <w:color w:val="0070C0"/>
                <w:sz w:val="18"/>
                <w:szCs w:val="18"/>
              </w:rPr>
              <w:t>I</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tcPr>
          <w:p w14:paraId="3C101147" w14:textId="747716E6" w:rsidR="008E6956" w:rsidRPr="007F57C5" w:rsidRDefault="008E6956" w:rsidP="00D054E2">
            <w:pPr>
              <w:pStyle w:val="TableText"/>
            </w:pPr>
            <w:r w:rsidRPr="00E6245F">
              <w:rPr>
                <w:color w:val="0070C0"/>
                <w:sz w:val="18"/>
                <w:szCs w:val="18"/>
              </w:rPr>
              <w:t>UK</w:t>
            </w:r>
          </w:p>
        </w:tc>
        <w:tc>
          <w:tcPr>
            <w:tcW w:w="1170" w:type="dxa"/>
            <w:tcBorders>
              <w:top w:val="single" w:sz="6" w:space="0" w:color="auto"/>
              <w:left w:val="single" w:sz="6" w:space="0" w:color="auto"/>
              <w:bottom w:val="single" w:sz="6" w:space="0" w:color="auto"/>
              <w:right w:val="single" w:sz="6" w:space="0" w:color="auto"/>
            </w:tcBorders>
            <w:shd w:val="clear" w:color="auto" w:fill="auto"/>
            <w:vAlign w:val="center"/>
          </w:tcPr>
          <w:p w14:paraId="4F739D25" w14:textId="17B666ED" w:rsidR="008E6956" w:rsidRPr="007F57C5" w:rsidRDefault="008E6956" w:rsidP="00D054E2">
            <w:pPr>
              <w:pStyle w:val="TableText"/>
            </w:pPr>
            <w:r w:rsidRPr="00E6245F">
              <w:rPr>
                <w:color w:val="0070C0"/>
                <w:sz w:val="18"/>
                <w:szCs w:val="18"/>
              </w:rPr>
              <w:t>Renal impairment study</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216071CE" w14:textId="7FC44CF6" w:rsidR="008E6956" w:rsidRPr="007F57C5" w:rsidRDefault="009B1B38" w:rsidP="00D054E2">
            <w:pPr>
              <w:pStyle w:val="TableText"/>
            </w:pPr>
            <w:r>
              <w:rPr>
                <w:color w:val="0070C0"/>
                <w:sz w:val="18"/>
                <w:szCs w:val="18"/>
              </w:rPr>
              <w:t>Randomis</w:t>
            </w:r>
            <w:r w:rsidR="008E6956">
              <w:rPr>
                <w:color w:val="0070C0"/>
                <w:sz w:val="18"/>
                <w:szCs w:val="18"/>
              </w:rPr>
              <w:t>e</w:t>
            </w:r>
            <w:r w:rsidR="008E6956" w:rsidRPr="00E6245F">
              <w:rPr>
                <w:color w:val="0070C0"/>
                <w:sz w:val="18"/>
                <w:szCs w:val="18"/>
              </w:rPr>
              <w:t>d, double-blind, parallel</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0BFAABC1" w14:textId="045235B8" w:rsidR="008E6956" w:rsidRPr="007F57C5" w:rsidRDefault="008E6956" w:rsidP="00D054E2">
            <w:pPr>
              <w:pStyle w:val="TableText"/>
            </w:pPr>
            <w:r w:rsidRPr="00E6245F">
              <w:rPr>
                <w:color w:val="0070C0"/>
                <w:sz w:val="18"/>
                <w:szCs w:val="18"/>
              </w:rPr>
              <w:t>ZB3579 10 mg od po 7 days</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2A9BBC45" w14:textId="60E37A21" w:rsidR="008E6956" w:rsidRPr="007F57C5" w:rsidRDefault="008E6956" w:rsidP="00D054E2">
            <w:pPr>
              <w:pStyle w:val="TableText"/>
            </w:pPr>
            <w:r w:rsidRPr="00E6245F">
              <w:rPr>
                <w:color w:val="0070C0"/>
                <w:sz w:val="18"/>
                <w:szCs w:val="18"/>
              </w:rPr>
              <w:t>Males/females Age: 18–65 Renally impaired patients</w:t>
            </w:r>
          </w:p>
        </w:tc>
        <w:tc>
          <w:tcPr>
            <w:tcW w:w="990" w:type="dxa"/>
            <w:tcBorders>
              <w:top w:val="single" w:sz="6" w:space="0" w:color="auto"/>
              <w:left w:val="single" w:sz="6" w:space="0" w:color="auto"/>
              <w:bottom w:val="single" w:sz="6" w:space="0" w:color="auto"/>
              <w:right w:val="single" w:sz="6" w:space="0" w:color="auto"/>
            </w:tcBorders>
            <w:shd w:val="clear" w:color="auto" w:fill="auto"/>
            <w:vAlign w:val="center"/>
          </w:tcPr>
          <w:p w14:paraId="33925C8A" w14:textId="11D13D3A" w:rsidR="008E6956" w:rsidRPr="007F57C5" w:rsidRDefault="008E6956" w:rsidP="00D054E2">
            <w:pPr>
              <w:pStyle w:val="TableText"/>
            </w:pPr>
            <w:r w:rsidRPr="00E6245F">
              <w:rPr>
                <w:color w:val="0070C0"/>
                <w:sz w:val="18"/>
                <w:szCs w:val="18"/>
              </w:rPr>
              <w:t>04Dec09</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tcPr>
          <w:p w14:paraId="10F4D9D3" w14:textId="23268981" w:rsidR="008E6956" w:rsidRPr="007F57C5" w:rsidRDefault="008E6956" w:rsidP="00D054E2">
            <w:pPr>
              <w:pStyle w:val="TableText"/>
            </w:pPr>
            <w:r w:rsidRPr="00E6245F">
              <w:rPr>
                <w:color w:val="0070C0"/>
                <w:sz w:val="18"/>
                <w:szCs w:val="18"/>
              </w:rPr>
              <w:t>ZB3579: 18</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tcPr>
          <w:p w14:paraId="1C553644" w14:textId="1875CC84" w:rsidR="008E6956" w:rsidRPr="007F57C5" w:rsidRDefault="008E6956" w:rsidP="00D054E2">
            <w:pPr>
              <w:pStyle w:val="TableText"/>
            </w:pPr>
            <w:r w:rsidRPr="00E6245F">
              <w:rPr>
                <w:color w:val="0070C0"/>
                <w:sz w:val="18"/>
                <w:szCs w:val="18"/>
              </w:rPr>
              <w:t>ZB3579: 12</w:t>
            </w:r>
          </w:p>
        </w:tc>
      </w:tr>
      <w:tr w:rsidR="008E6956" w14:paraId="244740BB" w14:textId="77777777" w:rsidTr="00E916CE">
        <w:trPr>
          <w:tblHeader/>
        </w:trPr>
        <w:tc>
          <w:tcPr>
            <w:tcW w:w="1170" w:type="dxa"/>
            <w:tcBorders>
              <w:top w:val="single" w:sz="6" w:space="0" w:color="auto"/>
              <w:left w:val="single" w:sz="6" w:space="0" w:color="auto"/>
              <w:bottom w:val="single" w:sz="6" w:space="0" w:color="auto"/>
              <w:right w:val="single" w:sz="6" w:space="0" w:color="auto"/>
            </w:tcBorders>
            <w:shd w:val="clear" w:color="auto" w:fill="auto"/>
            <w:vAlign w:val="center"/>
          </w:tcPr>
          <w:p w14:paraId="4CC230B3" w14:textId="668CE87C" w:rsidR="008E6956" w:rsidRPr="007F57C5" w:rsidRDefault="008E6956" w:rsidP="00D054E2">
            <w:pPr>
              <w:pStyle w:val="TableText"/>
            </w:pPr>
            <w:r w:rsidRPr="00E6245F">
              <w:rPr>
                <w:color w:val="0070C0"/>
                <w:sz w:val="18"/>
                <w:szCs w:val="18"/>
              </w:rPr>
              <w:t>1234A-019</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50D31034" w14:textId="46BFB89C" w:rsidR="008E6956" w:rsidRPr="007F57C5" w:rsidRDefault="008E6956" w:rsidP="00D054E2">
            <w:pPr>
              <w:pStyle w:val="TableText"/>
            </w:pPr>
            <w:r w:rsidRPr="00E6245F">
              <w:rPr>
                <w:color w:val="0070C0"/>
                <w:sz w:val="18"/>
                <w:szCs w:val="18"/>
              </w:rPr>
              <w:t>I</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tcPr>
          <w:p w14:paraId="4C21782D" w14:textId="441A112A" w:rsidR="008E6956" w:rsidRPr="007F57C5" w:rsidRDefault="008E6956" w:rsidP="00D054E2">
            <w:pPr>
              <w:pStyle w:val="TableText"/>
            </w:pPr>
            <w:r w:rsidRPr="00E6245F">
              <w:rPr>
                <w:color w:val="0070C0"/>
                <w:sz w:val="18"/>
                <w:szCs w:val="18"/>
              </w:rPr>
              <w:t>UK</w:t>
            </w:r>
          </w:p>
        </w:tc>
        <w:tc>
          <w:tcPr>
            <w:tcW w:w="1170" w:type="dxa"/>
            <w:tcBorders>
              <w:top w:val="single" w:sz="6" w:space="0" w:color="auto"/>
              <w:left w:val="single" w:sz="6" w:space="0" w:color="auto"/>
              <w:bottom w:val="single" w:sz="6" w:space="0" w:color="auto"/>
              <w:right w:val="single" w:sz="6" w:space="0" w:color="auto"/>
            </w:tcBorders>
            <w:shd w:val="clear" w:color="auto" w:fill="auto"/>
            <w:vAlign w:val="center"/>
          </w:tcPr>
          <w:p w14:paraId="3B0C35A8" w14:textId="37113F97" w:rsidR="008E6956" w:rsidRPr="007F57C5" w:rsidRDefault="008E6956" w:rsidP="00D054E2">
            <w:pPr>
              <w:pStyle w:val="TableText"/>
            </w:pPr>
            <w:r w:rsidRPr="00E6245F">
              <w:rPr>
                <w:color w:val="0070C0"/>
                <w:sz w:val="18"/>
                <w:szCs w:val="18"/>
              </w:rPr>
              <w:t>Hepatic impairment study</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5E7349AB" w14:textId="5463868C" w:rsidR="008E6956" w:rsidRPr="007F57C5" w:rsidRDefault="009B1B38" w:rsidP="00D054E2">
            <w:pPr>
              <w:pStyle w:val="TableText"/>
            </w:pPr>
            <w:r>
              <w:rPr>
                <w:color w:val="0070C0"/>
                <w:sz w:val="18"/>
                <w:szCs w:val="18"/>
              </w:rPr>
              <w:t>Randomis</w:t>
            </w:r>
            <w:r w:rsidR="008E6956">
              <w:rPr>
                <w:color w:val="0070C0"/>
                <w:sz w:val="18"/>
                <w:szCs w:val="18"/>
              </w:rPr>
              <w:t>e</w:t>
            </w:r>
            <w:r w:rsidR="008E6956" w:rsidRPr="00E6245F">
              <w:rPr>
                <w:color w:val="0070C0"/>
                <w:sz w:val="18"/>
                <w:szCs w:val="18"/>
              </w:rPr>
              <w:t>d, double-blind, parallel</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07DE0495" w14:textId="33C14C83" w:rsidR="008E6956" w:rsidRPr="007F57C5" w:rsidRDefault="008E6956" w:rsidP="00D054E2">
            <w:pPr>
              <w:pStyle w:val="TableText"/>
            </w:pPr>
            <w:r w:rsidRPr="00E6245F">
              <w:rPr>
                <w:color w:val="0070C0"/>
                <w:sz w:val="18"/>
                <w:szCs w:val="18"/>
              </w:rPr>
              <w:t>ZB3579 10 mg od po 7 days</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6B628B56" w14:textId="19A0FC02" w:rsidR="008E6956" w:rsidRPr="007F57C5" w:rsidRDefault="008E6956" w:rsidP="00D054E2">
            <w:pPr>
              <w:pStyle w:val="TableText"/>
            </w:pPr>
            <w:r w:rsidRPr="00E6245F">
              <w:rPr>
                <w:color w:val="0070C0"/>
                <w:sz w:val="18"/>
                <w:szCs w:val="18"/>
              </w:rPr>
              <w:t>Males/females Age: 18–65 Hepatically impaired patients</w:t>
            </w:r>
          </w:p>
        </w:tc>
        <w:tc>
          <w:tcPr>
            <w:tcW w:w="990" w:type="dxa"/>
            <w:tcBorders>
              <w:top w:val="single" w:sz="6" w:space="0" w:color="auto"/>
              <w:left w:val="single" w:sz="6" w:space="0" w:color="auto"/>
              <w:bottom w:val="single" w:sz="6" w:space="0" w:color="auto"/>
              <w:right w:val="single" w:sz="6" w:space="0" w:color="auto"/>
            </w:tcBorders>
            <w:shd w:val="clear" w:color="auto" w:fill="auto"/>
            <w:vAlign w:val="center"/>
          </w:tcPr>
          <w:p w14:paraId="3E885FD3" w14:textId="4FF097F7" w:rsidR="008E6956" w:rsidRPr="007F57C5" w:rsidRDefault="008E6956" w:rsidP="00D054E2">
            <w:pPr>
              <w:pStyle w:val="TableText"/>
            </w:pPr>
            <w:r w:rsidRPr="00E6245F">
              <w:rPr>
                <w:color w:val="0070C0"/>
                <w:sz w:val="18"/>
                <w:szCs w:val="18"/>
              </w:rPr>
              <w:t>24Nov09</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tcPr>
          <w:p w14:paraId="10D0E59E" w14:textId="5C02C442" w:rsidR="008E6956" w:rsidRPr="007F57C5" w:rsidRDefault="008E6956" w:rsidP="00D054E2">
            <w:pPr>
              <w:pStyle w:val="TableText"/>
            </w:pPr>
            <w:r w:rsidRPr="00E6245F">
              <w:rPr>
                <w:color w:val="0070C0"/>
                <w:sz w:val="18"/>
                <w:szCs w:val="18"/>
              </w:rPr>
              <w:t>ZB3579: 18</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tcPr>
          <w:p w14:paraId="39058836" w14:textId="712FF689" w:rsidR="008E6956" w:rsidRPr="007F57C5" w:rsidRDefault="008E6956" w:rsidP="00D054E2">
            <w:pPr>
              <w:pStyle w:val="TableText"/>
            </w:pPr>
            <w:r w:rsidRPr="00E6245F">
              <w:rPr>
                <w:color w:val="0070C0"/>
                <w:sz w:val="18"/>
                <w:szCs w:val="18"/>
              </w:rPr>
              <w:t>ZB3579: 8</w:t>
            </w:r>
          </w:p>
        </w:tc>
      </w:tr>
      <w:tr w:rsidR="008E6956" w14:paraId="2F93CD90" w14:textId="77777777" w:rsidTr="00E916CE">
        <w:trPr>
          <w:tblHeader/>
        </w:trPr>
        <w:tc>
          <w:tcPr>
            <w:tcW w:w="1170" w:type="dxa"/>
            <w:tcBorders>
              <w:top w:val="single" w:sz="6" w:space="0" w:color="auto"/>
              <w:left w:val="single" w:sz="6" w:space="0" w:color="auto"/>
              <w:bottom w:val="single" w:sz="6" w:space="0" w:color="auto"/>
              <w:right w:val="single" w:sz="6" w:space="0" w:color="auto"/>
            </w:tcBorders>
            <w:shd w:val="clear" w:color="auto" w:fill="auto"/>
            <w:vAlign w:val="center"/>
          </w:tcPr>
          <w:p w14:paraId="5C8B19DA" w14:textId="1E445995" w:rsidR="008E6956" w:rsidRPr="007F57C5" w:rsidRDefault="008E6956" w:rsidP="00D054E2">
            <w:pPr>
              <w:pStyle w:val="TableText"/>
            </w:pPr>
            <w:r w:rsidRPr="00E6245F">
              <w:rPr>
                <w:color w:val="0070C0"/>
                <w:sz w:val="18"/>
                <w:szCs w:val="18"/>
              </w:rPr>
              <w:t>1234A-020</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5F6BAAD1" w14:textId="3F2D7C60" w:rsidR="008E6956" w:rsidRPr="007F57C5" w:rsidRDefault="008E6956" w:rsidP="00D054E2">
            <w:pPr>
              <w:pStyle w:val="TableText"/>
            </w:pPr>
            <w:r w:rsidRPr="00E6245F">
              <w:rPr>
                <w:color w:val="0070C0"/>
                <w:sz w:val="18"/>
                <w:szCs w:val="18"/>
              </w:rPr>
              <w:t>III</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tcPr>
          <w:p w14:paraId="4084FFF9" w14:textId="4F094125" w:rsidR="008E6956" w:rsidRPr="007F57C5" w:rsidRDefault="008E6956" w:rsidP="00D054E2">
            <w:pPr>
              <w:pStyle w:val="TableText"/>
            </w:pPr>
            <w:r w:rsidRPr="00E6245F">
              <w:rPr>
                <w:color w:val="0070C0"/>
                <w:sz w:val="18"/>
                <w:szCs w:val="18"/>
              </w:rPr>
              <w:t>Europe</w:t>
            </w:r>
          </w:p>
        </w:tc>
        <w:tc>
          <w:tcPr>
            <w:tcW w:w="1170" w:type="dxa"/>
            <w:tcBorders>
              <w:top w:val="single" w:sz="6" w:space="0" w:color="auto"/>
              <w:left w:val="single" w:sz="6" w:space="0" w:color="auto"/>
              <w:bottom w:val="single" w:sz="6" w:space="0" w:color="auto"/>
              <w:right w:val="single" w:sz="6" w:space="0" w:color="auto"/>
            </w:tcBorders>
            <w:shd w:val="clear" w:color="auto" w:fill="auto"/>
            <w:vAlign w:val="center"/>
          </w:tcPr>
          <w:p w14:paraId="495CCA73" w14:textId="31151337" w:rsidR="008E6956" w:rsidRPr="007F57C5" w:rsidRDefault="008E6956" w:rsidP="00D054E2">
            <w:pPr>
              <w:pStyle w:val="TableText"/>
            </w:pPr>
            <w:r w:rsidRPr="00E6245F">
              <w:rPr>
                <w:color w:val="0070C0"/>
                <w:sz w:val="18"/>
                <w:szCs w:val="18"/>
              </w:rPr>
              <w:t>Assessment of safety and efficacy in patients with GERD</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07CF7333" w14:textId="321B7D47" w:rsidR="008E6956" w:rsidRPr="007F57C5" w:rsidRDefault="009B1B38" w:rsidP="00D054E2">
            <w:pPr>
              <w:pStyle w:val="TableText"/>
            </w:pPr>
            <w:r>
              <w:rPr>
                <w:color w:val="0070C0"/>
                <w:sz w:val="18"/>
                <w:szCs w:val="18"/>
              </w:rPr>
              <w:t>Randomis</w:t>
            </w:r>
            <w:r w:rsidR="008E6956">
              <w:rPr>
                <w:color w:val="0070C0"/>
                <w:sz w:val="18"/>
                <w:szCs w:val="18"/>
              </w:rPr>
              <w:t>e</w:t>
            </w:r>
            <w:r w:rsidR="008E6956" w:rsidRPr="00E6245F">
              <w:rPr>
                <w:color w:val="0070C0"/>
                <w:sz w:val="18"/>
                <w:szCs w:val="18"/>
              </w:rPr>
              <w:t>d, double-blind, parallel, active-controlled 12 weeks</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3C8321B3" w14:textId="57E3FAB2" w:rsidR="008E6956" w:rsidRPr="007F57C5" w:rsidRDefault="008E6956" w:rsidP="00D054E2">
            <w:pPr>
              <w:pStyle w:val="TableText"/>
            </w:pPr>
            <w:r w:rsidRPr="00E6245F">
              <w:rPr>
                <w:color w:val="0070C0"/>
                <w:sz w:val="18"/>
                <w:szCs w:val="18"/>
              </w:rPr>
              <w:t>ZB3579 10-20 mg or lansoprazole 30 mg po od 12 weeks</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0DB0B662" w14:textId="601554D4" w:rsidR="008E6956" w:rsidRPr="007F57C5" w:rsidRDefault="008E6956" w:rsidP="00D054E2">
            <w:pPr>
              <w:pStyle w:val="TableText"/>
            </w:pPr>
            <w:r w:rsidRPr="00E6245F">
              <w:rPr>
                <w:color w:val="0070C0"/>
                <w:sz w:val="18"/>
                <w:szCs w:val="18"/>
              </w:rPr>
              <w:t>Males/females Age: 18-90 GERD patients</w:t>
            </w:r>
          </w:p>
        </w:tc>
        <w:tc>
          <w:tcPr>
            <w:tcW w:w="990" w:type="dxa"/>
            <w:tcBorders>
              <w:top w:val="single" w:sz="6" w:space="0" w:color="auto"/>
              <w:left w:val="single" w:sz="6" w:space="0" w:color="auto"/>
              <w:bottom w:val="single" w:sz="6" w:space="0" w:color="auto"/>
              <w:right w:val="single" w:sz="6" w:space="0" w:color="auto"/>
            </w:tcBorders>
            <w:shd w:val="clear" w:color="auto" w:fill="auto"/>
            <w:vAlign w:val="center"/>
          </w:tcPr>
          <w:p w14:paraId="4F5185B9" w14:textId="2D6444E0" w:rsidR="008E6956" w:rsidRPr="007F57C5" w:rsidRDefault="008E6956" w:rsidP="00D054E2">
            <w:pPr>
              <w:pStyle w:val="TableText"/>
            </w:pPr>
            <w:r w:rsidRPr="00E6245F">
              <w:rPr>
                <w:color w:val="0070C0"/>
                <w:sz w:val="18"/>
                <w:szCs w:val="18"/>
              </w:rPr>
              <w:t>13Sep09</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tcPr>
          <w:p w14:paraId="0583E5EC" w14:textId="7AB30283" w:rsidR="008E6956" w:rsidRPr="007F57C5" w:rsidRDefault="008E6956" w:rsidP="00D054E2">
            <w:pPr>
              <w:pStyle w:val="TableText"/>
            </w:pPr>
            <w:r w:rsidRPr="00E6245F">
              <w:rPr>
                <w:color w:val="0070C0"/>
                <w:sz w:val="18"/>
                <w:szCs w:val="18"/>
              </w:rPr>
              <w:t>ZY 10 mg: 500 ZY 20 mg: 500 Lansoprazole: 500</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tcPr>
          <w:p w14:paraId="30184ECD" w14:textId="4074642F" w:rsidR="008E6956" w:rsidRPr="007F57C5" w:rsidRDefault="008E6956" w:rsidP="00D054E2">
            <w:pPr>
              <w:pStyle w:val="TableText"/>
            </w:pPr>
            <w:r w:rsidRPr="00E6245F">
              <w:rPr>
                <w:color w:val="0070C0"/>
                <w:sz w:val="18"/>
                <w:szCs w:val="18"/>
              </w:rPr>
              <w:t>ZY 10 mg: 56 ZY 20 mg: 56 Lansoprazole: 56</w:t>
            </w:r>
          </w:p>
        </w:tc>
      </w:tr>
      <w:tr w:rsidR="008E6956" w14:paraId="10C360A3" w14:textId="77777777" w:rsidTr="00E916CE">
        <w:trPr>
          <w:tblHeader/>
        </w:trPr>
        <w:tc>
          <w:tcPr>
            <w:tcW w:w="1170" w:type="dxa"/>
            <w:tcBorders>
              <w:top w:val="single" w:sz="6" w:space="0" w:color="auto"/>
              <w:left w:val="single" w:sz="6" w:space="0" w:color="auto"/>
              <w:bottom w:val="single" w:sz="6" w:space="0" w:color="auto"/>
              <w:right w:val="single" w:sz="6" w:space="0" w:color="auto"/>
            </w:tcBorders>
            <w:shd w:val="clear" w:color="auto" w:fill="auto"/>
            <w:vAlign w:val="center"/>
          </w:tcPr>
          <w:p w14:paraId="5441E4E7" w14:textId="4C343E02" w:rsidR="008E6956" w:rsidRPr="007F57C5" w:rsidRDefault="008E6956" w:rsidP="00D054E2">
            <w:pPr>
              <w:pStyle w:val="TableText"/>
            </w:pPr>
            <w:r w:rsidRPr="00E6245F">
              <w:rPr>
                <w:color w:val="0070C0"/>
                <w:sz w:val="18"/>
                <w:szCs w:val="18"/>
              </w:rPr>
              <w:t>1234A-021</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7EF758B7" w14:textId="0B3BB1E4" w:rsidR="008E6956" w:rsidRPr="007F57C5" w:rsidRDefault="008E6956" w:rsidP="00D054E2">
            <w:pPr>
              <w:pStyle w:val="TableText"/>
            </w:pPr>
            <w:r w:rsidRPr="00E6245F">
              <w:rPr>
                <w:color w:val="0070C0"/>
                <w:sz w:val="18"/>
                <w:szCs w:val="18"/>
              </w:rPr>
              <w:t>I</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tcPr>
          <w:p w14:paraId="72136CC6" w14:textId="0C241F2B" w:rsidR="008E6956" w:rsidRPr="007F57C5" w:rsidRDefault="008E6956" w:rsidP="00D054E2">
            <w:pPr>
              <w:pStyle w:val="TableText"/>
            </w:pPr>
            <w:r w:rsidRPr="00E6245F">
              <w:rPr>
                <w:color w:val="0070C0"/>
                <w:sz w:val="18"/>
                <w:szCs w:val="18"/>
              </w:rPr>
              <w:t>UK</w:t>
            </w:r>
          </w:p>
        </w:tc>
        <w:tc>
          <w:tcPr>
            <w:tcW w:w="1170" w:type="dxa"/>
            <w:tcBorders>
              <w:top w:val="single" w:sz="6" w:space="0" w:color="auto"/>
              <w:left w:val="single" w:sz="6" w:space="0" w:color="auto"/>
              <w:bottom w:val="single" w:sz="6" w:space="0" w:color="auto"/>
              <w:right w:val="single" w:sz="6" w:space="0" w:color="auto"/>
            </w:tcBorders>
            <w:shd w:val="clear" w:color="auto" w:fill="auto"/>
            <w:vAlign w:val="center"/>
          </w:tcPr>
          <w:p w14:paraId="6E40D15A" w14:textId="60CC75F5" w:rsidR="008E6956" w:rsidRPr="007F57C5" w:rsidRDefault="008E6956" w:rsidP="00D054E2">
            <w:pPr>
              <w:pStyle w:val="TableText"/>
            </w:pPr>
            <w:r w:rsidRPr="00E6245F">
              <w:rPr>
                <w:color w:val="0070C0"/>
                <w:sz w:val="18"/>
                <w:szCs w:val="18"/>
              </w:rPr>
              <w:t>Bioavailability study (Phase II vs III formulations)</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47AC596A" w14:textId="53FD1353" w:rsidR="008E6956" w:rsidRPr="007F57C5" w:rsidRDefault="009B1B38" w:rsidP="00D054E2">
            <w:pPr>
              <w:pStyle w:val="TableText"/>
            </w:pPr>
            <w:r>
              <w:rPr>
                <w:color w:val="0070C0"/>
                <w:sz w:val="18"/>
                <w:szCs w:val="18"/>
              </w:rPr>
              <w:t>Randomis</w:t>
            </w:r>
            <w:r w:rsidR="008E6956">
              <w:rPr>
                <w:color w:val="0070C0"/>
                <w:sz w:val="18"/>
                <w:szCs w:val="18"/>
              </w:rPr>
              <w:t>e</w:t>
            </w:r>
            <w:r w:rsidR="008E6956" w:rsidRPr="00E6245F">
              <w:rPr>
                <w:color w:val="0070C0"/>
                <w:sz w:val="18"/>
                <w:szCs w:val="18"/>
              </w:rPr>
              <w:t>d, double-blind, cross-over</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center"/>
          </w:tcPr>
          <w:p w14:paraId="39EF0AC1" w14:textId="17B64347" w:rsidR="008E6956" w:rsidRPr="007F57C5" w:rsidRDefault="008E6956" w:rsidP="00D054E2">
            <w:pPr>
              <w:pStyle w:val="TableText"/>
            </w:pPr>
            <w:r w:rsidRPr="00E6245F">
              <w:rPr>
                <w:color w:val="0070C0"/>
                <w:sz w:val="18"/>
                <w:szCs w:val="18"/>
              </w:rPr>
              <w:t xml:space="preserve">ZB3579 10-20 mg po </w:t>
            </w:r>
            <w:r>
              <w:rPr>
                <w:color w:val="0070C0"/>
                <w:sz w:val="18"/>
                <w:szCs w:val="18"/>
              </w:rPr>
              <w:t>o</w:t>
            </w:r>
            <w:r w:rsidRPr="00E6245F">
              <w:rPr>
                <w:color w:val="0070C0"/>
                <w:sz w:val="18"/>
                <w:szCs w:val="18"/>
              </w:rPr>
              <w:t>d (x2 formulations)</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227C6063" w14:textId="463FC19A" w:rsidR="008E6956" w:rsidRPr="007F57C5" w:rsidRDefault="008E6956" w:rsidP="00D054E2">
            <w:pPr>
              <w:pStyle w:val="TableText"/>
            </w:pPr>
            <w:r w:rsidRPr="00E6245F">
              <w:rPr>
                <w:color w:val="0070C0"/>
                <w:sz w:val="18"/>
                <w:szCs w:val="18"/>
              </w:rPr>
              <w:t>Males Age: 18-45 Healthy volunteers</w:t>
            </w:r>
          </w:p>
        </w:tc>
        <w:tc>
          <w:tcPr>
            <w:tcW w:w="990" w:type="dxa"/>
            <w:tcBorders>
              <w:top w:val="single" w:sz="6" w:space="0" w:color="auto"/>
              <w:left w:val="single" w:sz="6" w:space="0" w:color="auto"/>
              <w:bottom w:val="single" w:sz="6" w:space="0" w:color="auto"/>
              <w:right w:val="single" w:sz="6" w:space="0" w:color="auto"/>
            </w:tcBorders>
            <w:shd w:val="clear" w:color="auto" w:fill="auto"/>
            <w:vAlign w:val="center"/>
          </w:tcPr>
          <w:p w14:paraId="188A7A61" w14:textId="16F2FD60" w:rsidR="008E6956" w:rsidRPr="007F57C5" w:rsidRDefault="008E6956" w:rsidP="00D054E2">
            <w:pPr>
              <w:pStyle w:val="TableText"/>
            </w:pPr>
            <w:r w:rsidRPr="00E6245F">
              <w:rPr>
                <w:color w:val="0070C0"/>
                <w:sz w:val="18"/>
                <w:szCs w:val="18"/>
              </w:rPr>
              <w:t>05Dec09</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tcPr>
          <w:p w14:paraId="1385887F" w14:textId="02EF09D8" w:rsidR="008E6956" w:rsidRPr="007F57C5" w:rsidRDefault="008E6956" w:rsidP="00D054E2">
            <w:pPr>
              <w:pStyle w:val="TableText"/>
            </w:pPr>
            <w:r w:rsidRPr="00E6245F">
              <w:rPr>
                <w:color w:val="0070C0"/>
                <w:sz w:val="18"/>
                <w:szCs w:val="18"/>
              </w:rPr>
              <w:t>ZB3579: 12</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tcPr>
          <w:p w14:paraId="04D23EE4" w14:textId="27595F43" w:rsidR="008E6956" w:rsidRPr="007F57C5" w:rsidRDefault="008E6956" w:rsidP="00D054E2">
            <w:pPr>
              <w:pStyle w:val="TableText"/>
            </w:pPr>
            <w:r w:rsidRPr="00E6245F">
              <w:rPr>
                <w:color w:val="0070C0"/>
                <w:sz w:val="18"/>
                <w:szCs w:val="18"/>
              </w:rPr>
              <w:t>ZY 10 mg: 6 ZY 20 mg: 6</w:t>
            </w:r>
          </w:p>
        </w:tc>
      </w:tr>
      <w:tr w:rsidR="008E6956" w14:paraId="38B9DBB2" w14:textId="77777777" w:rsidTr="00E916CE">
        <w:trPr>
          <w:tblHeader/>
        </w:trPr>
        <w:tc>
          <w:tcPr>
            <w:tcW w:w="11610" w:type="dxa"/>
            <w:gridSpan w:val="10"/>
            <w:tcBorders>
              <w:top w:val="single" w:sz="6" w:space="0" w:color="auto"/>
              <w:left w:val="single" w:sz="6" w:space="0" w:color="auto"/>
              <w:bottom w:val="single" w:sz="6" w:space="0" w:color="auto"/>
              <w:right w:val="single" w:sz="6" w:space="0" w:color="auto"/>
            </w:tcBorders>
            <w:shd w:val="clear" w:color="auto" w:fill="auto"/>
            <w:vAlign w:val="center"/>
          </w:tcPr>
          <w:p w14:paraId="2AF4644C" w14:textId="77777777" w:rsidR="008E6956" w:rsidRPr="00E6245F" w:rsidRDefault="008E6956" w:rsidP="00B45670">
            <w:pPr>
              <w:pStyle w:val="TableText"/>
            </w:pPr>
            <w:r w:rsidRPr="00E6245F">
              <w:t>FVFP = First visit first patient</w:t>
            </w:r>
          </w:p>
          <w:p w14:paraId="39421F5C" w14:textId="376B49D3" w:rsidR="008E6956" w:rsidRPr="007F57C5" w:rsidRDefault="008E6956" w:rsidP="00FC5461">
            <w:pPr>
              <w:pStyle w:val="TableText"/>
            </w:pPr>
            <w:r w:rsidRPr="00E6245F">
              <w:t xml:space="preserve">based upon total number of patients recruited as of </w:t>
            </w:r>
            <w:r w:rsidRPr="00E6245F">
              <w:rPr>
                <w:color w:val="FF0000"/>
              </w:rPr>
              <w:t>[DD</w:t>
            </w:r>
            <w:r>
              <w:rPr>
                <w:color w:val="FF0000"/>
              </w:rPr>
              <w:t xml:space="preserve"> </w:t>
            </w:r>
            <w:r w:rsidRPr="00E6245F">
              <w:rPr>
                <w:color w:val="FF0000"/>
              </w:rPr>
              <w:t>M</w:t>
            </w:r>
            <w:r>
              <w:rPr>
                <w:color w:val="FF0000"/>
              </w:rPr>
              <w:t xml:space="preserve">mm </w:t>
            </w:r>
            <w:r w:rsidRPr="00E6245F">
              <w:rPr>
                <w:color w:val="FF0000"/>
              </w:rPr>
              <w:t xml:space="preserve">YYYY] </w:t>
            </w:r>
            <w:r w:rsidRPr="00E6245F">
              <w:t xml:space="preserve">and applied </w:t>
            </w:r>
            <w:r w:rsidR="00B56D68">
              <w:t>randomisation</w:t>
            </w:r>
            <w:r w:rsidRPr="00E6245F">
              <w:t xml:space="preserve"> schemes.</w:t>
            </w:r>
          </w:p>
        </w:tc>
      </w:tr>
    </w:tbl>
    <w:p w14:paraId="3FBCC897" w14:textId="77777777" w:rsidR="003F2556" w:rsidRDefault="003F2556" w:rsidP="003F255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7"/>
        <w:gridCol w:w="1030"/>
        <w:gridCol w:w="1255"/>
        <w:gridCol w:w="971"/>
        <w:gridCol w:w="1618"/>
        <w:gridCol w:w="1780"/>
        <w:gridCol w:w="1751"/>
        <w:gridCol w:w="1782"/>
      </w:tblGrid>
      <w:tr w:rsidR="00FA225D" w:rsidRPr="00B45670" w14:paraId="31D37C7C" w14:textId="77777777" w:rsidTr="00C67EEA">
        <w:trPr>
          <w:trHeight w:val="376"/>
          <w:tblHeader/>
          <w:jc w:val="center"/>
        </w:trPr>
        <w:tc>
          <w:tcPr>
            <w:tcW w:w="11234" w:type="dxa"/>
            <w:gridSpan w:val="8"/>
            <w:shd w:val="clear" w:color="auto" w:fill="D9D9D9" w:themeFill="background1" w:themeFillShade="D9"/>
            <w:vAlign w:val="center"/>
          </w:tcPr>
          <w:p w14:paraId="6CDE93A8" w14:textId="760F3278" w:rsidR="00FA225D" w:rsidRPr="00C67EEA" w:rsidRDefault="00B45670" w:rsidP="007F57C5">
            <w:pPr>
              <w:pStyle w:val="Caption"/>
              <w:rPr>
                <w:szCs w:val="24"/>
              </w:rPr>
            </w:pPr>
            <w:bookmarkStart w:id="294" w:name="_Toc441052361"/>
            <w:r w:rsidRPr="00C67EEA">
              <w:rPr>
                <w:szCs w:val="24"/>
              </w:rPr>
              <w:lastRenderedPageBreak/>
              <w:t xml:space="preserve">Table </w:t>
            </w:r>
            <w:r w:rsidRPr="00C67EEA">
              <w:rPr>
                <w:szCs w:val="24"/>
              </w:rPr>
              <w:fldChar w:fldCharType="begin"/>
            </w:r>
            <w:r w:rsidRPr="00C67EEA">
              <w:rPr>
                <w:szCs w:val="24"/>
              </w:rPr>
              <w:instrText xml:space="preserve"> STYLEREF "3" \n \w </w:instrText>
            </w:r>
            <w:r w:rsidRPr="00C67EEA">
              <w:rPr>
                <w:szCs w:val="24"/>
              </w:rPr>
              <w:fldChar w:fldCharType="separate"/>
            </w:r>
            <w:r w:rsidR="00A33DCD">
              <w:rPr>
                <w:noProof/>
                <w:szCs w:val="24"/>
              </w:rPr>
              <w:t>21.3.1</w:t>
            </w:r>
            <w:r w:rsidRPr="00C67EEA">
              <w:rPr>
                <w:szCs w:val="24"/>
              </w:rPr>
              <w:fldChar w:fldCharType="end"/>
            </w:r>
            <w:r w:rsidRPr="00C67EEA">
              <w:rPr>
                <w:szCs w:val="24"/>
              </w:rPr>
              <w:t>-</w:t>
            </w:r>
            <w:r w:rsidRPr="00C67EEA">
              <w:rPr>
                <w:szCs w:val="24"/>
              </w:rPr>
              <w:fldChar w:fldCharType="begin"/>
            </w:r>
            <w:r w:rsidRPr="00C67EEA">
              <w:rPr>
                <w:szCs w:val="24"/>
              </w:rPr>
              <w:instrText xml:space="preserve"> SEQ Table \s 3 </w:instrText>
            </w:r>
            <w:r w:rsidRPr="00C67EEA">
              <w:rPr>
                <w:szCs w:val="24"/>
              </w:rPr>
              <w:fldChar w:fldCharType="separate"/>
            </w:r>
            <w:r w:rsidR="00A33DCD">
              <w:rPr>
                <w:noProof/>
                <w:szCs w:val="24"/>
              </w:rPr>
              <w:t>2</w:t>
            </w:r>
            <w:r w:rsidRPr="00C67EEA">
              <w:rPr>
                <w:szCs w:val="24"/>
              </w:rPr>
              <w:fldChar w:fldCharType="end"/>
            </w:r>
            <w:r w:rsidR="00FA225D" w:rsidRPr="00C67EEA">
              <w:rPr>
                <w:szCs w:val="24"/>
              </w:rPr>
              <w:tab/>
              <w:t xml:space="preserve">Completed Clinical Trials </w:t>
            </w:r>
            <w:r w:rsidR="006554FC" w:rsidRPr="00C67EEA">
              <w:rPr>
                <w:szCs w:val="24"/>
              </w:rPr>
              <w:t>d</w:t>
            </w:r>
            <w:r w:rsidR="00FA225D" w:rsidRPr="00C67EEA">
              <w:rPr>
                <w:szCs w:val="24"/>
              </w:rPr>
              <w:t>uring the Reporting Period</w:t>
            </w:r>
            <w:bookmarkEnd w:id="294"/>
          </w:p>
        </w:tc>
      </w:tr>
      <w:tr w:rsidR="00502257" w:rsidRPr="00637B62" w14:paraId="25562E5A" w14:textId="77777777" w:rsidTr="00F72986">
        <w:trPr>
          <w:trHeight w:val="459"/>
          <w:jc w:val="center"/>
        </w:trPr>
        <w:tc>
          <w:tcPr>
            <w:tcW w:w="1047" w:type="dxa"/>
            <w:shd w:val="clear" w:color="auto" w:fill="D9D9D9" w:themeFill="background1" w:themeFillShade="D9"/>
            <w:vAlign w:val="center"/>
          </w:tcPr>
          <w:p w14:paraId="24591B67" w14:textId="77777777" w:rsidR="00502257" w:rsidRPr="007F57C5" w:rsidRDefault="00502257" w:rsidP="00F72986">
            <w:pPr>
              <w:pStyle w:val="TableHeader"/>
              <w:rPr>
                <w:b w:val="0"/>
              </w:rPr>
            </w:pPr>
            <w:r w:rsidRPr="007F57C5">
              <w:t>Study ID</w:t>
            </w:r>
          </w:p>
        </w:tc>
        <w:tc>
          <w:tcPr>
            <w:tcW w:w="1030" w:type="dxa"/>
            <w:shd w:val="clear" w:color="auto" w:fill="D9D9D9" w:themeFill="background1" w:themeFillShade="D9"/>
            <w:vAlign w:val="center"/>
          </w:tcPr>
          <w:p w14:paraId="097D0441" w14:textId="77777777" w:rsidR="00502257" w:rsidRPr="007F57C5" w:rsidRDefault="00502257" w:rsidP="00F72986">
            <w:pPr>
              <w:pStyle w:val="TableHeader"/>
              <w:rPr>
                <w:b w:val="0"/>
              </w:rPr>
            </w:pPr>
            <w:r w:rsidRPr="007F57C5">
              <w:t>Phase</w:t>
            </w:r>
          </w:p>
        </w:tc>
        <w:tc>
          <w:tcPr>
            <w:tcW w:w="1255" w:type="dxa"/>
            <w:shd w:val="clear" w:color="auto" w:fill="D9D9D9" w:themeFill="background1" w:themeFillShade="D9"/>
            <w:vAlign w:val="center"/>
          </w:tcPr>
          <w:p w14:paraId="1C18F02E" w14:textId="77777777" w:rsidR="00502257" w:rsidRPr="007F57C5" w:rsidRDefault="00502257" w:rsidP="00F72986">
            <w:pPr>
              <w:pStyle w:val="TableHeader"/>
              <w:rPr>
                <w:b w:val="0"/>
              </w:rPr>
            </w:pPr>
            <w:r w:rsidRPr="007F57C5">
              <w:t>Country</w:t>
            </w:r>
          </w:p>
        </w:tc>
        <w:tc>
          <w:tcPr>
            <w:tcW w:w="971" w:type="dxa"/>
            <w:shd w:val="clear" w:color="auto" w:fill="D9D9D9" w:themeFill="background1" w:themeFillShade="D9"/>
            <w:vAlign w:val="center"/>
          </w:tcPr>
          <w:p w14:paraId="03C2E1E4" w14:textId="77777777" w:rsidR="00502257" w:rsidRPr="007F57C5" w:rsidRDefault="00502257" w:rsidP="00F72986">
            <w:pPr>
              <w:pStyle w:val="TableHeader"/>
              <w:rPr>
                <w:b w:val="0"/>
              </w:rPr>
            </w:pPr>
            <w:r w:rsidRPr="007F57C5">
              <w:t>Study Title</w:t>
            </w:r>
          </w:p>
        </w:tc>
        <w:tc>
          <w:tcPr>
            <w:tcW w:w="1618" w:type="dxa"/>
            <w:shd w:val="clear" w:color="auto" w:fill="D9D9D9" w:themeFill="background1" w:themeFillShade="D9"/>
            <w:vAlign w:val="center"/>
          </w:tcPr>
          <w:p w14:paraId="66609EC0" w14:textId="77777777" w:rsidR="00502257" w:rsidRPr="007F57C5" w:rsidRDefault="00502257" w:rsidP="00F72986">
            <w:pPr>
              <w:pStyle w:val="TableHeader"/>
              <w:rPr>
                <w:b w:val="0"/>
              </w:rPr>
            </w:pPr>
            <w:r w:rsidRPr="007F57C5">
              <w:t>Study design</w:t>
            </w:r>
          </w:p>
        </w:tc>
        <w:tc>
          <w:tcPr>
            <w:tcW w:w="1780" w:type="dxa"/>
            <w:shd w:val="clear" w:color="auto" w:fill="D9D9D9" w:themeFill="background1" w:themeFillShade="D9"/>
            <w:vAlign w:val="center"/>
          </w:tcPr>
          <w:p w14:paraId="23B70B10" w14:textId="77777777" w:rsidR="00502257" w:rsidRPr="007F57C5" w:rsidRDefault="00502257" w:rsidP="00F72986">
            <w:pPr>
              <w:pStyle w:val="TableHeader"/>
              <w:rPr>
                <w:b w:val="0"/>
              </w:rPr>
            </w:pPr>
            <w:r w:rsidRPr="007F57C5">
              <w:t>Dosing regimen</w:t>
            </w:r>
          </w:p>
        </w:tc>
        <w:tc>
          <w:tcPr>
            <w:tcW w:w="1751" w:type="dxa"/>
            <w:shd w:val="clear" w:color="auto" w:fill="D9D9D9" w:themeFill="background1" w:themeFillShade="D9"/>
            <w:vAlign w:val="center"/>
          </w:tcPr>
          <w:p w14:paraId="40301A16" w14:textId="77777777" w:rsidR="00502257" w:rsidRPr="007F57C5" w:rsidRDefault="00502257" w:rsidP="00F72986">
            <w:pPr>
              <w:pStyle w:val="TableHeader"/>
              <w:rPr>
                <w:b w:val="0"/>
              </w:rPr>
            </w:pPr>
            <w:r w:rsidRPr="007F57C5">
              <w:t>Study population</w:t>
            </w:r>
          </w:p>
        </w:tc>
        <w:tc>
          <w:tcPr>
            <w:tcW w:w="1782" w:type="dxa"/>
            <w:shd w:val="clear" w:color="auto" w:fill="D9D9D9" w:themeFill="background1" w:themeFillShade="D9"/>
            <w:vAlign w:val="center"/>
          </w:tcPr>
          <w:p w14:paraId="10659D74" w14:textId="77777777" w:rsidR="00502257" w:rsidRPr="007F57C5" w:rsidRDefault="00502257" w:rsidP="00F72986">
            <w:pPr>
              <w:pStyle w:val="TableHeader"/>
              <w:rPr>
                <w:b w:val="0"/>
              </w:rPr>
            </w:pPr>
            <w:r w:rsidRPr="007F57C5">
              <w:t>Subject exposure</w:t>
            </w:r>
          </w:p>
        </w:tc>
      </w:tr>
      <w:tr w:rsidR="00502257" w:rsidRPr="00E6245F" w14:paraId="61A7EC1C" w14:textId="77777777" w:rsidTr="00F72986">
        <w:trPr>
          <w:trHeight w:val="1248"/>
          <w:jc w:val="center"/>
        </w:trPr>
        <w:tc>
          <w:tcPr>
            <w:tcW w:w="1047" w:type="dxa"/>
            <w:vAlign w:val="center"/>
          </w:tcPr>
          <w:p w14:paraId="3594E964" w14:textId="5632D8D9" w:rsidR="00502257" w:rsidRPr="00E6245F" w:rsidRDefault="00502257" w:rsidP="00F72986">
            <w:pPr>
              <w:pStyle w:val="TableText"/>
              <w:rPr>
                <w:color w:val="0070C0"/>
                <w:sz w:val="18"/>
                <w:szCs w:val="18"/>
              </w:rPr>
            </w:pPr>
            <w:r w:rsidRPr="00E6245F">
              <w:rPr>
                <w:color w:val="0070C0"/>
                <w:sz w:val="18"/>
                <w:szCs w:val="18"/>
              </w:rPr>
              <w:t>1234A-013</w:t>
            </w:r>
          </w:p>
        </w:tc>
        <w:tc>
          <w:tcPr>
            <w:tcW w:w="1030" w:type="dxa"/>
            <w:vAlign w:val="center"/>
          </w:tcPr>
          <w:p w14:paraId="2CCA5EB3" w14:textId="77777777" w:rsidR="00502257" w:rsidRPr="00E6245F" w:rsidRDefault="00502257" w:rsidP="00F72986">
            <w:pPr>
              <w:pStyle w:val="TableText"/>
              <w:rPr>
                <w:color w:val="0070C0"/>
                <w:sz w:val="18"/>
                <w:szCs w:val="18"/>
              </w:rPr>
            </w:pPr>
            <w:r w:rsidRPr="00E6245F">
              <w:rPr>
                <w:color w:val="0070C0"/>
                <w:sz w:val="18"/>
                <w:szCs w:val="18"/>
              </w:rPr>
              <w:t>II</w:t>
            </w:r>
          </w:p>
        </w:tc>
        <w:tc>
          <w:tcPr>
            <w:tcW w:w="1255" w:type="dxa"/>
            <w:vAlign w:val="center"/>
          </w:tcPr>
          <w:p w14:paraId="6A9FBA70" w14:textId="77777777" w:rsidR="00502257" w:rsidRPr="00E6245F" w:rsidRDefault="00502257" w:rsidP="00F72986">
            <w:pPr>
              <w:pStyle w:val="TableText"/>
              <w:rPr>
                <w:color w:val="0070C0"/>
                <w:sz w:val="18"/>
                <w:szCs w:val="18"/>
              </w:rPr>
            </w:pPr>
            <w:r w:rsidRPr="00E6245F">
              <w:rPr>
                <w:color w:val="0070C0"/>
                <w:sz w:val="18"/>
                <w:szCs w:val="18"/>
              </w:rPr>
              <w:t>Europe</w:t>
            </w:r>
          </w:p>
        </w:tc>
        <w:tc>
          <w:tcPr>
            <w:tcW w:w="971" w:type="dxa"/>
            <w:vAlign w:val="center"/>
          </w:tcPr>
          <w:p w14:paraId="0CC04A7C" w14:textId="77777777" w:rsidR="00502257" w:rsidRPr="00E6245F" w:rsidRDefault="00502257" w:rsidP="00F72986">
            <w:pPr>
              <w:pStyle w:val="TableText"/>
              <w:rPr>
                <w:color w:val="0070C0"/>
                <w:sz w:val="18"/>
                <w:szCs w:val="18"/>
              </w:rPr>
            </w:pPr>
            <w:r w:rsidRPr="00E6245F">
              <w:rPr>
                <w:color w:val="0070C0"/>
                <w:sz w:val="18"/>
                <w:szCs w:val="18"/>
              </w:rPr>
              <w:t>Dose-response study of safety and efficacy in patients with GERD</w:t>
            </w:r>
          </w:p>
        </w:tc>
        <w:tc>
          <w:tcPr>
            <w:tcW w:w="1618" w:type="dxa"/>
            <w:vAlign w:val="center"/>
          </w:tcPr>
          <w:p w14:paraId="47F62AD2" w14:textId="4329DEC6" w:rsidR="00502257" w:rsidRPr="00E6245F" w:rsidRDefault="009B1B38" w:rsidP="00F72986">
            <w:pPr>
              <w:pStyle w:val="TableText"/>
              <w:rPr>
                <w:color w:val="0070C0"/>
                <w:sz w:val="18"/>
                <w:szCs w:val="18"/>
              </w:rPr>
            </w:pPr>
            <w:r>
              <w:rPr>
                <w:color w:val="0070C0"/>
                <w:sz w:val="18"/>
                <w:szCs w:val="18"/>
              </w:rPr>
              <w:t>Randomis</w:t>
            </w:r>
            <w:r w:rsidR="00502257">
              <w:rPr>
                <w:color w:val="0070C0"/>
                <w:sz w:val="18"/>
                <w:szCs w:val="18"/>
              </w:rPr>
              <w:t>e</w:t>
            </w:r>
            <w:r w:rsidR="00502257" w:rsidRPr="00E6245F">
              <w:rPr>
                <w:color w:val="0070C0"/>
                <w:sz w:val="18"/>
                <w:szCs w:val="18"/>
              </w:rPr>
              <w:t>d, double-</w:t>
            </w:r>
          </w:p>
          <w:p w14:paraId="49D5A7D5" w14:textId="77777777" w:rsidR="00502257" w:rsidRPr="00E6245F" w:rsidRDefault="00502257" w:rsidP="00F72986">
            <w:pPr>
              <w:pStyle w:val="TableText"/>
              <w:rPr>
                <w:color w:val="0070C0"/>
                <w:sz w:val="18"/>
                <w:szCs w:val="18"/>
              </w:rPr>
            </w:pPr>
            <w:r w:rsidRPr="00E6245F">
              <w:rPr>
                <w:color w:val="0070C0"/>
                <w:sz w:val="18"/>
                <w:szCs w:val="18"/>
              </w:rPr>
              <w:t>blind, parallel, active-</w:t>
            </w:r>
          </w:p>
          <w:p w14:paraId="249485A6" w14:textId="77777777" w:rsidR="00502257" w:rsidRPr="00E6245F" w:rsidRDefault="00502257" w:rsidP="00F72986">
            <w:pPr>
              <w:pStyle w:val="TableText"/>
              <w:rPr>
                <w:color w:val="0070C0"/>
                <w:sz w:val="18"/>
                <w:szCs w:val="18"/>
              </w:rPr>
            </w:pPr>
            <w:r w:rsidRPr="00E6245F">
              <w:rPr>
                <w:color w:val="0070C0"/>
                <w:sz w:val="18"/>
                <w:szCs w:val="18"/>
              </w:rPr>
              <w:t>controlled</w:t>
            </w:r>
          </w:p>
          <w:p w14:paraId="70D80107" w14:textId="77777777" w:rsidR="00502257" w:rsidRPr="00E6245F" w:rsidRDefault="00502257" w:rsidP="00F72986">
            <w:pPr>
              <w:pStyle w:val="TableText"/>
              <w:rPr>
                <w:color w:val="0070C0"/>
                <w:sz w:val="18"/>
                <w:szCs w:val="18"/>
              </w:rPr>
            </w:pPr>
            <w:r w:rsidRPr="00E6245F">
              <w:rPr>
                <w:color w:val="0070C0"/>
                <w:sz w:val="18"/>
                <w:szCs w:val="18"/>
              </w:rPr>
              <w:t>6 weeks</w:t>
            </w:r>
          </w:p>
        </w:tc>
        <w:tc>
          <w:tcPr>
            <w:tcW w:w="1780" w:type="dxa"/>
            <w:vAlign w:val="center"/>
          </w:tcPr>
          <w:p w14:paraId="29AC4D93" w14:textId="77777777" w:rsidR="00502257" w:rsidRPr="00E6245F" w:rsidRDefault="00502257" w:rsidP="00F72986">
            <w:pPr>
              <w:pStyle w:val="TableText"/>
              <w:rPr>
                <w:color w:val="0070C0"/>
                <w:sz w:val="18"/>
                <w:szCs w:val="18"/>
              </w:rPr>
            </w:pPr>
            <w:r w:rsidRPr="00E6245F">
              <w:rPr>
                <w:color w:val="0070C0"/>
                <w:sz w:val="18"/>
                <w:szCs w:val="18"/>
              </w:rPr>
              <w:t>ZB3579: 5-40 mg po od</w:t>
            </w:r>
          </w:p>
          <w:p w14:paraId="5228C6C2" w14:textId="77777777" w:rsidR="00502257" w:rsidRPr="00E6245F" w:rsidRDefault="00502257" w:rsidP="00F72986">
            <w:pPr>
              <w:pStyle w:val="TableText"/>
              <w:rPr>
                <w:color w:val="0070C0"/>
                <w:sz w:val="18"/>
                <w:szCs w:val="18"/>
              </w:rPr>
            </w:pPr>
            <w:r w:rsidRPr="00E6245F">
              <w:rPr>
                <w:color w:val="0070C0"/>
                <w:sz w:val="18"/>
                <w:szCs w:val="18"/>
              </w:rPr>
              <w:t>Esomeprazole: 40 mg</w:t>
            </w:r>
          </w:p>
          <w:p w14:paraId="015DEFD3" w14:textId="77777777" w:rsidR="00502257" w:rsidRPr="00E6245F" w:rsidRDefault="00502257" w:rsidP="00F72986">
            <w:pPr>
              <w:pStyle w:val="TableText"/>
              <w:rPr>
                <w:color w:val="0070C0"/>
                <w:sz w:val="18"/>
                <w:szCs w:val="18"/>
              </w:rPr>
            </w:pPr>
            <w:r w:rsidRPr="00E6245F">
              <w:rPr>
                <w:color w:val="0070C0"/>
                <w:sz w:val="18"/>
                <w:szCs w:val="18"/>
              </w:rPr>
              <w:t>po od</w:t>
            </w:r>
          </w:p>
        </w:tc>
        <w:tc>
          <w:tcPr>
            <w:tcW w:w="1751" w:type="dxa"/>
            <w:vAlign w:val="center"/>
          </w:tcPr>
          <w:p w14:paraId="0BC621FC" w14:textId="77777777" w:rsidR="00502257" w:rsidRPr="00E6245F" w:rsidRDefault="00502257" w:rsidP="00F72986">
            <w:pPr>
              <w:pStyle w:val="TableText"/>
              <w:rPr>
                <w:color w:val="0070C0"/>
                <w:sz w:val="18"/>
                <w:szCs w:val="18"/>
              </w:rPr>
            </w:pPr>
            <w:r w:rsidRPr="00E6245F">
              <w:rPr>
                <w:color w:val="0070C0"/>
                <w:sz w:val="18"/>
                <w:szCs w:val="18"/>
              </w:rPr>
              <w:t>Males/females</w:t>
            </w:r>
          </w:p>
          <w:p w14:paraId="4B127A18" w14:textId="77777777" w:rsidR="00502257" w:rsidRPr="00E6245F" w:rsidRDefault="00502257" w:rsidP="00F72986">
            <w:pPr>
              <w:pStyle w:val="TableText"/>
              <w:rPr>
                <w:color w:val="0070C0"/>
                <w:sz w:val="18"/>
                <w:szCs w:val="18"/>
              </w:rPr>
            </w:pPr>
            <w:r w:rsidRPr="00E6245F">
              <w:rPr>
                <w:color w:val="0070C0"/>
                <w:sz w:val="18"/>
                <w:szCs w:val="18"/>
              </w:rPr>
              <w:t>Age: 18-90</w:t>
            </w:r>
          </w:p>
          <w:p w14:paraId="1EE2BCE1" w14:textId="77777777" w:rsidR="00502257" w:rsidRPr="00E6245F" w:rsidRDefault="00502257" w:rsidP="00F72986">
            <w:pPr>
              <w:pStyle w:val="TableText"/>
              <w:rPr>
                <w:color w:val="0070C0"/>
                <w:sz w:val="18"/>
                <w:szCs w:val="18"/>
              </w:rPr>
            </w:pPr>
            <w:r w:rsidRPr="00E6245F">
              <w:rPr>
                <w:color w:val="0070C0"/>
                <w:sz w:val="18"/>
                <w:szCs w:val="18"/>
              </w:rPr>
              <w:t>GERD patients</w:t>
            </w:r>
          </w:p>
        </w:tc>
        <w:tc>
          <w:tcPr>
            <w:tcW w:w="1782" w:type="dxa"/>
            <w:vAlign w:val="center"/>
          </w:tcPr>
          <w:p w14:paraId="7B74D0E9" w14:textId="77777777" w:rsidR="00502257" w:rsidRPr="00E6245F" w:rsidRDefault="00502257" w:rsidP="00F72986">
            <w:pPr>
              <w:pStyle w:val="TableText"/>
              <w:rPr>
                <w:color w:val="0070C0"/>
                <w:sz w:val="18"/>
                <w:szCs w:val="18"/>
              </w:rPr>
            </w:pPr>
            <w:r w:rsidRPr="00E6245F">
              <w:rPr>
                <w:color w:val="0070C0"/>
                <w:sz w:val="18"/>
                <w:szCs w:val="18"/>
              </w:rPr>
              <w:t>ZY 5 mg: 224</w:t>
            </w:r>
          </w:p>
          <w:p w14:paraId="4B7F7E4B" w14:textId="77777777" w:rsidR="00502257" w:rsidRPr="00E6245F" w:rsidRDefault="00502257" w:rsidP="00F72986">
            <w:pPr>
              <w:pStyle w:val="TableText"/>
              <w:rPr>
                <w:color w:val="0070C0"/>
                <w:sz w:val="18"/>
                <w:szCs w:val="18"/>
              </w:rPr>
            </w:pPr>
            <w:r w:rsidRPr="00E6245F">
              <w:rPr>
                <w:color w:val="0070C0"/>
                <w:sz w:val="18"/>
                <w:szCs w:val="18"/>
              </w:rPr>
              <w:t>ZY 10 mg: 236</w:t>
            </w:r>
          </w:p>
          <w:p w14:paraId="751CE2A0" w14:textId="77777777" w:rsidR="00502257" w:rsidRPr="00E6245F" w:rsidRDefault="00502257" w:rsidP="00F72986">
            <w:pPr>
              <w:pStyle w:val="TableText"/>
              <w:rPr>
                <w:color w:val="0070C0"/>
                <w:sz w:val="18"/>
                <w:szCs w:val="18"/>
              </w:rPr>
            </w:pPr>
            <w:r w:rsidRPr="00E6245F">
              <w:rPr>
                <w:color w:val="0070C0"/>
                <w:sz w:val="18"/>
                <w:szCs w:val="18"/>
              </w:rPr>
              <w:t>ZY 20 mg: 228</w:t>
            </w:r>
          </w:p>
          <w:p w14:paraId="702F1D17" w14:textId="77777777" w:rsidR="00502257" w:rsidRPr="00E6245F" w:rsidRDefault="00502257" w:rsidP="00F72986">
            <w:pPr>
              <w:pStyle w:val="TableText"/>
              <w:rPr>
                <w:color w:val="0070C0"/>
                <w:sz w:val="18"/>
                <w:szCs w:val="18"/>
              </w:rPr>
            </w:pPr>
            <w:r w:rsidRPr="00E6245F">
              <w:rPr>
                <w:color w:val="0070C0"/>
                <w:sz w:val="18"/>
                <w:szCs w:val="18"/>
              </w:rPr>
              <w:t>ZY 40 mg: 219</w:t>
            </w:r>
          </w:p>
          <w:p w14:paraId="5A7BFD0E" w14:textId="17246639" w:rsidR="00502257" w:rsidRPr="00E6245F" w:rsidRDefault="00502257" w:rsidP="00F72986">
            <w:pPr>
              <w:pStyle w:val="TableText"/>
              <w:rPr>
                <w:color w:val="0070C0"/>
                <w:sz w:val="18"/>
                <w:szCs w:val="18"/>
              </w:rPr>
            </w:pPr>
            <w:r w:rsidRPr="00E6245F">
              <w:rPr>
                <w:color w:val="0070C0"/>
                <w:sz w:val="18"/>
                <w:szCs w:val="18"/>
              </w:rPr>
              <w:t>Esomeprazole: 225</w:t>
            </w:r>
          </w:p>
        </w:tc>
      </w:tr>
      <w:tr w:rsidR="00502257" w:rsidRPr="00E6245F" w14:paraId="680F3C75" w14:textId="77777777" w:rsidTr="00F72986">
        <w:trPr>
          <w:trHeight w:val="1145"/>
          <w:jc w:val="center"/>
        </w:trPr>
        <w:tc>
          <w:tcPr>
            <w:tcW w:w="1047" w:type="dxa"/>
            <w:vAlign w:val="center"/>
          </w:tcPr>
          <w:p w14:paraId="0219C8D7" w14:textId="77777777" w:rsidR="00502257" w:rsidRPr="00E6245F" w:rsidRDefault="00502257" w:rsidP="00F72986">
            <w:pPr>
              <w:pStyle w:val="TableText"/>
              <w:rPr>
                <w:color w:val="0070C0"/>
                <w:sz w:val="18"/>
                <w:szCs w:val="18"/>
              </w:rPr>
            </w:pPr>
            <w:r w:rsidRPr="00E6245F">
              <w:rPr>
                <w:color w:val="0070C0"/>
                <w:sz w:val="18"/>
                <w:szCs w:val="18"/>
              </w:rPr>
              <w:t>1234A-014</w:t>
            </w:r>
          </w:p>
        </w:tc>
        <w:tc>
          <w:tcPr>
            <w:tcW w:w="1030" w:type="dxa"/>
            <w:vAlign w:val="center"/>
          </w:tcPr>
          <w:p w14:paraId="323A8B57" w14:textId="77777777" w:rsidR="00502257" w:rsidRPr="00E6245F" w:rsidRDefault="00502257" w:rsidP="00F72986">
            <w:pPr>
              <w:pStyle w:val="TableText"/>
              <w:rPr>
                <w:color w:val="0070C0"/>
                <w:sz w:val="18"/>
                <w:szCs w:val="18"/>
              </w:rPr>
            </w:pPr>
            <w:r w:rsidRPr="00E6245F">
              <w:rPr>
                <w:color w:val="0070C0"/>
                <w:sz w:val="18"/>
                <w:szCs w:val="18"/>
              </w:rPr>
              <w:t>II</w:t>
            </w:r>
          </w:p>
        </w:tc>
        <w:tc>
          <w:tcPr>
            <w:tcW w:w="1255" w:type="dxa"/>
            <w:vAlign w:val="center"/>
          </w:tcPr>
          <w:p w14:paraId="0B005B08" w14:textId="77777777" w:rsidR="00502257" w:rsidRPr="00E6245F" w:rsidRDefault="00502257" w:rsidP="00F72986">
            <w:pPr>
              <w:pStyle w:val="TableText"/>
              <w:rPr>
                <w:color w:val="0070C0"/>
                <w:sz w:val="18"/>
                <w:szCs w:val="18"/>
              </w:rPr>
            </w:pPr>
            <w:r w:rsidRPr="00E6245F">
              <w:rPr>
                <w:color w:val="0070C0"/>
                <w:sz w:val="18"/>
                <w:szCs w:val="18"/>
              </w:rPr>
              <w:t>USA</w:t>
            </w:r>
          </w:p>
          <w:p w14:paraId="27B104E5" w14:textId="77777777" w:rsidR="00502257" w:rsidRPr="00E6245F" w:rsidRDefault="00502257" w:rsidP="00F72986">
            <w:pPr>
              <w:pStyle w:val="TableText"/>
              <w:rPr>
                <w:color w:val="0070C0"/>
                <w:sz w:val="18"/>
                <w:szCs w:val="18"/>
              </w:rPr>
            </w:pPr>
            <w:r w:rsidRPr="00E6245F">
              <w:rPr>
                <w:color w:val="0070C0"/>
                <w:sz w:val="18"/>
                <w:szCs w:val="18"/>
              </w:rPr>
              <w:t>Canada</w:t>
            </w:r>
          </w:p>
        </w:tc>
        <w:tc>
          <w:tcPr>
            <w:tcW w:w="971" w:type="dxa"/>
            <w:vAlign w:val="center"/>
          </w:tcPr>
          <w:p w14:paraId="4D158781" w14:textId="77777777" w:rsidR="00502257" w:rsidRPr="00E6245F" w:rsidRDefault="00502257" w:rsidP="00F72986">
            <w:pPr>
              <w:pStyle w:val="TableText"/>
              <w:rPr>
                <w:color w:val="0070C0"/>
                <w:sz w:val="18"/>
                <w:szCs w:val="18"/>
              </w:rPr>
            </w:pPr>
            <w:r w:rsidRPr="00E6245F">
              <w:rPr>
                <w:color w:val="0070C0"/>
                <w:sz w:val="18"/>
                <w:szCs w:val="18"/>
              </w:rPr>
              <w:t>Dose-response study</w:t>
            </w:r>
          </w:p>
          <w:p w14:paraId="4DFC3030" w14:textId="77777777" w:rsidR="00502257" w:rsidRPr="00E6245F" w:rsidRDefault="00502257" w:rsidP="00F72986">
            <w:pPr>
              <w:pStyle w:val="TableText"/>
              <w:rPr>
                <w:color w:val="0070C0"/>
                <w:sz w:val="18"/>
                <w:szCs w:val="18"/>
              </w:rPr>
            </w:pPr>
            <w:r w:rsidRPr="00E6245F">
              <w:rPr>
                <w:color w:val="0070C0"/>
                <w:sz w:val="18"/>
                <w:szCs w:val="18"/>
              </w:rPr>
              <w:t>of safety and</w:t>
            </w:r>
          </w:p>
          <w:p w14:paraId="5ED1707C" w14:textId="77777777" w:rsidR="00502257" w:rsidRPr="00E6245F" w:rsidRDefault="00502257" w:rsidP="00F72986">
            <w:pPr>
              <w:pStyle w:val="TableText"/>
              <w:rPr>
                <w:color w:val="0070C0"/>
                <w:sz w:val="18"/>
                <w:szCs w:val="18"/>
              </w:rPr>
            </w:pPr>
            <w:r w:rsidRPr="00E6245F">
              <w:rPr>
                <w:color w:val="0070C0"/>
                <w:sz w:val="18"/>
                <w:szCs w:val="18"/>
              </w:rPr>
              <w:t>efficacy in patients</w:t>
            </w:r>
          </w:p>
          <w:p w14:paraId="23D53717" w14:textId="77777777" w:rsidR="00502257" w:rsidRPr="00E6245F" w:rsidRDefault="00502257" w:rsidP="00F72986">
            <w:pPr>
              <w:pStyle w:val="TableText"/>
              <w:rPr>
                <w:color w:val="0070C0"/>
                <w:sz w:val="18"/>
                <w:szCs w:val="18"/>
              </w:rPr>
            </w:pPr>
            <w:r w:rsidRPr="00E6245F">
              <w:rPr>
                <w:color w:val="0070C0"/>
                <w:sz w:val="18"/>
                <w:szCs w:val="18"/>
              </w:rPr>
              <w:t>with GERD</w:t>
            </w:r>
          </w:p>
        </w:tc>
        <w:tc>
          <w:tcPr>
            <w:tcW w:w="1618" w:type="dxa"/>
            <w:vAlign w:val="center"/>
          </w:tcPr>
          <w:p w14:paraId="45AF325D" w14:textId="11DAA253" w:rsidR="00502257" w:rsidRPr="00E6245F" w:rsidRDefault="009B1B38" w:rsidP="00F72986">
            <w:pPr>
              <w:pStyle w:val="TableText"/>
              <w:rPr>
                <w:color w:val="0070C0"/>
                <w:sz w:val="18"/>
                <w:szCs w:val="18"/>
              </w:rPr>
            </w:pPr>
            <w:r>
              <w:rPr>
                <w:color w:val="0070C0"/>
                <w:sz w:val="18"/>
                <w:szCs w:val="18"/>
              </w:rPr>
              <w:t>Randomis</w:t>
            </w:r>
            <w:r w:rsidR="00502257">
              <w:rPr>
                <w:color w:val="0070C0"/>
                <w:sz w:val="18"/>
                <w:szCs w:val="18"/>
              </w:rPr>
              <w:t>e</w:t>
            </w:r>
            <w:r w:rsidR="00502257" w:rsidRPr="00E6245F">
              <w:rPr>
                <w:color w:val="0070C0"/>
                <w:sz w:val="18"/>
                <w:szCs w:val="18"/>
              </w:rPr>
              <w:t>d, double-</w:t>
            </w:r>
          </w:p>
          <w:p w14:paraId="6D2BFEC9" w14:textId="77777777" w:rsidR="00502257" w:rsidRPr="00E6245F" w:rsidRDefault="00502257" w:rsidP="00F72986">
            <w:pPr>
              <w:pStyle w:val="TableText"/>
              <w:rPr>
                <w:color w:val="0070C0"/>
                <w:sz w:val="18"/>
                <w:szCs w:val="18"/>
              </w:rPr>
            </w:pPr>
            <w:r w:rsidRPr="00E6245F">
              <w:rPr>
                <w:color w:val="0070C0"/>
                <w:sz w:val="18"/>
                <w:szCs w:val="18"/>
              </w:rPr>
              <w:t>blind, parallel, active-</w:t>
            </w:r>
          </w:p>
          <w:p w14:paraId="4BDA5F87" w14:textId="77777777" w:rsidR="00502257" w:rsidRPr="00E6245F" w:rsidRDefault="00502257" w:rsidP="00F72986">
            <w:pPr>
              <w:pStyle w:val="TableText"/>
              <w:rPr>
                <w:color w:val="0070C0"/>
                <w:sz w:val="18"/>
                <w:szCs w:val="18"/>
              </w:rPr>
            </w:pPr>
            <w:r w:rsidRPr="00E6245F">
              <w:rPr>
                <w:color w:val="0070C0"/>
                <w:sz w:val="18"/>
                <w:szCs w:val="18"/>
              </w:rPr>
              <w:t>controlled</w:t>
            </w:r>
          </w:p>
          <w:p w14:paraId="138F9749" w14:textId="77777777" w:rsidR="00502257" w:rsidRPr="00E6245F" w:rsidRDefault="00502257" w:rsidP="00F72986">
            <w:pPr>
              <w:pStyle w:val="TableText"/>
              <w:rPr>
                <w:color w:val="0070C0"/>
                <w:sz w:val="18"/>
                <w:szCs w:val="18"/>
              </w:rPr>
            </w:pPr>
            <w:r w:rsidRPr="00E6245F">
              <w:rPr>
                <w:color w:val="0070C0"/>
                <w:sz w:val="18"/>
                <w:szCs w:val="18"/>
              </w:rPr>
              <w:t>6 weeks</w:t>
            </w:r>
          </w:p>
        </w:tc>
        <w:tc>
          <w:tcPr>
            <w:tcW w:w="1780" w:type="dxa"/>
            <w:vAlign w:val="center"/>
          </w:tcPr>
          <w:p w14:paraId="06AB8BD0" w14:textId="77777777" w:rsidR="00502257" w:rsidRPr="00E6245F" w:rsidRDefault="00502257" w:rsidP="00F72986">
            <w:pPr>
              <w:pStyle w:val="TableText"/>
              <w:rPr>
                <w:color w:val="0070C0"/>
                <w:sz w:val="18"/>
                <w:szCs w:val="18"/>
              </w:rPr>
            </w:pPr>
            <w:r w:rsidRPr="00E6245F">
              <w:rPr>
                <w:color w:val="0070C0"/>
                <w:sz w:val="18"/>
                <w:szCs w:val="18"/>
              </w:rPr>
              <w:t>ZB3579: 5-40 mg po od</w:t>
            </w:r>
          </w:p>
          <w:p w14:paraId="7E1F5831" w14:textId="77777777" w:rsidR="00502257" w:rsidRPr="00E6245F" w:rsidRDefault="00502257" w:rsidP="00F72986">
            <w:pPr>
              <w:pStyle w:val="TableText"/>
              <w:rPr>
                <w:color w:val="0070C0"/>
                <w:sz w:val="18"/>
                <w:szCs w:val="18"/>
              </w:rPr>
            </w:pPr>
            <w:r w:rsidRPr="00E6245F">
              <w:rPr>
                <w:color w:val="0070C0"/>
                <w:sz w:val="18"/>
                <w:szCs w:val="18"/>
              </w:rPr>
              <w:t>Esomeprazole: 40 mg</w:t>
            </w:r>
          </w:p>
          <w:p w14:paraId="13874165" w14:textId="77777777" w:rsidR="00502257" w:rsidRPr="00E6245F" w:rsidRDefault="00502257" w:rsidP="00F72986">
            <w:pPr>
              <w:pStyle w:val="TableText"/>
              <w:rPr>
                <w:color w:val="0070C0"/>
                <w:sz w:val="18"/>
                <w:szCs w:val="18"/>
              </w:rPr>
            </w:pPr>
            <w:r w:rsidRPr="00E6245F">
              <w:rPr>
                <w:color w:val="0070C0"/>
                <w:sz w:val="18"/>
                <w:szCs w:val="18"/>
              </w:rPr>
              <w:t>po od</w:t>
            </w:r>
          </w:p>
        </w:tc>
        <w:tc>
          <w:tcPr>
            <w:tcW w:w="1751" w:type="dxa"/>
            <w:vAlign w:val="center"/>
          </w:tcPr>
          <w:p w14:paraId="46E48141" w14:textId="77777777" w:rsidR="00502257" w:rsidRPr="00E6245F" w:rsidRDefault="00502257" w:rsidP="00F72986">
            <w:pPr>
              <w:pStyle w:val="TableText"/>
              <w:rPr>
                <w:color w:val="0070C0"/>
                <w:sz w:val="18"/>
                <w:szCs w:val="18"/>
              </w:rPr>
            </w:pPr>
            <w:r w:rsidRPr="00E6245F">
              <w:rPr>
                <w:color w:val="0070C0"/>
                <w:sz w:val="18"/>
                <w:szCs w:val="18"/>
              </w:rPr>
              <w:t>Males/females</w:t>
            </w:r>
          </w:p>
          <w:p w14:paraId="473F71FB" w14:textId="77777777" w:rsidR="00502257" w:rsidRPr="00E6245F" w:rsidRDefault="00502257" w:rsidP="00F72986">
            <w:pPr>
              <w:pStyle w:val="TableText"/>
              <w:rPr>
                <w:color w:val="0070C0"/>
                <w:sz w:val="18"/>
                <w:szCs w:val="18"/>
              </w:rPr>
            </w:pPr>
            <w:r w:rsidRPr="00E6245F">
              <w:rPr>
                <w:color w:val="0070C0"/>
                <w:sz w:val="18"/>
                <w:szCs w:val="18"/>
              </w:rPr>
              <w:t>Age: 18-90</w:t>
            </w:r>
          </w:p>
          <w:p w14:paraId="68047C14" w14:textId="77777777" w:rsidR="00502257" w:rsidRPr="00E6245F" w:rsidRDefault="00502257" w:rsidP="00F72986">
            <w:pPr>
              <w:pStyle w:val="TableText"/>
              <w:rPr>
                <w:color w:val="0070C0"/>
                <w:sz w:val="18"/>
                <w:szCs w:val="18"/>
              </w:rPr>
            </w:pPr>
            <w:r w:rsidRPr="00E6245F">
              <w:rPr>
                <w:color w:val="0070C0"/>
                <w:sz w:val="18"/>
                <w:szCs w:val="18"/>
              </w:rPr>
              <w:t>GERD patients</w:t>
            </w:r>
          </w:p>
        </w:tc>
        <w:tc>
          <w:tcPr>
            <w:tcW w:w="1782" w:type="dxa"/>
            <w:vAlign w:val="center"/>
          </w:tcPr>
          <w:p w14:paraId="0F18F990" w14:textId="77777777" w:rsidR="00502257" w:rsidRPr="00E6245F" w:rsidRDefault="00502257" w:rsidP="00F72986">
            <w:pPr>
              <w:pStyle w:val="TableText"/>
              <w:rPr>
                <w:color w:val="0070C0"/>
                <w:sz w:val="18"/>
                <w:szCs w:val="18"/>
              </w:rPr>
            </w:pPr>
            <w:r w:rsidRPr="00E6245F">
              <w:rPr>
                <w:color w:val="0070C0"/>
                <w:sz w:val="18"/>
                <w:szCs w:val="18"/>
              </w:rPr>
              <w:t>ZY 5 mg: 186</w:t>
            </w:r>
          </w:p>
          <w:p w14:paraId="4C2ACB2D" w14:textId="77777777" w:rsidR="00502257" w:rsidRPr="00E6245F" w:rsidRDefault="00502257" w:rsidP="00F72986">
            <w:pPr>
              <w:pStyle w:val="TableText"/>
              <w:rPr>
                <w:color w:val="0070C0"/>
                <w:sz w:val="18"/>
                <w:szCs w:val="18"/>
              </w:rPr>
            </w:pPr>
            <w:r w:rsidRPr="00E6245F">
              <w:rPr>
                <w:color w:val="0070C0"/>
                <w:sz w:val="18"/>
                <w:szCs w:val="18"/>
              </w:rPr>
              <w:t>ZY 10 mg: 192</w:t>
            </w:r>
          </w:p>
          <w:p w14:paraId="20C14A3A" w14:textId="77777777" w:rsidR="00502257" w:rsidRPr="00E6245F" w:rsidRDefault="00502257" w:rsidP="00F72986">
            <w:pPr>
              <w:pStyle w:val="TableText"/>
              <w:rPr>
                <w:color w:val="0070C0"/>
                <w:sz w:val="18"/>
                <w:szCs w:val="18"/>
              </w:rPr>
            </w:pPr>
            <w:r w:rsidRPr="00E6245F">
              <w:rPr>
                <w:color w:val="0070C0"/>
                <w:sz w:val="18"/>
                <w:szCs w:val="18"/>
              </w:rPr>
              <w:t>ZY 20 mg: 182</w:t>
            </w:r>
          </w:p>
          <w:p w14:paraId="3249547C" w14:textId="77777777" w:rsidR="00502257" w:rsidRPr="00E6245F" w:rsidRDefault="00502257" w:rsidP="00F72986">
            <w:pPr>
              <w:pStyle w:val="TableText"/>
              <w:rPr>
                <w:color w:val="0070C0"/>
                <w:sz w:val="18"/>
                <w:szCs w:val="18"/>
              </w:rPr>
            </w:pPr>
            <w:r w:rsidRPr="00E6245F">
              <w:rPr>
                <w:color w:val="0070C0"/>
                <w:sz w:val="18"/>
                <w:szCs w:val="18"/>
              </w:rPr>
              <w:t>ZY 40 mg: 198</w:t>
            </w:r>
          </w:p>
          <w:p w14:paraId="423AE27A" w14:textId="77777777" w:rsidR="00502257" w:rsidRPr="00E6245F" w:rsidRDefault="00502257" w:rsidP="00F72986">
            <w:pPr>
              <w:pStyle w:val="TableText"/>
              <w:rPr>
                <w:color w:val="0070C0"/>
                <w:sz w:val="18"/>
                <w:szCs w:val="18"/>
              </w:rPr>
            </w:pPr>
            <w:r w:rsidRPr="00E6245F">
              <w:rPr>
                <w:color w:val="0070C0"/>
                <w:sz w:val="18"/>
                <w:szCs w:val="18"/>
              </w:rPr>
              <w:t>Esomeprazole: 184</w:t>
            </w:r>
          </w:p>
        </w:tc>
      </w:tr>
      <w:tr w:rsidR="00502257" w:rsidRPr="00B45670" w14:paraId="05D014DF" w14:textId="77777777" w:rsidTr="00C67EEA">
        <w:trPr>
          <w:trHeight w:val="376"/>
          <w:tblHeader/>
          <w:jc w:val="center"/>
        </w:trPr>
        <w:tc>
          <w:tcPr>
            <w:tcW w:w="11234" w:type="dxa"/>
            <w:gridSpan w:val="8"/>
            <w:shd w:val="clear" w:color="auto" w:fill="FFFFFF" w:themeFill="background1"/>
            <w:vAlign w:val="center"/>
          </w:tcPr>
          <w:p w14:paraId="735E5AD8" w14:textId="77777777" w:rsidR="00502257" w:rsidRDefault="00502257" w:rsidP="007F57C5">
            <w:pPr>
              <w:pStyle w:val="Caption"/>
              <w:rPr>
                <w:szCs w:val="24"/>
              </w:rPr>
            </w:pPr>
          </w:p>
        </w:tc>
      </w:tr>
    </w:tbl>
    <w:p w14:paraId="291632E7" w14:textId="77777777" w:rsidR="003F2556" w:rsidRPr="00630999" w:rsidRDefault="003F2556" w:rsidP="003F2556"/>
    <w:p w14:paraId="53AB8535" w14:textId="76BD1B62" w:rsidR="003F2556" w:rsidRPr="005A10FB" w:rsidRDefault="003F2556" w:rsidP="005A10FB">
      <w:pPr>
        <w:rPr>
          <w:i/>
          <w:color w:val="00B050"/>
        </w:rPr>
      </w:pPr>
      <w:r w:rsidRPr="005A10FB">
        <w:rPr>
          <w:i/>
          <w:color w:val="00B050"/>
        </w:rPr>
        <w:t>If there were no completed trials during the report</w:t>
      </w:r>
      <w:r w:rsidR="003B123D" w:rsidRPr="005A10FB">
        <w:rPr>
          <w:i/>
          <w:color w:val="00B050"/>
        </w:rPr>
        <w:t>ing period, delete Table 21.3.1-</w:t>
      </w:r>
      <w:r w:rsidRPr="005A10FB">
        <w:rPr>
          <w:i/>
          <w:color w:val="00B050"/>
        </w:rPr>
        <w:t>2 and include the following text:</w:t>
      </w:r>
    </w:p>
    <w:p w14:paraId="196F030F" w14:textId="7705C1C7" w:rsidR="00E239B3" w:rsidRDefault="003F2556" w:rsidP="003F2556">
      <w:r w:rsidRPr="00163DE6">
        <w:rPr>
          <w:color w:val="0070C0"/>
        </w:rPr>
        <w:t>There were no completed clinical trials during this reporting period.</w:t>
      </w:r>
      <w:r w:rsidR="000F19EE" w:rsidRPr="00FC3F3F">
        <w:t xml:space="preserve"> </w:t>
      </w:r>
    </w:p>
    <w:p w14:paraId="7DBDD79E" w14:textId="77777777" w:rsidR="000F19EE" w:rsidRDefault="000F19EE" w:rsidP="003F2556"/>
    <w:p w14:paraId="258B5C32" w14:textId="77777777" w:rsidR="000F19EE" w:rsidRDefault="000F19EE" w:rsidP="003F2556">
      <w:pPr>
        <w:sectPr w:rsidR="000F19EE" w:rsidSect="00FC5461">
          <w:headerReference w:type="even" r:id="rId23"/>
          <w:headerReference w:type="default" r:id="rId24"/>
          <w:footerReference w:type="even" r:id="rId25"/>
          <w:footerReference w:type="default" r:id="rId26"/>
          <w:headerReference w:type="first" r:id="rId27"/>
          <w:footerReference w:type="first" r:id="rId28"/>
          <w:footnotePr>
            <w:numFmt w:val="lowerLetter"/>
          </w:footnotePr>
          <w:endnotePr>
            <w:numFmt w:val="decimal"/>
            <w:numRestart w:val="eachSect"/>
          </w:endnotePr>
          <w:pgSz w:w="15840" w:h="12240" w:orient="landscape" w:code="9"/>
          <w:pgMar w:top="1440" w:right="2160" w:bottom="1440" w:left="1440" w:header="1080" w:footer="720" w:gutter="0"/>
          <w:cols w:space="720"/>
          <w:docGrid w:linePitch="326"/>
        </w:sectPr>
      </w:pPr>
    </w:p>
    <w:p w14:paraId="11399723" w14:textId="77777777" w:rsidR="003F2556" w:rsidRPr="00630999" w:rsidRDefault="003F2556" w:rsidP="003F2556">
      <w:pPr>
        <w:pStyle w:val="Heading3"/>
      </w:pPr>
      <w:bookmarkStart w:id="295" w:name="_Toc384666895"/>
      <w:bookmarkStart w:id="296" w:name="_Toc447267191"/>
      <w:r w:rsidRPr="00630999">
        <w:lastRenderedPageBreak/>
        <w:t>Clinical Study Report Synopsis</w:t>
      </w:r>
      <w:bookmarkEnd w:id="295"/>
      <w:bookmarkEnd w:id="296"/>
    </w:p>
    <w:p w14:paraId="6967E47E" w14:textId="475426A6" w:rsidR="003F2556" w:rsidRDefault="006F24C6" w:rsidP="005A10FB">
      <w:pPr>
        <w:rPr>
          <w:i/>
          <w:color w:val="00B050"/>
        </w:rPr>
      </w:pPr>
      <w:r w:rsidRPr="005A10FB">
        <w:rPr>
          <w:i/>
          <w:color w:val="00B050"/>
        </w:rPr>
        <w:t>Append CSR synopsis</w:t>
      </w:r>
      <w:r w:rsidR="003F2556" w:rsidRPr="005A10FB">
        <w:rPr>
          <w:i/>
          <w:color w:val="00B050"/>
        </w:rPr>
        <w:t>, if any, per Section 8.1</w:t>
      </w:r>
      <w:r w:rsidR="0041289E" w:rsidRPr="005A10FB">
        <w:rPr>
          <w:i/>
          <w:color w:val="00B050"/>
        </w:rPr>
        <w:t xml:space="preserve">, directly into this template and </w:t>
      </w:r>
      <w:r w:rsidR="005112E3" w:rsidRPr="005A10FB">
        <w:rPr>
          <w:i/>
          <w:color w:val="00B050"/>
        </w:rPr>
        <w:t>the Aggregate</w:t>
      </w:r>
      <w:r w:rsidR="0041289E" w:rsidRPr="005A10FB">
        <w:rPr>
          <w:i/>
          <w:color w:val="00B050"/>
        </w:rPr>
        <w:t xml:space="preserve"> Reporting Associate will then create an appendix</w:t>
      </w:r>
      <w:r w:rsidR="00AC0CE5" w:rsidRPr="005A10FB">
        <w:rPr>
          <w:i/>
          <w:color w:val="00B050"/>
        </w:rPr>
        <w:t>.</w:t>
      </w:r>
      <w:r w:rsidR="003F2556" w:rsidRPr="005A10FB">
        <w:rPr>
          <w:i/>
          <w:color w:val="00B050"/>
        </w:rPr>
        <w:t xml:space="preserve"> </w:t>
      </w:r>
      <w:r w:rsidRPr="005A10FB">
        <w:rPr>
          <w:i/>
          <w:color w:val="00B050"/>
        </w:rPr>
        <w:t>This section should provide a brief summary of clinically important emerging efficacy and safety findings obtained from clinical trials completed during the reporting period. This information can be presented in narrative format or as a synopsis. It could include information that supports or refutes previously identified safety issues, as well as evidence of new safety signals.</w:t>
      </w:r>
    </w:p>
    <w:p w14:paraId="20E23641" w14:textId="77777777" w:rsidR="00FC3F3F" w:rsidRPr="005A10FB" w:rsidRDefault="00FC3F3F" w:rsidP="005A10FB">
      <w:pPr>
        <w:rPr>
          <w:i/>
          <w:color w:val="00B050"/>
        </w:rPr>
      </w:pPr>
    </w:p>
    <w:p w14:paraId="5F2B95C3" w14:textId="77777777" w:rsidR="00F52C09" w:rsidRPr="005A10FB" w:rsidRDefault="00F52C09" w:rsidP="005A10FB">
      <w:pPr>
        <w:rPr>
          <w:i/>
          <w:color w:val="00B050"/>
        </w:rPr>
        <w:sectPr w:rsidR="00F52C09" w:rsidRPr="005A10FB" w:rsidSect="00912F11">
          <w:headerReference w:type="default" r:id="rId29"/>
          <w:footnotePr>
            <w:numFmt w:val="lowerLetter"/>
          </w:footnotePr>
          <w:endnotePr>
            <w:numFmt w:val="decimal"/>
            <w:numRestart w:val="eachSect"/>
          </w:endnotePr>
          <w:pgSz w:w="12240" w:h="15840" w:code="9"/>
          <w:pgMar w:top="1440" w:right="1440" w:bottom="1440" w:left="2160" w:header="1080" w:footer="720" w:gutter="0"/>
          <w:cols w:space="720"/>
          <w:docGrid w:linePitch="326"/>
        </w:sectPr>
      </w:pPr>
    </w:p>
    <w:p w14:paraId="3EEB7958" w14:textId="77777777" w:rsidR="003F2556" w:rsidRPr="00630999" w:rsidRDefault="003F2556" w:rsidP="003F2556">
      <w:pPr>
        <w:pStyle w:val="Heading2"/>
      </w:pPr>
      <w:bookmarkStart w:id="297" w:name="_Toc303189190"/>
      <w:bookmarkStart w:id="298" w:name="_Toc384666896"/>
      <w:bookmarkStart w:id="299" w:name="_Toc447267192"/>
      <w:r w:rsidRPr="00630999">
        <w:lastRenderedPageBreak/>
        <w:t>Cumulative Summary Tabulations of Demographic Data</w:t>
      </w:r>
      <w:bookmarkEnd w:id="297"/>
      <w:bookmarkEnd w:id="298"/>
      <w:bookmarkEnd w:id="299"/>
    </w:p>
    <w:p w14:paraId="6A9AF49E" w14:textId="4A89DC5B" w:rsidR="003F2556" w:rsidRPr="005A10FB" w:rsidRDefault="003F2556" w:rsidP="005A10FB">
      <w:pPr>
        <w:rPr>
          <w:i/>
          <w:color w:val="00B050"/>
        </w:rPr>
      </w:pPr>
      <w:r w:rsidRPr="005A10FB">
        <w:rPr>
          <w:i/>
          <w:color w:val="00B050"/>
        </w:rPr>
        <w:t xml:space="preserve">Lead Author(s): </w:t>
      </w:r>
      <w:r w:rsidR="000178C5">
        <w:rPr>
          <w:i/>
          <w:color w:val="00B050"/>
        </w:rPr>
        <w:t>Aggregate Reporting Associate</w:t>
      </w:r>
    </w:p>
    <w:p w14:paraId="21B3BB24" w14:textId="77777777" w:rsidR="007B229E" w:rsidRDefault="003F2556" w:rsidP="00CC4763">
      <w:pPr>
        <w:spacing w:after="0"/>
        <w:rPr>
          <w:ins w:id="300" w:author="Pianka, Krystle" w:date="2016-05-11T22:36:00Z"/>
          <w:i/>
          <w:color w:val="00B050"/>
        </w:rPr>
      </w:pPr>
      <w:r w:rsidRPr="005A10FB">
        <w:rPr>
          <w:i/>
          <w:color w:val="00B050"/>
        </w:rPr>
        <w:t xml:space="preserve">These tables </w:t>
      </w:r>
      <w:r w:rsidR="00747D63">
        <w:rPr>
          <w:i/>
          <w:color w:val="00B050"/>
        </w:rPr>
        <w:t>are</w:t>
      </w:r>
      <w:r w:rsidRPr="005A10FB">
        <w:rPr>
          <w:i/>
          <w:color w:val="00B050"/>
        </w:rPr>
        <w:t xml:space="preserve"> </w:t>
      </w:r>
      <w:r w:rsidR="000178C5">
        <w:rPr>
          <w:i/>
          <w:color w:val="00B050"/>
        </w:rPr>
        <w:t xml:space="preserve">provided by the OPCJ Aggregate Reports team. These tables are </w:t>
      </w:r>
      <w:r w:rsidRPr="005A10FB">
        <w:rPr>
          <w:i/>
          <w:color w:val="00B050"/>
        </w:rPr>
        <w:t xml:space="preserve">required for </w:t>
      </w:r>
      <w:r w:rsidR="00747D63">
        <w:rPr>
          <w:i/>
          <w:color w:val="00B050"/>
        </w:rPr>
        <w:t xml:space="preserve">the ENTIRE clinical trial </w:t>
      </w:r>
      <w:r w:rsidR="009D222F">
        <w:rPr>
          <w:i/>
          <w:color w:val="00B050"/>
        </w:rPr>
        <w:t>programme</w:t>
      </w:r>
      <w:r w:rsidR="00747D63">
        <w:rPr>
          <w:i/>
          <w:color w:val="00B050"/>
        </w:rPr>
        <w:t>, both ongoing and completed studies</w:t>
      </w:r>
      <w:r w:rsidRPr="005A10FB">
        <w:rPr>
          <w:i/>
          <w:color w:val="00B050"/>
        </w:rPr>
        <w:t xml:space="preserve">.  </w:t>
      </w:r>
      <w:ins w:id="301" w:author="Pianka, Krystle" w:date="2016-05-11T22:36:00Z">
        <w:r w:rsidR="007B229E" w:rsidRPr="00437F76">
          <w:rPr>
            <w:i/>
            <w:color w:val="00B050"/>
          </w:rPr>
          <w:t>The specific categorisation of age might be dependent on the subject population and indication.</w:t>
        </w:r>
      </w:ins>
      <w:del w:id="302" w:author="Pianka, Krystle" w:date="2016-05-11T22:36:00Z">
        <w:r w:rsidRPr="005A10FB" w:rsidDel="007B229E">
          <w:rPr>
            <w:i/>
            <w:color w:val="00B050"/>
          </w:rPr>
          <w:delText xml:space="preserve">Age range categories should be adjusted to meet the needs of the </w:delText>
        </w:r>
        <w:r w:rsidR="009D222F" w:rsidDel="007B229E">
          <w:rPr>
            <w:i/>
            <w:color w:val="00B050"/>
          </w:rPr>
          <w:delText>programme</w:delText>
        </w:r>
        <w:r w:rsidRPr="005A10FB" w:rsidDel="007B229E">
          <w:rPr>
            <w:i/>
            <w:color w:val="00B050"/>
          </w:rPr>
          <w:delText>.</w:delText>
        </w:r>
      </w:del>
      <w:r w:rsidRPr="005A10FB">
        <w:rPr>
          <w:i/>
          <w:color w:val="00B050"/>
        </w:rPr>
        <w:t xml:space="preserve">  Due to variations in study designs across a </w:t>
      </w:r>
      <w:r w:rsidR="009D222F">
        <w:rPr>
          <w:i/>
          <w:color w:val="00B050"/>
        </w:rPr>
        <w:t>programme</w:t>
      </w:r>
      <w:r w:rsidRPr="005A10FB">
        <w:rPr>
          <w:i/>
          <w:color w:val="00B050"/>
        </w:rPr>
        <w:t>, there may be overlapping age ranges.</w:t>
      </w:r>
      <w:del w:id="303" w:author="Pianka, Krystle" w:date="2016-05-11T22:36:00Z">
        <w:r w:rsidRPr="005A10FB" w:rsidDel="007B229E">
          <w:rPr>
            <w:i/>
            <w:color w:val="00B050"/>
          </w:rPr>
          <w:delText xml:space="preserve"> </w:delText>
        </w:r>
      </w:del>
    </w:p>
    <w:p w14:paraId="38B1573D" w14:textId="61B50A8A" w:rsidR="00CC4763" w:rsidRDefault="003F2556" w:rsidP="00CC4763">
      <w:pPr>
        <w:spacing w:after="0"/>
        <w:rPr>
          <w:i/>
          <w:color w:val="00B050"/>
        </w:rPr>
      </w:pPr>
      <w:del w:id="304" w:author="Pianka, Krystle" w:date="2016-05-11T22:36:00Z">
        <w:r w:rsidRPr="005A10FB" w:rsidDel="007B229E">
          <w:rPr>
            <w:i/>
            <w:color w:val="00B050"/>
          </w:rPr>
          <w:delText xml:space="preserve"> </w:delText>
        </w:r>
      </w:del>
      <w:r w:rsidR="00194AAC" w:rsidRPr="005A10FB">
        <w:rPr>
          <w:i/>
          <w:color w:val="00B050"/>
        </w:rPr>
        <w:t>T</w:t>
      </w:r>
      <w:r w:rsidR="0041289E" w:rsidRPr="005A10FB">
        <w:rPr>
          <w:i/>
          <w:color w:val="00B050"/>
        </w:rPr>
        <w:t xml:space="preserve">he Aggregate Reporting Associate will create </w:t>
      </w:r>
      <w:r w:rsidR="00194AAC" w:rsidRPr="005A10FB">
        <w:rPr>
          <w:i/>
          <w:color w:val="00B050"/>
        </w:rPr>
        <w:t>the</w:t>
      </w:r>
      <w:r w:rsidR="0041289E" w:rsidRPr="005A10FB">
        <w:rPr>
          <w:i/>
          <w:color w:val="00B050"/>
        </w:rPr>
        <w:t xml:space="preserve"> appendix</w:t>
      </w:r>
      <w:r w:rsidR="00C93206">
        <w:rPr>
          <w:i/>
          <w:color w:val="00B050"/>
        </w:rPr>
        <w:t xml:space="preserve"> by converting the file to PDF</w:t>
      </w:r>
      <w:r w:rsidR="0041289E" w:rsidRPr="005A10FB">
        <w:rPr>
          <w:i/>
          <w:color w:val="00B050"/>
        </w:rPr>
        <w:t>.</w:t>
      </w:r>
    </w:p>
    <w:p w14:paraId="3EFB791E" w14:textId="77777777" w:rsidR="000763D9" w:rsidRPr="00A33DCD" w:rsidRDefault="000763D9" w:rsidP="00CC4763">
      <w:pPr>
        <w:spacing w:after="0"/>
        <w:rPr>
          <w:rStyle w:val="InstructionText"/>
          <w:vanish w:val="0"/>
          <w:color w:val="00B050"/>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090"/>
        <w:gridCol w:w="925"/>
        <w:gridCol w:w="1193"/>
        <w:gridCol w:w="1494"/>
        <w:gridCol w:w="758"/>
      </w:tblGrid>
      <w:tr w:rsidR="00CC4763" w:rsidRPr="00B36878" w14:paraId="6A8B31E8" w14:textId="77777777" w:rsidTr="00E239B3">
        <w:trPr>
          <w:tblHeader/>
          <w:jc w:val="center"/>
        </w:trPr>
        <w:tc>
          <w:tcPr>
            <w:tcW w:w="8460" w:type="dxa"/>
            <w:gridSpan w:val="5"/>
            <w:shd w:val="clear" w:color="auto" w:fill="D9D9D9" w:themeFill="background1" w:themeFillShade="D9"/>
          </w:tcPr>
          <w:p w14:paraId="7A46006C" w14:textId="00474D7D" w:rsidR="00CC4763" w:rsidRPr="00C67EEA" w:rsidRDefault="00CC4763" w:rsidP="00B36878">
            <w:pPr>
              <w:pStyle w:val="TableText"/>
              <w:ind w:left="1440" w:hanging="360"/>
              <w:rPr>
                <w:b/>
                <w:sz w:val="24"/>
                <w:szCs w:val="24"/>
              </w:rPr>
            </w:pPr>
            <w:r w:rsidRPr="00B36878">
              <w:rPr>
                <w:b/>
              </w:rPr>
              <w:tab/>
            </w:r>
            <w:r w:rsidRPr="00C67EEA">
              <w:rPr>
                <w:b/>
                <w:sz w:val="24"/>
                <w:szCs w:val="24"/>
              </w:rPr>
              <w:t xml:space="preserve">Cumulative Subject Exposure to [Product Name] from </w:t>
            </w:r>
            <w:r w:rsidR="00747D63" w:rsidRPr="00C67EEA">
              <w:rPr>
                <w:b/>
                <w:sz w:val="24"/>
                <w:szCs w:val="24"/>
              </w:rPr>
              <w:t xml:space="preserve">the </w:t>
            </w:r>
            <w:r w:rsidRPr="00C67EEA">
              <w:rPr>
                <w:b/>
                <w:sz w:val="24"/>
                <w:szCs w:val="24"/>
              </w:rPr>
              <w:t>Clinical Trial</w:t>
            </w:r>
            <w:r w:rsidR="00747D63" w:rsidRPr="00C67EEA">
              <w:rPr>
                <w:b/>
                <w:sz w:val="24"/>
                <w:szCs w:val="24"/>
              </w:rPr>
              <w:t xml:space="preserve"> </w:t>
            </w:r>
            <w:r w:rsidR="009D222F" w:rsidRPr="00C67EEA">
              <w:rPr>
                <w:b/>
                <w:sz w:val="24"/>
                <w:szCs w:val="24"/>
              </w:rPr>
              <w:t>Programme</w:t>
            </w:r>
            <w:r w:rsidRPr="00C67EEA">
              <w:rPr>
                <w:b/>
                <w:sz w:val="24"/>
                <w:szCs w:val="24"/>
              </w:rPr>
              <w:t xml:space="preserve"> by Age and Sex</w:t>
            </w:r>
            <w:r w:rsidRPr="00C67EEA">
              <w:rPr>
                <w:rStyle w:val="TableNote"/>
                <w:sz w:val="24"/>
                <w:szCs w:val="24"/>
              </w:rPr>
              <w:t>1</w:t>
            </w:r>
          </w:p>
        </w:tc>
      </w:tr>
      <w:tr w:rsidR="003F2556" w:rsidRPr="00B36878" w14:paraId="7685E552" w14:textId="77777777" w:rsidTr="00E239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090" w:type="dxa"/>
            <w:tcBorders>
              <w:top w:val="double" w:sz="4" w:space="0" w:color="auto"/>
            </w:tcBorders>
            <w:shd w:val="clear" w:color="auto" w:fill="D9D9D9" w:themeFill="background1" w:themeFillShade="D9"/>
          </w:tcPr>
          <w:p w14:paraId="7A585210" w14:textId="77777777" w:rsidR="003F2556" w:rsidRPr="00B36878" w:rsidRDefault="003F2556" w:rsidP="00B36878">
            <w:pPr>
              <w:pStyle w:val="TableHeader"/>
            </w:pPr>
          </w:p>
        </w:tc>
        <w:tc>
          <w:tcPr>
            <w:tcW w:w="925" w:type="dxa"/>
            <w:tcBorders>
              <w:top w:val="double" w:sz="4" w:space="0" w:color="auto"/>
            </w:tcBorders>
            <w:shd w:val="clear" w:color="auto" w:fill="D9D9D9" w:themeFill="background1" w:themeFillShade="D9"/>
          </w:tcPr>
          <w:p w14:paraId="29513483" w14:textId="77777777" w:rsidR="003F2556" w:rsidRPr="00B36878" w:rsidRDefault="003F2556" w:rsidP="00B36878">
            <w:pPr>
              <w:pStyle w:val="TableHeader"/>
            </w:pPr>
          </w:p>
        </w:tc>
        <w:tc>
          <w:tcPr>
            <w:tcW w:w="3445" w:type="dxa"/>
            <w:gridSpan w:val="3"/>
            <w:tcBorders>
              <w:top w:val="double" w:sz="4" w:space="0" w:color="auto"/>
            </w:tcBorders>
            <w:shd w:val="clear" w:color="auto" w:fill="D9D9D9" w:themeFill="background1" w:themeFillShade="D9"/>
          </w:tcPr>
          <w:p w14:paraId="2B585371" w14:textId="77777777" w:rsidR="003F2556" w:rsidRPr="00B36878" w:rsidRDefault="003F2556" w:rsidP="00B36878">
            <w:pPr>
              <w:pStyle w:val="TableHeader"/>
            </w:pPr>
            <w:r w:rsidRPr="00B36878">
              <w:t>Number of Subjects</w:t>
            </w:r>
          </w:p>
        </w:tc>
      </w:tr>
      <w:tr w:rsidR="003F2556" w:rsidRPr="00B36878" w14:paraId="1F77B71B" w14:textId="77777777" w:rsidTr="00E239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090" w:type="dxa"/>
            <w:shd w:val="clear" w:color="auto" w:fill="D9D9D9" w:themeFill="background1" w:themeFillShade="D9"/>
          </w:tcPr>
          <w:p w14:paraId="09BB81BD" w14:textId="77777777" w:rsidR="003F2556" w:rsidRPr="00B36878" w:rsidRDefault="003F2556" w:rsidP="00B36878">
            <w:pPr>
              <w:pStyle w:val="TableHeader"/>
            </w:pPr>
            <w:r w:rsidRPr="00B36878">
              <w:t>Age Range (year)</w:t>
            </w:r>
          </w:p>
        </w:tc>
        <w:tc>
          <w:tcPr>
            <w:tcW w:w="925" w:type="dxa"/>
            <w:shd w:val="clear" w:color="auto" w:fill="D9D9D9" w:themeFill="background1" w:themeFillShade="D9"/>
          </w:tcPr>
          <w:p w14:paraId="796CE861" w14:textId="77777777" w:rsidR="003F2556" w:rsidRPr="00B36878" w:rsidRDefault="003F2556" w:rsidP="00B36878">
            <w:pPr>
              <w:pStyle w:val="TableHeader"/>
            </w:pPr>
            <w:r w:rsidRPr="00B36878">
              <w:t>Male</w:t>
            </w:r>
          </w:p>
        </w:tc>
        <w:tc>
          <w:tcPr>
            <w:tcW w:w="1193" w:type="dxa"/>
            <w:shd w:val="clear" w:color="auto" w:fill="D9D9D9" w:themeFill="background1" w:themeFillShade="D9"/>
          </w:tcPr>
          <w:p w14:paraId="621BBE55" w14:textId="77777777" w:rsidR="003F2556" w:rsidRPr="00B36878" w:rsidRDefault="003F2556" w:rsidP="00B36878">
            <w:pPr>
              <w:pStyle w:val="TableHeader"/>
            </w:pPr>
            <w:r w:rsidRPr="00B36878">
              <w:t>Female</w:t>
            </w:r>
          </w:p>
        </w:tc>
        <w:tc>
          <w:tcPr>
            <w:tcW w:w="1494" w:type="dxa"/>
            <w:shd w:val="clear" w:color="auto" w:fill="D9D9D9" w:themeFill="background1" w:themeFillShade="D9"/>
          </w:tcPr>
          <w:p w14:paraId="5D61AEB3" w14:textId="77777777" w:rsidR="003F2556" w:rsidRPr="00B36878" w:rsidRDefault="003F2556" w:rsidP="00B36878">
            <w:pPr>
              <w:pStyle w:val="TableHeader"/>
            </w:pPr>
            <w:r w:rsidRPr="00B36878">
              <w:t xml:space="preserve">Unknown </w:t>
            </w:r>
          </w:p>
        </w:tc>
        <w:tc>
          <w:tcPr>
            <w:tcW w:w="758" w:type="dxa"/>
            <w:shd w:val="clear" w:color="auto" w:fill="D9D9D9" w:themeFill="background1" w:themeFillShade="D9"/>
          </w:tcPr>
          <w:p w14:paraId="0777F17B" w14:textId="77777777" w:rsidR="003F2556" w:rsidRPr="00B36878" w:rsidRDefault="003F2556" w:rsidP="00B36878">
            <w:pPr>
              <w:pStyle w:val="TableHeader"/>
            </w:pPr>
            <w:r w:rsidRPr="00B36878">
              <w:t>Total</w:t>
            </w:r>
          </w:p>
        </w:tc>
      </w:tr>
      <w:tr w:rsidR="003F2556" w:rsidRPr="001C641F" w14:paraId="1FB903A0" w14:textId="77777777" w:rsidTr="00E239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090" w:type="dxa"/>
            <w:shd w:val="clear" w:color="auto" w:fill="D9D9D9" w:themeFill="background1" w:themeFillShade="D9"/>
          </w:tcPr>
          <w:p w14:paraId="4EB83BDB" w14:textId="0B299432" w:rsidR="003F2556" w:rsidRPr="007B229E" w:rsidRDefault="003F2556" w:rsidP="007B229E">
            <w:pPr>
              <w:pStyle w:val="TableText"/>
              <w:rPr>
                <w:b/>
                <w:color w:val="0070C0"/>
                <w:rPrChange w:id="305" w:author="Pianka, Krystle" w:date="2016-05-11T22:35:00Z">
                  <w:rPr>
                    <w:b/>
                  </w:rPr>
                </w:rPrChange>
              </w:rPr>
            </w:pPr>
            <w:r w:rsidRPr="007B229E">
              <w:rPr>
                <w:b/>
                <w:color w:val="0070C0"/>
                <w:rPrChange w:id="306" w:author="Pianka, Krystle" w:date="2016-05-11T22:35:00Z">
                  <w:rPr>
                    <w:b/>
                  </w:rPr>
                </w:rPrChange>
              </w:rPr>
              <w:t>&lt;</w:t>
            </w:r>
            <w:del w:id="307" w:author="Pianka, Krystle" w:date="2016-05-11T22:35:00Z">
              <w:r w:rsidRPr="007B229E" w:rsidDel="007B229E">
                <w:rPr>
                  <w:b/>
                  <w:color w:val="0070C0"/>
                  <w:rPrChange w:id="308" w:author="Pianka, Krystle" w:date="2016-05-11T22:35:00Z">
                    <w:rPr>
                      <w:b/>
                    </w:rPr>
                  </w:rPrChange>
                </w:rPr>
                <w:delText>=</w:delText>
              </w:r>
            </w:del>
            <w:r w:rsidRPr="007B229E">
              <w:rPr>
                <w:b/>
                <w:color w:val="0070C0"/>
                <w:rPrChange w:id="309" w:author="Pianka, Krystle" w:date="2016-05-11T22:35:00Z">
                  <w:rPr>
                    <w:b/>
                  </w:rPr>
                </w:rPrChange>
              </w:rPr>
              <w:t>18</w:t>
            </w:r>
          </w:p>
        </w:tc>
        <w:tc>
          <w:tcPr>
            <w:tcW w:w="925" w:type="dxa"/>
            <w:shd w:val="clear" w:color="auto" w:fill="auto"/>
          </w:tcPr>
          <w:p w14:paraId="0CDD317B" w14:textId="77777777" w:rsidR="003F2556" w:rsidRPr="001C641F" w:rsidRDefault="003F2556" w:rsidP="00C761FB">
            <w:pPr>
              <w:pStyle w:val="TableText"/>
            </w:pPr>
          </w:p>
        </w:tc>
        <w:tc>
          <w:tcPr>
            <w:tcW w:w="1193" w:type="dxa"/>
            <w:shd w:val="clear" w:color="auto" w:fill="auto"/>
          </w:tcPr>
          <w:p w14:paraId="1CBFE4E6" w14:textId="77777777" w:rsidR="003F2556" w:rsidRPr="001C641F" w:rsidRDefault="003F2556" w:rsidP="00C761FB">
            <w:pPr>
              <w:pStyle w:val="TableText"/>
            </w:pPr>
          </w:p>
        </w:tc>
        <w:tc>
          <w:tcPr>
            <w:tcW w:w="1494" w:type="dxa"/>
          </w:tcPr>
          <w:p w14:paraId="08BCFB4A" w14:textId="77777777" w:rsidR="003F2556" w:rsidRPr="001C641F" w:rsidRDefault="003F2556" w:rsidP="00C761FB">
            <w:pPr>
              <w:pStyle w:val="TableText"/>
            </w:pPr>
          </w:p>
        </w:tc>
        <w:tc>
          <w:tcPr>
            <w:tcW w:w="758" w:type="dxa"/>
            <w:shd w:val="clear" w:color="auto" w:fill="auto"/>
          </w:tcPr>
          <w:p w14:paraId="5500EE0B" w14:textId="77777777" w:rsidR="003F2556" w:rsidRPr="001C641F" w:rsidRDefault="003F2556" w:rsidP="00C761FB">
            <w:pPr>
              <w:pStyle w:val="TableText"/>
            </w:pPr>
          </w:p>
        </w:tc>
      </w:tr>
      <w:tr w:rsidR="003F2556" w:rsidRPr="001C641F" w14:paraId="43BBE66F" w14:textId="77777777" w:rsidTr="00E239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090" w:type="dxa"/>
            <w:shd w:val="clear" w:color="auto" w:fill="D9D9D9" w:themeFill="background1" w:themeFillShade="D9"/>
          </w:tcPr>
          <w:p w14:paraId="17CCCC9F" w14:textId="5B5512E3" w:rsidR="003F2556" w:rsidRPr="007B229E" w:rsidRDefault="003F2556">
            <w:pPr>
              <w:pStyle w:val="TableText"/>
              <w:rPr>
                <w:b/>
                <w:color w:val="0070C0"/>
                <w:rPrChange w:id="310" w:author="Pianka, Krystle" w:date="2016-05-11T22:35:00Z">
                  <w:rPr>
                    <w:b/>
                  </w:rPr>
                </w:rPrChange>
              </w:rPr>
            </w:pPr>
            <w:r w:rsidRPr="007B229E">
              <w:rPr>
                <w:b/>
                <w:color w:val="0070C0"/>
                <w:rPrChange w:id="311" w:author="Pianka, Krystle" w:date="2016-05-11T22:35:00Z">
                  <w:rPr>
                    <w:b/>
                  </w:rPr>
                </w:rPrChange>
              </w:rPr>
              <w:t>1</w:t>
            </w:r>
            <w:ins w:id="312" w:author="Pianka, Krystle" w:date="2016-05-11T22:35:00Z">
              <w:r w:rsidR="007B229E">
                <w:rPr>
                  <w:b/>
                  <w:color w:val="0070C0"/>
                </w:rPr>
                <w:t>8</w:t>
              </w:r>
            </w:ins>
            <w:del w:id="313" w:author="Pianka, Krystle" w:date="2016-05-11T22:35:00Z">
              <w:r w:rsidRPr="007B229E" w:rsidDel="007B229E">
                <w:rPr>
                  <w:b/>
                  <w:color w:val="0070C0"/>
                  <w:rPrChange w:id="314" w:author="Pianka, Krystle" w:date="2016-05-11T22:35:00Z">
                    <w:rPr>
                      <w:b/>
                    </w:rPr>
                  </w:rPrChange>
                </w:rPr>
                <w:delText>9</w:delText>
              </w:r>
            </w:del>
            <w:r w:rsidRPr="007B229E">
              <w:rPr>
                <w:b/>
                <w:color w:val="0070C0"/>
                <w:rPrChange w:id="315" w:author="Pianka, Krystle" w:date="2016-05-11T22:35:00Z">
                  <w:rPr>
                    <w:b/>
                  </w:rPr>
                </w:rPrChange>
              </w:rPr>
              <w:t xml:space="preserve"> to 65</w:t>
            </w:r>
          </w:p>
        </w:tc>
        <w:tc>
          <w:tcPr>
            <w:tcW w:w="925" w:type="dxa"/>
            <w:shd w:val="clear" w:color="auto" w:fill="auto"/>
          </w:tcPr>
          <w:p w14:paraId="26D2ABC8" w14:textId="77777777" w:rsidR="003F2556" w:rsidRPr="001C641F" w:rsidRDefault="003F2556" w:rsidP="00C761FB">
            <w:pPr>
              <w:pStyle w:val="TableText"/>
            </w:pPr>
          </w:p>
        </w:tc>
        <w:tc>
          <w:tcPr>
            <w:tcW w:w="1193" w:type="dxa"/>
            <w:shd w:val="clear" w:color="auto" w:fill="auto"/>
          </w:tcPr>
          <w:p w14:paraId="7B14DE16" w14:textId="77777777" w:rsidR="003F2556" w:rsidRPr="001C641F" w:rsidRDefault="003F2556" w:rsidP="00C761FB">
            <w:pPr>
              <w:pStyle w:val="TableText"/>
            </w:pPr>
          </w:p>
        </w:tc>
        <w:tc>
          <w:tcPr>
            <w:tcW w:w="1494" w:type="dxa"/>
          </w:tcPr>
          <w:p w14:paraId="6A98E84D" w14:textId="77777777" w:rsidR="003F2556" w:rsidRPr="001C641F" w:rsidRDefault="003F2556" w:rsidP="00C761FB">
            <w:pPr>
              <w:pStyle w:val="TableText"/>
            </w:pPr>
          </w:p>
        </w:tc>
        <w:tc>
          <w:tcPr>
            <w:tcW w:w="758" w:type="dxa"/>
            <w:shd w:val="clear" w:color="auto" w:fill="auto"/>
          </w:tcPr>
          <w:p w14:paraId="0714CAFC" w14:textId="77777777" w:rsidR="003F2556" w:rsidRPr="001C641F" w:rsidRDefault="003F2556" w:rsidP="00C761FB">
            <w:pPr>
              <w:pStyle w:val="TableText"/>
            </w:pPr>
          </w:p>
        </w:tc>
      </w:tr>
      <w:tr w:rsidR="003F2556" w:rsidRPr="001C641F" w14:paraId="0120757C" w14:textId="77777777" w:rsidTr="00E239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090" w:type="dxa"/>
            <w:shd w:val="clear" w:color="auto" w:fill="D9D9D9" w:themeFill="background1" w:themeFillShade="D9"/>
          </w:tcPr>
          <w:p w14:paraId="1A8415B4" w14:textId="77777777" w:rsidR="003F2556" w:rsidRPr="007B229E" w:rsidRDefault="003F2556" w:rsidP="00C761FB">
            <w:pPr>
              <w:pStyle w:val="TableText"/>
              <w:rPr>
                <w:b/>
                <w:color w:val="0070C0"/>
                <w:rPrChange w:id="316" w:author="Pianka, Krystle" w:date="2016-05-11T22:35:00Z">
                  <w:rPr>
                    <w:b/>
                  </w:rPr>
                </w:rPrChange>
              </w:rPr>
            </w:pPr>
            <w:r w:rsidRPr="007B229E">
              <w:rPr>
                <w:b/>
                <w:color w:val="0070C0"/>
                <w:rPrChange w:id="317" w:author="Pianka, Krystle" w:date="2016-05-11T22:35:00Z">
                  <w:rPr>
                    <w:b/>
                  </w:rPr>
                </w:rPrChange>
              </w:rPr>
              <w:t>66 to 75</w:t>
            </w:r>
          </w:p>
        </w:tc>
        <w:tc>
          <w:tcPr>
            <w:tcW w:w="925" w:type="dxa"/>
            <w:shd w:val="clear" w:color="auto" w:fill="auto"/>
          </w:tcPr>
          <w:p w14:paraId="58416B03" w14:textId="77777777" w:rsidR="003F2556" w:rsidRPr="001C641F" w:rsidRDefault="003F2556" w:rsidP="00C761FB">
            <w:pPr>
              <w:pStyle w:val="TableText"/>
            </w:pPr>
          </w:p>
        </w:tc>
        <w:tc>
          <w:tcPr>
            <w:tcW w:w="1193" w:type="dxa"/>
            <w:shd w:val="clear" w:color="auto" w:fill="auto"/>
          </w:tcPr>
          <w:p w14:paraId="60B33D03" w14:textId="77777777" w:rsidR="003F2556" w:rsidRPr="001C641F" w:rsidRDefault="003F2556" w:rsidP="00C761FB">
            <w:pPr>
              <w:pStyle w:val="TableText"/>
            </w:pPr>
          </w:p>
        </w:tc>
        <w:tc>
          <w:tcPr>
            <w:tcW w:w="1494" w:type="dxa"/>
          </w:tcPr>
          <w:p w14:paraId="57387DA5" w14:textId="77777777" w:rsidR="003F2556" w:rsidRPr="001C641F" w:rsidRDefault="003F2556" w:rsidP="00C761FB">
            <w:pPr>
              <w:pStyle w:val="TableText"/>
            </w:pPr>
          </w:p>
        </w:tc>
        <w:tc>
          <w:tcPr>
            <w:tcW w:w="758" w:type="dxa"/>
            <w:shd w:val="clear" w:color="auto" w:fill="auto"/>
          </w:tcPr>
          <w:p w14:paraId="2D390FD0" w14:textId="77777777" w:rsidR="003F2556" w:rsidRPr="001C641F" w:rsidRDefault="003F2556" w:rsidP="00C761FB">
            <w:pPr>
              <w:pStyle w:val="TableText"/>
            </w:pPr>
          </w:p>
        </w:tc>
      </w:tr>
      <w:tr w:rsidR="003F2556" w:rsidRPr="001C641F" w14:paraId="03C8234F" w14:textId="77777777" w:rsidTr="00E239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090" w:type="dxa"/>
            <w:tcBorders>
              <w:bottom w:val="single" w:sz="4" w:space="0" w:color="auto"/>
            </w:tcBorders>
            <w:shd w:val="clear" w:color="auto" w:fill="D9D9D9" w:themeFill="background1" w:themeFillShade="D9"/>
          </w:tcPr>
          <w:p w14:paraId="5547BE22" w14:textId="77777777" w:rsidR="003F2556" w:rsidRPr="007B229E" w:rsidRDefault="003F2556" w:rsidP="00C761FB">
            <w:pPr>
              <w:pStyle w:val="TableText"/>
              <w:rPr>
                <w:b/>
                <w:color w:val="0070C0"/>
                <w:rPrChange w:id="318" w:author="Pianka, Krystle" w:date="2016-05-11T22:35:00Z">
                  <w:rPr>
                    <w:b/>
                  </w:rPr>
                </w:rPrChange>
              </w:rPr>
            </w:pPr>
            <w:r w:rsidRPr="007B229E">
              <w:rPr>
                <w:b/>
                <w:color w:val="0070C0"/>
                <w:rPrChange w:id="319" w:author="Pianka, Krystle" w:date="2016-05-11T22:35:00Z">
                  <w:rPr>
                    <w:b/>
                  </w:rPr>
                </w:rPrChange>
              </w:rPr>
              <w:t>&gt;75</w:t>
            </w:r>
          </w:p>
        </w:tc>
        <w:tc>
          <w:tcPr>
            <w:tcW w:w="925" w:type="dxa"/>
            <w:tcBorders>
              <w:bottom w:val="single" w:sz="4" w:space="0" w:color="auto"/>
            </w:tcBorders>
            <w:shd w:val="clear" w:color="auto" w:fill="auto"/>
          </w:tcPr>
          <w:p w14:paraId="3C55FF03" w14:textId="77777777" w:rsidR="003F2556" w:rsidRPr="001C641F" w:rsidRDefault="003F2556" w:rsidP="00C761FB">
            <w:pPr>
              <w:pStyle w:val="TableText"/>
            </w:pPr>
          </w:p>
        </w:tc>
        <w:tc>
          <w:tcPr>
            <w:tcW w:w="1193" w:type="dxa"/>
            <w:tcBorders>
              <w:bottom w:val="single" w:sz="4" w:space="0" w:color="auto"/>
            </w:tcBorders>
            <w:shd w:val="clear" w:color="auto" w:fill="auto"/>
          </w:tcPr>
          <w:p w14:paraId="4A24E12B" w14:textId="77777777" w:rsidR="003F2556" w:rsidRPr="001C641F" w:rsidRDefault="003F2556" w:rsidP="00C761FB">
            <w:pPr>
              <w:pStyle w:val="TableText"/>
            </w:pPr>
          </w:p>
        </w:tc>
        <w:tc>
          <w:tcPr>
            <w:tcW w:w="1494" w:type="dxa"/>
            <w:tcBorders>
              <w:bottom w:val="single" w:sz="4" w:space="0" w:color="auto"/>
            </w:tcBorders>
          </w:tcPr>
          <w:p w14:paraId="03DF089D" w14:textId="77777777" w:rsidR="003F2556" w:rsidRPr="001C641F" w:rsidRDefault="003F2556" w:rsidP="00C761FB">
            <w:pPr>
              <w:pStyle w:val="TableText"/>
            </w:pPr>
          </w:p>
        </w:tc>
        <w:tc>
          <w:tcPr>
            <w:tcW w:w="758" w:type="dxa"/>
            <w:tcBorders>
              <w:bottom w:val="single" w:sz="4" w:space="0" w:color="auto"/>
            </w:tcBorders>
            <w:shd w:val="clear" w:color="auto" w:fill="auto"/>
          </w:tcPr>
          <w:p w14:paraId="1E5A2848" w14:textId="77777777" w:rsidR="003F2556" w:rsidRPr="001C641F" w:rsidRDefault="003F2556" w:rsidP="00C761FB">
            <w:pPr>
              <w:pStyle w:val="TableText"/>
            </w:pPr>
          </w:p>
        </w:tc>
      </w:tr>
      <w:tr w:rsidR="003F2556" w:rsidRPr="001C641F" w14:paraId="7832723A" w14:textId="77777777" w:rsidTr="00E239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090" w:type="dxa"/>
            <w:tcBorders>
              <w:bottom w:val="single" w:sz="4" w:space="0" w:color="auto"/>
            </w:tcBorders>
            <w:shd w:val="clear" w:color="auto" w:fill="D9D9D9" w:themeFill="background1" w:themeFillShade="D9"/>
          </w:tcPr>
          <w:p w14:paraId="2FFF3650" w14:textId="77777777" w:rsidR="003F2556" w:rsidRPr="007B229E" w:rsidRDefault="003F2556" w:rsidP="00C761FB">
            <w:pPr>
              <w:pStyle w:val="TableText"/>
              <w:rPr>
                <w:b/>
                <w:color w:val="0070C0"/>
                <w:rPrChange w:id="320" w:author="Pianka, Krystle" w:date="2016-05-11T22:35:00Z">
                  <w:rPr>
                    <w:b/>
                  </w:rPr>
                </w:rPrChange>
              </w:rPr>
            </w:pPr>
            <w:r w:rsidRPr="007B229E">
              <w:rPr>
                <w:b/>
                <w:color w:val="0070C0"/>
                <w:rPrChange w:id="321" w:author="Pianka, Krystle" w:date="2016-05-11T22:35:00Z">
                  <w:rPr>
                    <w:b/>
                  </w:rPr>
                </w:rPrChange>
              </w:rPr>
              <w:t xml:space="preserve">Unknown </w:t>
            </w:r>
          </w:p>
        </w:tc>
        <w:tc>
          <w:tcPr>
            <w:tcW w:w="925" w:type="dxa"/>
            <w:tcBorders>
              <w:bottom w:val="single" w:sz="4" w:space="0" w:color="auto"/>
            </w:tcBorders>
            <w:shd w:val="clear" w:color="auto" w:fill="auto"/>
          </w:tcPr>
          <w:p w14:paraId="6CD35FC5" w14:textId="77777777" w:rsidR="003F2556" w:rsidRPr="001C641F" w:rsidRDefault="003F2556" w:rsidP="00C761FB">
            <w:pPr>
              <w:pStyle w:val="TableText"/>
            </w:pPr>
          </w:p>
        </w:tc>
        <w:tc>
          <w:tcPr>
            <w:tcW w:w="1193" w:type="dxa"/>
            <w:tcBorders>
              <w:bottom w:val="single" w:sz="4" w:space="0" w:color="auto"/>
            </w:tcBorders>
            <w:shd w:val="clear" w:color="auto" w:fill="auto"/>
          </w:tcPr>
          <w:p w14:paraId="040DF810" w14:textId="77777777" w:rsidR="003F2556" w:rsidRPr="001C641F" w:rsidRDefault="003F2556" w:rsidP="00C761FB">
            <w:pPr>
              <w:pStyle w:val="TableText"/>
            </w:pPr>
          </w:p>
        </w:tc>
        <w:tc>
          <w:tcPr>
            <w:tcW w:w="1494" w:type="dxa"/>
            <w:tcBorders>
              <w:bottom w:val="single" w:sz="4" w:space="0" w:color="auto"/>
            </w:tcBorders>
          </w:tcPr>
          <w:p w14:paraId="26F23C14" w14:textId="77777777" w:rsidR="003F2556" w:rsidRPr="001C641F" w:rsidRDefault="003F2556" w:rsidP="00C761FB">
            <w:pPr>
              <w:pStyle w:val="TableText"/>
            </w:pPr>
          </w:p>
        </w:tc>
        <w:tc>
          <w:tcPr>
            <w:tcW w:w="758" w:type="dxa"/>
            <w:tcBorders>
              <w:bottom w:val="single" w:sz="4" w:space="0" w:color="auto"/>
            </w:tcBorders>
            <w:shd w:val="clear" w:color="auto" w:fill="auto"/>
          </w:tcPr>
          <w:p w14:paraId="35F7A2EF" w14:textId="77777777" w:rsidR="003F2556" w:rsidRPr="001C641F" w:rsidRDefault="003F2556" w:rsidP="00C761FB">
            <w:pPr>
              <w:pStyle w:val="TableText"/>
            </w:pPr>
          </w:p>
        </w:tc>
      </w:tr>
      <w:tr w:rsidR="003F2556" w:rsidRPr="001C641F" w14:paraId="12ED76DB" w14:textId="77777777" w:rsidTr="00E239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090" w:type="dxa"/>
            <w:tcBorders>
              <w:bottom w:val="single" w:sz="4" w:space="0" w:color="auto"/>
            </w:tcBorders>
            <w:shd w:val="clear" w:color="auto" w:fill="D9D9D9" w:themeFill="background1" w:themeFillShade="D9"/>
          </w:tcPr>
          <w:p w14:paraId="42551F3E" w14:textId="77777777" w:rsidR="003F2556" w:rsidRPr="007B229E" w:rsidRDefault="003F2556" w:rsidP="00C761FB">
            <w:pPr>
              <w:pStyle w:val="TableText"/>
              <w:rPr>
                <w:b/>
                <w:color w:val="0070C0"/>
                <w:rPrChange w:id="322" w:author="Pianka, Krystle" w:date="2016-05-11T22:35:00Z">
                  <w:rPr>
                    <w:b/>
                  </w:rPr>
                </w:rPrChange>
              </w:rPr>
            </w:pPr>
            <w:r w:rsidRPr="007B229E">
              <w:rPr>
                <w:b/>
                <w:color w:val="0070C0"/>
                <w:rPrChange w:id="323" w:author="Pianka, Krystle" w:date="2016-05-11T22:35:00Z">
                  <w:rPr>
                    <w:b/>
                  </w:rPr>
                </w:rPrChange>
              </w:rPr>
              <w:t>Total</w:t>
            </w:r>
          </w:p>
        </w:tc>
        <w:tc>
          <w:tcPr>
            <w:tcW w:w="925" w:type="dxa"/>
            <w:tcBorders>
              <w:bottom w:val="single" w:sz="4" w:space="0" w:color="auto"/>
            </w:tcBorders>
            <w:shd w:val="clear" w:color="auto" w:fill="auto"/>
          </w:tcPr>
          <w:p w14:paraId="569C773F" w14:textId="77777777" w:rsidR="003F2556" w:rsidRPr="001C641F" w:rsidRDefault="003F2556" w:rsidP="00C761FB">
            <w:pPr>
              <w:pStyle w:val="TableText"/>
            </w:pPr>
          </w:p>
        </w:tc>
        <w:tc>
          <w:tcPr>
            <w:tcW w:w="1193" w:type="dxa"/>
            <w:tcBorders>
              <w:bottom w:val="single" w:sz="4" w:space="0" w:color="auto"/>
            </w:tcBorders>
            <w:shd w:val="clear" w:color="auto" w:fill="auto"/>
          </w:tcPr>
          <w:p w14:paraId="4B97910A" w14:textId="77777777" w:rsidR="003F2556" w:rsidRPr="001C641F" w:rsidRDefault="003F2556" w:rsidP="00C761FB">
            <w:pPr>
              <w:pStyle w:val="TableText"/>
            </w:pPr>
          </w:p>
        </w:tc>
        <w:tc>
          <w:tcPr>
            <w:tcW w:w="1494" w:type="dxa"/>
            <w:tcBorders>
              <w:bottom w:val="single" w:sz="4" w:space="0" w:color="auto"/>
            </w:tcBorders>
          </w:tcPr>
          <w:p w14:paraId="10A40EB8" w14:textId="77777777" w:rsidR="003F2556" w:rsidRPr="001C641F" w:rsidRDefault="003F2556" w:rsidP="00C761FB">
            <w:pPr>
              <w:pStyle w:val="TableText"/>
            </w:pPr>
          </w:p>
        </w:tc>
        <w:tc>
          <w:tcPr>
            <w:tcW w:w="758" w:type="dxa"/>
            <w:tcBorders>
              <w:bottom w:val="single" w:sz="4" w:space="0" w:color="auto"/>
            </w:tcBorders>
            <w:shd w:val="clear" w:color="auto" w:fill="auto"/>
          </w:tcPr>
          <w:p w14:paraId="00D55368" w14:textId="77777777" w:rsidR="003F2556" w:rsidRPr="001C641F" w:rsidRDefault="003F2556" w:rsidP="00C761FB">
            <w:pPr>
              <w:pStyle w:val="TableText"/>
            </w:pPr>
          </w:p>
        </w:tc>
      </w:tr>
      <w:tr w:rsidR="00CC4763" w:rsidRPr="00B36878" w14:paraId="76DECAEA" w14:textId="77777777" w:rsidTr="00E239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8460" w:type="dxa"/>
            <w:gridSpan w:val="5"/>
            <w:tcBorders>
              <w:bottom w:val="double" w:sz="4" w:space="0" w:color="auto"/>
            </w:tcBorders>
            <w:shd w:val="clear" w:color="auto" w:fill="D9D9D9" w:themeFill="background1" w:themeFillShade="D9"/>
          </w:tcPr>
          <w:p w14:paraId="7194DC92" w14:textId="32BB28C4" w:rsidR="00CC4763" w:rsidRPr="00B36878" w:rsidRDefault="00CC4763" w:rsidP="00B36878">
            <w:pPr>
              <w:pStyle w:val="TableNoteInfo"/>
            </w:pPr>
            <w:r w:rsidRPr="00B36878">
              <w:t xml:space="preserve">1 Data from </w:t>
            </w:r>
            <w:r w:rsidR="00747D63" w:rsidRPr="00B36878">
              <w:t xml:space="preserve">ongoing and </w:t>
            </w:r>
            <w:r w:rsidRPr="00B36878">
              <w:t>completed trials as of [date]</w:t>
            </w:r>
          </w:p>
        </w:tc>
      </w:tr>
    </w:tbl>
    <w:p w14:paraId="2FF554EA" w14:textId="25FD3884" w:rsidR="00CC4763" w:rsidRDefault="00CC4763" w:rsidP="003F2556"/>
    <w:tbl>
      <w:tblPr>
        <w:tblW w:w="0" w:type="auto"/>
        <w:jc w:val="center"/>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5196"/>
        <w:gridCol w:w="3264"/>
      </w:tblGrid>
      <w:tr w:rsidR="00CC4763" w:rsidRPr="00B36878" w14:paraId="41844D40" w14:textId="77777777" w:rsidTr="00E239B3">
        <w:trPr>
          <w:tblHeader/>
          <w:jc w:val="center"/>
        </w:trPr>
        <w:tc>
          <w:tcPr>
            <w:tcW w:w="8460" w:type="dxa"/>
            <w:gridSpan w:val="2"/>
            <w:shd w:val="clear" w:color="auto" w:fill="D9D9D9" w:themeFill="background1" w:themeFillShade="D9"/>
          </w:tcPr>
          <w:p w14:paraId="18DF170F" w14:textId="4A7456CD" w:rsidR="00CC4763" w:rsidRPr="00C67EEA" w:rsidRDefault="00CC4763" w:rsidP="00B36878">
            <w:pPr>
              <w:pStyle w:val="TableText"/>
              <w:ind w:left="1440" w:hanging="360"/>
              <w:rPr>
                <w:b/>
                <w:sz w:val="24"/>
                <w:szCs w:val="24"/>
              </w:rPr>
            </w:pPr>
            <w:r w:rsidRPr="00B36878">
              <w:rPr>
                <w:b/>
              </w:rPr>
              <w:tab/>
            </w:r>
            <w:r w:rsidRPr="00C67EEA">
              <w:rPr>
                <w:b/>
                <w:sz w:val="24"/>
                <w:szCs w:val="24"/>
              </w:rPr>
              <w:t xml:space="preserve">Cumulative Subject Exposure to [Product Name] from </w:t>
            </w:r>
            <w:r w:rsidR="00747D63" w:rsidRPr="00C67EEA">
              <w:rPr>
                <w:b/>
                <w:sz w:val="24"/>
                <w:szCs w:val="24"/>
              </w:rPr>
              <w:t xml:space="preserve">the </w:t>
            </w:r>
            <w:r w:rsidRPr="00C67EEA">
              <w:rPr>
                <w:b/>
                <w:sz w:val="24"/>
                <w:szCs w:val="24"/>
              </w:rPr>
              <w:t>Clinical Trial</w:t>
            </w:r>
            <w:r w:rsidR="00747D63" w:rsidRPr="00C67EEA">
              <w:rPr>
                <w:b/>
                <w:sz w:val="24"/>
                <w:szCs w:val="24"/>
              </w:rPr>
              <w:t xml:space="preserve"> </w:t>
            </w:r>
            <w:r w:rsidR="009D222F" w:rsidRPr="00C67EEA">
              <w:rPr>
                <w:b/>
                <w:sz w:val="24"/>
                <w:szCs w:val="24"/>
              </w:rPr>
              <w:t>Programme</w:t>
            </w:r>
            <w:r w:rsidRPr="00C67EEA">
              <w:rPr>
                <w:b/>
                <w:sz w:val="24"/>
                <w:szCs w:val="24"/>
              </w:rPr>
              <w:t xml:space="preserve"> by Racial Group</w:t>
            </w:r>
            <w:r w:rsidRPr="00C67EEA">
              <w:rPr>
                <w:rStyle w:val="TableNote"/>
                <w:b/>
                <w:sz w:val="24"/>
                <w:szCs w:val="24"/>
              </w:rPr>
              <w:t>1</w:t>
            </w:r>
          </w:p>
        </w:tc>
      </w:tr>
      <w:tr w:rsidR="003F2556" w:rsidRPr="00926955" w14:paraId="0567B583" w14:textId="77777777" w:rsidTr="00E239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5196" w:type="dxa"/>
            <w:tcBorders>
              <w:top w:val="double" w:sz="4" w:space="0" w:color="auto"/>
            </w:tcBorders>
            <w:shd w:val="clear" w:color="auto" w:fill="D9D9D9" w:themeFill="background1" w:themeFillShade="D9"/>
          </w:tcPr>
          <w:p w14:paraId="64BED765" w14:textId="77777777" w:rsidR="003F2556" w:rsidRPr="00926955" w:rsidRDefault="003F2556" w:rsidP="00B36878">
            <w:pPr>
              <w:pStyle w:val="TableHeader"/>
            </w:pPr>
            <w:r w:rsidRPr="00926955">
              <w:t>Racial Group</w:t>
            </w:r>
          </w:p>
        </w:tc>
        <w:tc>
          <w:tcPr>
            <w:tcW w:w="3264" w:type="dxa"/>
            <w:tcBorders>
              <w:top w:val="double" w:sz="4" w:space="0" w:color="auto"/>
            </w:tcBorders>
            <w:shd w:val="clear" w:color="auto" w:fill="D9D9D9" w:themeFill="background1" w:themeFillShade="D9"/>
          </w:tcPr>
          <w:p w14:paraId="085A25C5" w14:textId="77777777" w:rsidR="003F2556" w:rsidRPr="00B36878" w:rsidRDefault="003F2556" w:rsidP="00B36878">
            <w:pPr>
              <w:pStyle w:val="TableHeader"/>
              <w:rPr>
                <w:b w:val="0"/>
              </w:rPr>
            </w:pPr>
            <w:r w:rsidRPr="0091078C">
              <w:t>Number of subjects</w:t>
            </w:r>
          </w:p>
        </w:tc>
      </w:tr>
      <w:tr w:rsidR="003F2556" w:rsidRPr="001C641F" w14:paraId="11B914D7" w14:textId="77777777" w:rsidTr="00FC54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5196" w:type="dxa"/>
            <w:shd w:val="clear" w:color="auto" w:fill="D9D9D9" w:themeFill="background1" w:themeFillShade="D9"/>
          </w:tcPr>
          <w:p w14:paraId="76AB05E1" w14:textId="77777777" w:rsidR="003F2556" w:rsidRPr="001C641F" w:rsidRDefault="003F2556" w:rsidP="00C761FB">
            <w:pPr>
              <w:pStyle w:val="TableText"/>
            </w:pPr>
            <w:r w:rsidRPr="001C641F">
              <w:t>Asian</w:t>
            </w:r>
          </w:p>
        </w:tc>
        <w:tc>
          <w:tcPr>
            <w:tcW w:w="3264" w:type="dxa"/>
            <w:shd w:val="clear" w:color="auto" w:fill="auto"/>
          </w:tcPr>
          <w:p w14:paraId="1A0D77C9" w14:textId="77777777" w:rsidR="003F2556" w:rsidRPr="001C641F" w:rsidRDefault="003F2556" w:rsidP="00C761FB">
            <w:pPr>
              <w:pStyle w:val="TableText"/>
            </w:pPr>
          </w:p>
        </w:tc>
      </w:tr>
      <w:tr w:rsidR="003F2556" w:rsidRPr="001C641F" w14:paraId="18396AF4" w14:textId="77777777" w:rsidTr="00FC54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5196" w:type="dxa"/>
            <w:shd w:val="clear" w:color="auto" w:fill="D9D9D9" w:themeFill="background1" w:themeFillShade="D9"/>
          </w:tcPr>
          <w:p w14:paraId="04614623" w14:textId="77777777" w:rsidR="003F2556" w:rsidRPr="001C641F" w:rsidRDefault="003F2556" w:rsidP="00C761FB">
            <w:pPr>
              <w:pStyle w:val="TableText"/>
            </w:pPr>
            <w:r w:rsidRPr="001C641F">
              <w:t>Black</w:t>
            </w:r>
          </w:p>
        </w:tc>
        <w:tc>
          <w:tcPr>
            <w:tcW w:w="3264" w:type="dxa"/>
            <w:shd w:val="clear" w:color="auto" w:fill="auto"/>
          </w:tcPr>
          <w:p w14:paraId="22CC71E0" w14:textId="77777777" w:rsidR="003F2556" w:rsidRPr="001C641F" w:rsidRDefault="003F2556" w:rsidP="00C761FB">
            <w:pPr>
              <w:pStyle w:val="TableText"/>
            </w:pPr>
          </w:p>
        </w:tc>
      </w:tr>
      <w:tr w:rsidR="003F2556" w:rsidRPr="001C641F" w14:paraId="16C918CA" w14:textId="77777777" w:rsidTr="00FC54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5196" w:type="dxa"/>
            <w:shd w:val="clear" w:color="auto" w:fill="D9D9D9" w:themeFill="background1" w:themeFillShade="D9"/>
          </w:tcPr>
          <w:p w14:paraId="6DC8DE8A" w14:textId="77777777" w:rsidR="003F2556" w:rsidRPr="001C641F" w:rsidRDefault="003F2556" w:rsidP="00C761FB">
            <w:pPr>
              <w:pStyle w:val="TableText"/>
            </w:pPr>
            <w:r w:rsidRPr="001C641F">
              <w:t>Caucasian</w:t>
            </w:r>
          </w:p>
        </w:tc>
        <w:tc>
          <w:tcPr>
            <w:tcW w:w="3264" w:type="dxa"/>
            <w:shd w:val="clear" w:color="auto" w:fill="auto"/>
          </w:tcPr>
          <w:p w14:paraId="4E0E5469" w14:textId="77777777" w:rsidR="003F2556" w:rsidRPr="001C641F" w:rsidRDefault="003F2556" w:rsidP="00C761FB">
            <w:pPr>
              <w:pStyle w:val="TableText"/>
            </w:pPr>
          </w:p>
        </w:tc>
      </w:tr>
      <w:tr w:rsidR="003F2556" w:rsidRPr="001C641F" w14:paraId="6A569A47" w14:textId="77777777" w:rsidTr="00FC54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5196" w:type="dxa"/>
            <w:shd w:val="clear" w:color="auto" w:fill="D9D9D9" w:themeFill="background1" w:themeFillShade="D9"/>
          </w:tcPr>
          <w:p w14:paraId="3BC8AC4A" w14:textId="77777777" w:rsidR="003F2556" w:rsidRPr="001C641F" w:rsidRDefault="003F2556" w:rsidP="00C761FB">
            <w:pPr>
              <w:pStyle w:val="TableText"/>
            </w:pPr>
            <w:r w:rsidRPr="001C641F">
              <w:t xml:space="preserve">American Indian or Alaska Native </w:t>
            </w:r>
          </w:p>
        </w:tc>
        <w:tc>
          <w:tcPr>
            <w:tcW w:w="3264" w:type="dxa"/>
            <w:shd w:val="clear" w:color="auto" w:fill="auto"/>
          </w:tcPr>
          <w:p w14:paraId="1C86617C" w14:textId="77777777" w:rsidR="003F2556" w:rsidRPr="001C641F" w:rsidRDefault="003F2556" w:rsidP="00C761FB">
            <w:pPr>
              <w:pStyle w:val="TableText"/>
            </w:pPr>
          </w:p>
        </w:tc>
      </w:tr>
      <w:tr w:rsidR="003F2556" w:rsidRPr="001C641F" w14:paraId="69334F62" w14:textId="77777777" w:rsidTr="00FC54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5196" w:type="dxa"/>
            <w:shd w:val="clear" w:color="auto" w:fill="D9D9D9" w:themeFill="background1" w:themeFillShade="D9"/>
          </w:tcPr>
          <w:p w14:paraId="17697388" w14:textId="77777777" w:rsidR="003F2556" w:rsidRPr="001C641F" w:rsidRDefault="003F2556" w:rsidP="00C761FB">
            <w:pPr>
              <w:pStyle w:val="TableText"/>
            </w:pPr>
            <w:r w:rsidRPr="001C641F">
              <w:t>Other</w:t>
            </w:r>
          </w:p>
        </w:tc>
        <w:tc>
          <w:tcPr>
            <w:tcW w:w="3264" w:type="dxa"/>
            <w:shd w:val="clear" w:color="auto" w:fill="auto"/>
          </w:tcPr>
          <w:p w14:paraId="4381E4CC" w14:textId="77777777" w:rsidR="003F2556" w:rsidRPr="001C641F" w:rsidRDefault="003F2556" w:rsidP="00C761FB">
            <w:pPr>
              <w:pStyle w:val="TableText"/>
            </w:pPr>
          </w:p>
        </w:tc>
      </w:tr>
      <w:tr w:rsidR="003F2556" w:rsidRPr="001C641F" w14:paraId="2ED4DD31" w14:textId="77777777" w:rsidTr="00FC54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5196" w:type="dxa"/>
            <w:shd w:val="clear" w:color="auto" w:fill="D9D9D9" w:themeFill="background1" w:themeFillShade="D9"/>
          </w:tcPr>
          <w:p w14:paraId="7079444E" w14:textId="77777777" w:rsidR="003F2556" w:rsidRPr="001C641F" w:rsidRDefault="003F2556" w:rsidP="00C761FB">
            <w:pPr>
              <w:pStyle w:val="TableText"/>
            </w:pPr>
            <w:r w:rsidRPr="001C641F">
              <w:t>Unknown</w:t>
            </w:r>
          </w:p>
        </w:tc>
        <w:tc>
          <w:tcPr>
            <w:tcW w:w="3264" w:type="dxa"/>
            <w:shd w:val="clear" w:color="auto" w:fill="auto"/>
          </w:tcPr>
          <w:p w14:paraId="773E5F24" w14:textId="77777777" w:rsidR="003F2556" w:rsidRPr="001C641F" w:rsidRDefault="003F2556" w:rsidP="00C761FB">
            <w:pPr>
              <w:pStyle w:val="TableText"/>
            </w:pPr>
          </w:p>
        </w:tc>
      </w:tr>
      <w:tr w:rsidR="003F2556" w:rsidRPr="001C641F" w14:paraId="6F4E10E3" w14:textId="77777777" w:rsidTr="00FC54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5196" w:type="dxa"/>
            <w:tcBorders>
              <w:bottom w:val="single" w:sz="4" w:space="0" w:color="auto"/>
            </w:tcBorders>
            <w:shd w:val="clear" w:color="auto" w:fill="D9D9D9" w:themeFill="background1" w:themeFillShade="D9"/>
          </w:tcPr>
          <w:p w14:paraId="3736770B" w14:textId="77777777" w:rsidR="003F2556" w:rsidRPr="001C641F" w:rsidRDefault="003F2556" w:rsidP="00C761FB">
            <w:pPr>
              <w:pStyle w:val="TableText"/>
            </w:pPr>
            <w:r w:rsidRPr="001C641F">
              <w:t>Total</w:t>
            </w:r>
          </w:p>
        </w:tc>
        <w:tc>
          <w:tcPr>
            <w:tcW w:w="3264" w:type="dxa"/>
            <w:tcBorders>
              <w:bottom w:val="single" w:sz="4" w:space="0" w:color="auto"/>
            </w:tcBorders>
            <w:shd w:val="clear" w:color="auto" w:fill="auto"/>
          </w:tcPr>
          <w:p w14:paraId="3F81BD75" w14:textId="77777777" w:rsidR="003F2556" w:rsidRPr="001C641F" w:rsidRDefault="003F2556" w:rsidP="00C761FB">
            <w:pPr>
              <w:pStyle w:val="TableText"/>
            </w:pPr>
          </w:p>
        </w:tc>
      </w:tr>
      <w:tr w:rsidR="003F2556" w:rsidRPr="00B36878" w14:paraId="677E08E0" w14:textId="77777777" w:rsidTr="00E239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8460" w:type="dxa"/>
            <w:gridSpan w:val="2"/>
            <w:tcBorders>
              <w:bottom w:val="double" w:sz="4" w:space="0" w:color="auto"/>
            </w:tcBorders>
            <w:shd w:val="clear" w:color="auto" w:fill="D9D9D9" w:themeFill="background1" w:themeFillShade="D9"/>
          </w:tcPr>
          <w:p w14:paraId="20EAB713" w14:textId="5FF35BC8" w:rsidR="003F2556" w:rsidRPr="00B36878" w:rsidRDefault="003F2556" w:rsidP="00B36878">
            <w:pPr>
              <w:pStyle w:val="TableNoteInfo"/>
            </w:pPr>
            <w:r w:rsidRPr="00B36878">
              <w:t xml:space="preserve">1 Data from </w:t>
            </w:r>
            <w:r w:rsidR="00747D63" w:rsidRPr="00B36878">
              <w:t>ongoing and c</w:t>
            </w:r>
            <w:r w:rsidRPr="00B36878">
              <w:t>ompleted trials as of [date]</w:t>
            </w:r>
          </w:p>
        </w:tc>
      </w:tr>
    </w:tbl>
    <w:p w14:paraId="69276352" w14:textId="77777777" w:rsidR="003F2556" w:rsidRPr="00630999" w:rsidRDefault="003F2556" w:rsidP="003F2556"/>
    <w:p w14:paraId="271A3AD9" w14:textId="77777777" w:rsidR="003F2556" w:rsidRPr="005A10FB" w:rsidRDefault="003F2556" w:rsidP="005A10FB">
      <w:pPr>
        <w:rPr>
          <w:i/>
          <w:color w:val="00B050"/>
        </w:rPr>
      </w:pPr>
      <w:r w:rsidRPr="005A10FB">
        <w:rPr>
          <w:i/>
          <w:color w:val="00B050"/>
        </w:rPr>
        <w:lastRenderedPageBreak/>
        <w:t>OR If tables are not relevant</w:t>
      </w:r>
    </w:p>
    <w:p w14:paraId="34506C8D" w14:textId="77777777" w:rsidR="003F2556" w:rsidRDefault="003F2556" w:rsidP="003F2556">
      <w:r w:rsidRPr="00630999">
        <w:t>To date, no studies have been completed</w:t>
      </w:r>
      <w:r>
        <w:t>.</w:t>
      </w:r>
    </w:p>
    <w:p w14:paraId="5AEC1073" w14:textId="77777777" w:rsidR="0000558E" w:rsidRDefault="0000558E" w:rsidP="003F2556"/>
    <w:p w14:paraId="0A0A9109" w14:textId="77777777" w:rsidR="0000558E" w:rsidRDefault="0000558E">
      <w:pPr>
        <w:spacing w:after="0" w:line="240" w:lineRule="auto"/>
      </w:pPr>
      <w:r>
        <w:br w:type="page"/>
      </w:r>
    </w:p>
    <w:p w14:paraId="075F3FF0" w14:textId="1AC0E41E" w:rsidR="003F2556" w:rsidRPr="001C641F" w:rsidRDefault="003F2556" w:rsidP="0000558E">
      <w:pPr>
        <w:pStyle w:val="Heading2"/>
      </w:pPr>
      <w:bookmarkStart w:id="324" w:name="_Toc303189191"/>
      <w:bookmarkStart w:id="325" w:name="_Toc384666897"/>
      <w:bookmarkStart w:id="326" w:name="_Toc447267193"/>
      <w:r w:rsidRPr="001C641F">
        <w:lastRenderedPageBreak/>
        <w:t>Line Listings of Serious Adverse Reactions</w:t>
      </w:r>
      <w:bookmarkEnd w:id="324"/>
      <w:r w:rsidRPr="001C641F">
        <w:t xml:space="preserve"> </w:t>
      </w:r>
      <w:r w:rsidR="006554FC">
        <w:t>d</w:t>
      </w:r>
      <w:r w:rsidRPr="001C641F">
        <w:t>uring the Reporting Period</w:t>
      </w:r>
      <w:bookmarkEnd w:id="325"/>
      <w:bookmarkEnd w:id="326"/>
    </w:p>
    <w:p w14:paraId="6C2493CE" w14:textId="09F70B7E" w:rsidR="003F2556" w:rsidRPr="005A10FB" w:rsidRDefault="003F2556" w:rsidP="005A10FB">
      <w:pPr>
        <w:rPr>
          <w:i/>
          <w:color w:val="00B050"/>
        </w:rPr>
      </w:pPr>
      <w:r w:rsidRPr="005A10FB">
        <w:rPr>
          <w:i/>
          <w:color w:val="00B050"/>
        </w:rPr>
        <w:t xml:space="preserve">Lead Author:  </w:t>
      </w:r>
      <w:r w:rsidR="00F25C3F">
        <w:rPr>
          <w:i/>
          <w:color w:val="00B050"/>
        </w:rPr>
        <w:t>Aggregate Reporting Associate</w:t>
      </w:r>
    </w:p>
    <w:p w14:paraId="524739D3" w14:textId="0834CEB7" w:rsidR="003F2556" w:rsidRDefault="00F25C3F" w:rsidP="005A10FB">
      <w:pPr>
        <w:rPr>
          <w:i/>
          <w:color w:val="00B050"/>
        </w:rPr>
      </w:pPr>
      <w:r>
        <w:rPr>
          <w:i/>
          <w:color w:val="00B050"/>
        </w:rPr>
        <w:t>The safety tables come from</w:t>
      </w:r>
      <w:r w:rsidRPr="005A10FB">
        <w:rPr>
          <w:i/>
          <w:color w:val="00B050"/>
        </w:rPr>
        <w:t xml:space="preserve"> </w:t>
      </w:r>
      <w:r w:rsidR="00AF197A">
        <w:rPr>
          <w:i/>
          <w:color w:val="00B050"/>
        </w:rPr>
        <w:t>AVISSO</w:t>
      </w:r>
      <w:r w:rsidRPr="005A10FB">
        <w:rPr>
          <w:i/>
          <w:color w:val="00B050"/>
        </w:rPr>
        <w:t xml:space="preserve"> </w:t>
      </w:r>
      <w:r>
        <w:rPr>
          <w:i/>
          <w:color w:val="00B050"/>
        </w:rPr>
        <w:t>and are provided to the</w:t>
      </w:r>
      <w:r w:rsidRPr="005A10FB">
        <w:rPr>
          <w:i/>
          <w:color w:val="00B050"/>
        </w:rPr>
        <w:t xml:space="preserve"> Aggregate Report</w:t>
      </w:r>
      <w:r>
        <w:rPr>
          <w:i/>
          <w:color w:val="00B050"/>
        </w:rPr>
        <w:t>ing Associate</w:t>
      </w:r>
      <w:r w:rsidRPr="005A10FB">
        <w:rPr>
          <w:i/>
          <w:color w:val="00B050"/>
        </w:rPr>
        <w:t>. The Aggregate Reporting Associate will then upload the table to the Safety Data Output folder</w:t>
      </w:r>
      <w:r w:rsidR="00CE6E92">
        <w:rPr>
          <w:i/>
          <w:color w:val="00B050"/>
        </w:rPr>
        <w:t>.</w:t>
      </w:r>
      <w:r w:rsidR="003F2556" w:rsidRPr="005A10FB">
        <w:rPr>
          <w:i/>
          <w:color w:val="00B050"/>
        </w:rPr>
        <w:t xml:space="preserve">. </w:t>
      </w:r>
    </w:p>
    <w:p w14:paraId="14F375FA" w14:textId="77777777" w:rsidR="00FC3F3F" w:rsidRPr="00FC3F3F" w:rsidRDefault="00FC3F3F" w:rsidP="005A10FB">
      <w:pPr>
        <w:rPr>
          <w:i/>
        </w:rPr>
      </w:pPr>
    </w:p>
    <w:p w14:paraId="0853B72E" w14:textId="5E43F70D" w:rsidR="006A1724" w:rsidRPr="005A10FB" w:rsidRDefault="006A1724" w:rsidP="005A10FB">
      <w:pPr>
        <w:rPr>
          <w:i/>
          <w:color w:val="00B050"/>
        </w:rPr>
      </w:pPr>
      <w:r w:rsidRPr="005A10FB">
        <w:rPr>
          <w:i/>
          <w:color w:val="00B050"/>
        </w:rPr>
        <w:br w:type="page"/>
      </w:r>
    </w:p>
    <w:p w14:paraId="38F058BF" w14:textId="77777777" w:rsidR="003F2556" w:rsidRPr="00630999" w:rsidRDefault="003F2556" w:rsidP="003F2556">
      <w:pPr>
        <w:pStyle w:val="Heading2"/>
      </w:pPr>
      <w:bookmarkStart w:id="327" w:name="_Toc416278651"/>
      <w:bookmarkStart w:id="328" w:name="_Toc417921240"/>
      <w:bookmarkStart w:id="329" w:name="_Toc417922165"/>
      <w:bookmarkStart w:id="330" w:name="_Toc417922549"/>
      <w:bookmarkStart w:id="331" w:name="_Toc417923526"/>
      <w:bookmarkStart w:id="332" w:name="_Toc417923620"/>
      <w:bookmarkStart w:id="333" w:name="_Toc416278652"/>
      <w:bookmarkStart w:id="334" w:name="_Toc417921241"/>
      <w:bookmarkStart w:id="335" w:name="_Toc417922166"/>
      <w:bookmarkStart w:id="336" w:name="_Toc417922550"/>
      <w:bookmarkStart w:id="337" w:name="_Toc417923527"/>
      <w:bookmarkStart w:id="338" w:name="_Toc417923621"/>
      <w:bookmarkStart w:id="339" w:name="_Toc416278653"/>
      <w:bookmarkStart w:id="340" w:name="_Toc417921242"/>
      <w:bookmarkStart w:id="341" w:name="_Toc417922167"/>
      <w:bookmarkStart w:id="342" w:name="_Toc417922551"/>
      <w:bookmarkStart w:id="343" w:name="_Toc417923528"/>
      <w:bookmarkStart w:id="344" w:name="_Toc417923622"/>
      <w:bookmarkStart w:id="345" w:name="_Toc416278654"/>
      <w:bookmarkStart w:id="346" w:name="_Toc417921243"/>
      <w:bookmarkStart w:id="347" w:name="_Toc417922168"/>
      <w:bookmarkStart w:id="348" w:name="_Toc417922552"/>
      <w:bookmarkStart w:id="349" w:name="_Toc417923529"/>
      <w:bookmarkStart w:id="350" w:name="_Toc417923623"/>
      <w:bookmarkStart w:id="351" w:name="_Toc416278655"/>
      <w:bookmarkStart w:id="352" w:name="_Toc417921244"/>
      <w:bookmarkStart w:id="353" w:name="_Toc417922169"/>
      <w:bookmarkStart w:id="354" w:name="_Toc417922553"/>
      <w:bookmarkStart w:id="355" w:name="_Toc417923530"/>
      <w:bookmarkStart w:id="356" w:name="_Toc417923624"/>
      <w:bookmarkStart w:id="357" w:name="ResumePortrait"/>
      <w:bookmarkStart w:id="358" w:name="_Toc303189192"/>
      <w:bookmarkStart w:id="359" w:name="_Toc384666898"/>
      <w:bookmarkStart w:id="360" w:name="_Toc447267194"/>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Pr="00630999">
        <w:lastRenderedPageBreak/>
        <w:t>Cumulative Summary Tabulation of Serious Adverse Events</w:t>
      </w:r>
      <w:bookmarkEnd w:id="358"/>
      <w:bookmarkEnd w:id="359"/>
      <w:bookmarkEnd w:id="360"/>
    </w:p>
    <w:p w14:paraId="778961B6" w14:textId="6CEAE7DE" w:rsidR="003F2556" w:rsidRPr="005A10FB" w:rsidRDefault="003F2556" w:rsidP="005A10FB">
      <w:pPr>
        <w:rPr>
          <w:i/>
          <w:color w:val="00B050"/>
        </w:rPr>
      </w:pPr>
      <w:r w:rsidRPr="005A10FB">
        <w:rPr>
          <w:i/>
          <w:color w:val="00B050"/>
        </w:rPr>
        <w:t xml:space="preserve">Lead Author:  </w:t>
      </w:r>
      <w:r w:rsidR="00F25C3F">
        <w:rPr>
          <w:i/>
          <w:color w:val="00B050"/>
        </w:rPr>
        <w:t>Aggregate Reporting Associate</w:t>
      </w:r>
      <w:r w:rsidRPr="005A10FB">
        <w:rPr>
          <w:i/>
          <w:color w:val="00B050"/>
        </w:rPr>
        <w:t xml:space="preserve"> </w:t>
      </w:r>
    </w:p>
    <w:p w14:paraId="6C768A83" w14:textId="57A80022" w:rsidR="003F2556" w:rsidRPr="005A10FB" w:rsidRDefault="00F25C3F" w:rsidP="005A10FB">
      <w:pPr>
        <w:rPr>
          <w:i/>
          <w:color w:val="00B050"/>
        </w:rPr>
      </w:pPr>
      <w:r>
        <w:rPr>
          <w:i/>
          <w:color w:val="00B050"/>
        </w:rPr>
        <w:t>The safety tables come from</w:t>
      </w:r>
      <w:r w:rsidRPr="005A10FB">
        <w:rPr>
          <w:i/>
          <w:color w:val="00B050"/>
        </w:rPr>
        <w:t xml:space="preserve"> </w:t>
      </w:r>
      <w:r w:rsidR="00AF197A">
        <w:rPr>
          <w:i/>
          <w:color w:val="00B050"/>
        </w:rPr>
        <w:t>AVISSO</w:t>
      </w:r>
      <w:r w:rsidRPr="005A10FB">
        <w:rPr>
          <w:i/>
          <w:color w:val="00B050"/>
        </w:rPr>
        <w:t xml:space="preserve"> </w:t>
      </w:r>
      <w:r>
        <w:rPr>
          <w:i/>
          <w:color w:val="00B050"/>
        </w:rPr>
        <w:t>and are provided to the</w:t>
      </w:r>
      <w:r w:rsidRPr="005A10FB">
        <w:rPr>
          <w:i/>
          <w:color w:val="00B050"/>
        </w:rPr>
        <w:t xml:space="preserve"> Aggregate Report</w:t>
      </w:r>
      <w:r>
        <w:rPr>
          <w:i/>
          <w:color w:val="00B050"/>
        </w:rPr>
        <w:t>ing Associate</w:t>
      </w:r>
      <w:r w:rsidRPr="005A10FB">
        <w:rPr>
          <w:i/>
          <w:color w:val="00B050"/>
        </w:rPr>
        <w:t>. The Aggregate Reporting Associate will then upload the table to the Safety Data Output folder</w:t>
      </w:r>
      <w:r w:rsidR="003F2556" w:rsidRPr="005A10FB">
        <w:rPr>
          <w:i/>
          <w:color w:val="00B050"/>
        </w:rPr>
        <w:t xml:space="preserve">. </w:t>
      </w:r>
      <w:bookmarkStart w:id="361" w:name="_Ref292351010"/>
      <w:bookmarkStart w:id="362" w:name="_Toc358202967"/>
    </w:p>
    <w:bookmarkEnd w:id="361"/>
    <w:bookmarkEnd w:id="362"/>
    <w:p w14:paraId="6C6DC7B4" w14:textId="77777777" w:rsidR="003F2556" w:rsidRDefault="003F2556" w:rsidP="003F2556"/>
    <w:p w14:paraId="199DB6B6" w14:textId="77777777" w:rsidR="0000558E" w:rsidRDefault="0000558E" w:rsidP="003F2556">
      <w:pPr>
        <w:sectPr w:rsidR="0000558E" w:rsidSect="00FC5461">
          <w:headerReference w:type="default" r:id="rId30"/>
          <w:footnotePr>
            <w:numFmt w:val="lowerLetter"/>
          </w:footnotePr>
          <w:endnotePr>
            <w:numFmt w:val="decimal"/>
            <w:numRestart w:val="eachSect"/>
          </w:endnotePr>
          <w:pgSz w:w="15840" w:h="12240" w:orient="landscape" w:code="9"/>
          <w:pgMar w:top="1440" w:right="2160" w:bottom="1440" w:left="1440" w:header="1080" w:footer="720" w:gutter="0"/>
          <w:cols w:space="720"/>
          <w:docGrid w:linePitch="326"/>
        </w:sectPr>
      </w:pPr>
    </w:p>
    <w:p w14:paraId="4A93396E" w14:textId="285D3434" w:rsidR="003F2556" w:rsidRPr="00630999" w:rsidRDefault="003F2556" w:rsidP="0000558E">
      <w:pPr>
        <w:pStyle w:val="Heading2"/>
      </w:pPr>
      <w:bookmarkStart w:id="363" w:name="_Toc303189193"/>
      <w:bookmarkStart w:id="364" w:name="_Toc384666899"/>
      <w:bookmarkStart w:id="365" w:name="_Toc447267195"/>
      <w:r w:rsidRPr="00630999">
        <w:lastRenderedPageBreak/>
        <w:t>Scientific Abstracts</w:t>
      </w:r>
      <w:bookmarkEnd w:id="363"/>
      <w:bookmarkEnd w:id="364"/>
      <w:bookmarkEnd w:id="365"/>
    </w:p>
    <w:p w14:paraId="0D0F002A" w14:textId="3AA0B9DA" w:rsidR="003F2556" w:rsidRPr="005A10FB" w:rsidRDefault="003F2556" w:rsidP="005A10FB">
      <w:pPr>
        <w:rPr>
          <w:i/>
          <w:color w:val="00B050"/>
        </w:rPr>
      </w:pPr>
      <w:r w:rsidRPr="005A10FB">
        <w:rPr>
          <w:i/>
          <w:color w:val="00B050"/>
        </w:rPr>
        <w:t>Lead Author:  Clinical Management (review from Clinical Development</w:t>
      </w:r>
      <w:r w:rsidR="003D155A">
        <w:rPr>
          <w:i/>
          <w:color w:val="00B050"/>
        </w:rPr>
        <w:t>) for products in development</w:t>
      </w:r>
      <w:r w:rsidR="00D01D02" w:rsidRPr="005A10FB">
        <w:rPr>
          <w:i/>
          <w:color w:val="00B050"/>
        </w:rPr>
        <w:t xml:space="preserve">; </w:t>
      </w:r>
      <w:ins w:id="366" w:author="Frith-Johnson-CW, Lorraine 12837" w:date="2016-06-07T15:23:00Z">
        <w:r w:rsidR="00FE1028" w:rsidRPr="00FE1028">
          <w:rPr>
            <w:i/>
            <w:color w:val="00B050"/>
          </w:rPr>
          <w:t>GPV</w:t>
        </w:r>
      </w:ins>
      <w:del w:id="367" w:author="Frith-Johnson-CW, Lorraine 12837" w:date="2016-06-07T15:23:00Z">
        <w:r w:rsidR="00D01D02" w:rsidRPr="005A10FB" w:rsidDel="00FE1028">
          <w:rPr>
            <w:i/>
            <w:color w:val="00B050"/>
          </w:rPr>
          <w:delText>CSPV</w:delText>
        </w:r>
      </w:del>
      <w:r w:rsidR="00D01D02" w:rsidRPr="005A10FB">
        <w:rPr>
          <w:i/>
          <w:color w:val="00B050"/>
        </w:rPr>
        <w:t xml:space="preserve"> Medical Safety Operations/Physician for products marketed.</w:t>
      </w:r>
    </w:p>
    <w:p w14:paraId="1385FE83" w14:textId="77777777" w:rsidR="003F2556" w:rsidRPr="00630999" w:rsidRDefault="003F2556" w:rsidP="003F2556">
      <w:r w:rsidRPr="00630999">
        <w:t xml:space="preserve">No presentations relevant to </w:t>
      </w:r>
      <w:r w:rsidRPr="001C641F">
        <w:rPr>
          <w:color w:val="FF0000"/>
        </w:rPr>
        <w:t xml:space="preserve">[product name] </w:t>
      </w:r>
      <w:r w:rsidRPr="00630999">
        <w:t>were made during the reporting period.</w:t>
      </w:r>
    </w:p>
    <w:p w14:paraId="1681A45C" w14:textId="77777777" w:rsidR="003F2556" w:rsidRPr="005A10FB" w:rsidRDefault="003F2556" w:rsidP="005A10FB">
      <w:pPr>
        <w:rPr>
          <w:i/>
          <w:color w:val="00B050"/>
        </w:rPr>
      </w:pPr>
      <w:r w:rsidRPr="005A10FB">
        <w:rPr>
          <w:i/>
          <w:color w:val="00B050"/>
        </w:rPr>
        <w:t>OR</w:t>
      </w:r>
    </w:p>
    <w:p w14:paraId="068B1CD1" w14:textId="2C8D9BCF" w:rsidR="003F2556" w:rsidRDefault="003F2556" w:rsidP="005A10FB">
      <w:pPr>
        <w:rPr>
          <w:i/>
          <w:color w:val="00B050"/>
        </w:rPr>
      </w:pPr>
      <w:r w:rsidRPr="005A10FB">
        <w:rPr>
          <w:i/>
          <w:color w:val="00B050"/>
        </w:rPr>
        <w:t>Provide PDFs of the abstracts/manuscripts and upload to Report Appendix folder in GEPIC</w:t>
      </w:r>
      <w:r w:rsidR="00F3538C">
        <w:rPr>
          <w:i/>
          <w:color w:val="00B050"/>
        </w:rPr>
        <w:t>, or provide pathways for approved manuscripts,</w:t>
      </w:r>
      <w:r w:rsidR="00F3538C" w:rsidRPr="005A10FB">
        <w:rPr>
          <w:i/>
          <w:color w:val="00B050"/>
        </w:rPr>
        <w:t xml:space="preserve"> and notify the Aggregate Reporting Associate</w:t>
      </w:r>
      <w:r w:rsidRPr="005A10FB">
        <w:rPr>
          <w:i/>
          <w:color w:val="00B050"/>
        </w:rPr>
        <w:t xml:space="preserve"> and notify the Aggregate Reporting Associate </w:t>
      </w:r>
    </w:p>
    <w:p w14:paraId="357D8CC1" w14:textId="77777777" w:rsidR="00FC3F3F" w:rsidRPr="00FC3F3F" w:rsidRDefault="00FC3F3F" w:rsidP="005A10FB">
      <w:pPr>
        <w:rPr>
          <w:i/>
        </w:rPr>
      </w:pPr>
    </w:p>
    <w:p w14:paraId="21DD24AA" w14:textId="77777777" w:rsidR="003F2556" w:rsidRPr="00630999" w:rsidRDefault="003F2556" w:rsidP="003F2556">
      <w:pPr>
        <w:rPr>
          <w:highlight w:val="yellow"/>
        </w:rPr>
      </w:pPr>
      <w:r w:rsidRPr="00630999">
        <w:rPr>
          <w:highlight w:val="yellow"/>
        </w:rPr>
        <w:br w:type="page"/>
      </w:r>
    </w:p>
    <w:p w14:paraId="3BD46413" w14:textId="77777777" w:rsidR="003F2556" w:rsidRDefault="003F2556" w:rsidP="003F2556">
      <w:pPr>
        <w:pStyle w:val="Heading1"/>
      </w:pPr>
      <w:bookmarkStart w:id="368" w:name="_Toc384666900"/>
      <w:bookmarkStart w:id="369" w:name="_Toc447267196"/>
      <w:bookmarkStart w:id="370" w:name="_Toc303189195"/>
      <w:bookmarkStart w:id="371" w:name="_Toc384666901"/>
      <w:r w:rsidRPr="0028482F">
        <w:lastRenderedPageBreak/>
        <w:t>Regional Appendices</w:t>
      </w:r>
      <w:bookmarkEnd w:id="368"/>
      <w:bookmarkEnd w:id="369"/>
    </w:p>
    <w:p w14:paraId="5739D3AA" w14:textId="77777777" w:rsidR="006D672C" w:rsidRDefault="006D672C" w:rsidP="006D672C"/>
    <w:p w14:paraId="335341CB" w14:textId="77777777" w:rsidR="0087242A" w:rsidRDefault="0087242A" w:rsidP="006D672C">
      <w:pPr>
        <w:sectPr w:rsidR="0087242A" w:rsidSect="0000558E">
          <w:headerReference w:type="default" r:id="rId31"/>
          <w:footnotePr>
            <w:numFmt w:val="lowerLetter"/>
          </w:footnotePr>
          <w:endnotePr>
            <w:numFmt w:val="decimal"/>
            <w:numRestart w:val="eachSect"/>
          </w:endnotePr>
          <w:pgSz w:w="12240" w:h="15840" w:code="1"/>
          <w:pgMar w:top="1440" w:right="1440" w:bottom="1440" w:left="2160" w:header="1080" w:footer="720" w:gutter="0"/>
          <w:cols w:space="720"/>
          <w:docGrid w:linePitch="326"/>
        </w:sectPr>
      </w:pPr>
    </w:p>
    <w:p w14:paraId="5E101055" w14:textId="30B70FB7" w:rsidR="003F2556" w:rsidRPr="0028482F" w:rsidRDefault="003F2556" w:rsidP="003F2556">
      <w:pPr>
        <w:pStyle w:val="Heading2"/>
      </w:pPr>
      <w:bookmarkStart w:id="372" w:name="_Toc447267197"/>
      <w:r w:rsidRPr="0028482F">
        <w:lastRenderedPageBreak/>
        <w:t>Cumulative Summary Tabulation of Serious Adverse Reactions</w:t>
      </w:r>
      <w:bookmarkEnd w:id="370"/>
      <w:bookmarkEnd w:id="371"/>
      <w:bookmarkEnd w:id="372"/>
    </w:p>
    <w:p w14:paraId="294F6825" w14:textId="6319F808" w:rsidR="003F2556" w:rsidRPr="005A10FB" w:rsidRDefault="003F2556" w:rsidP="005A10FB">
      <w:pPr>
        <w:rPr>
          <w:i/>
          <w:color w:val="00B050"/>
        </w:rPr>
      </w:pPr>
      <w:r w:rsidRPr="005A10FB">
        <w:rPr>
          <w:i/>
          <w:color w:val="00B050"/>
        </w:rPr>
        <w:t xml:space="preserve">Lead Author:  </w:t>
      </w:r>
      <w:r w:rsidR="00953C87">
        <w:rPr>
          <w:i/>
          <w:color w:val="00B050"/>
        </w:rPr>
        <w:t>Aggregate Reporting Associate</w:t>
      </w:r>
      <w:r w:rsidRPr="005A10FB">
        <w:rPr>
          <w:i/>
          <w:color w:val="00B050"/>
        </w:rPr>
        <w:t xml:space="preserve"> </w:t>
      </w:r>
    </w:p>
    <w:p w14:paraId="665B100E" w14:textId="51375B5B" w:rsidR="003F2556" w:rsidRPr="005A10FB" w:rsidRDefault="00953C87" w:rsidP="005A10FB">
      <w:pPr>
        <w:rPr>
          <w:i/>
          <w:color w:val="00B050"/>
        </w:rPr>
      </w:pPr>
      <w:r>
        <w:rPr>
          <w:i/>
          <w:color w:val="00B050"/>
        </w:rPr>
        <w:t>The safety tables come from</w:t>
      </w:r>
      <w:r w:rsidR="003F2556" w:rsidRPr="005A10FB">
        <w:rPr>
          <w:i/>
          <w:color w:val="00B050"/>
        </w:rPr>
        <w:t xml:space="preserve"> </w:t>
      </w:r>
      <w:r w:rsidR="00AF197A">
        <w:rPr>
          <w:i/>
          <w:color w:val="00B050"/>
        </w:rPr>
        <w:t>AVISSO</w:t>
      </w:r>
      <w:r w:rsidR="003F2556" w:rsidRPr="005A10FB">
        <w:rPr>
          <w:i/>
          <w:color w:val="00B050"/>
        </w:rPr>
        <w:t xml:space="preserve"> </w:t>
      </w:r>
      <w:r>
        <w:rPr>
          <w:i/>
          <w:color w:val="00B050"/>
        </w:rPr>
        <w:t>and</w:t>
      </w:r>
      <w:r w:rsidR="00A735D4">
        <w:rPr>
          <w:i/>
          <w:color w:val="00B050"/>
        </w:rPr>
        <w:t xml:space="preserve"> are provided to </w:t>
      </w:r>
      <w:r>
        <w:rPr>
          <w:i/>
          <w:color w:val="00B050"/>
        </w:rPr>
        <w:t>the</w:t>
      </w:r>
      <w:r w:rsidR="003F2556" w:rsidRPr="005A10FB">
        <w:rPr>
          <w:i/>
          <w:color w:val="00B050"/>
        </w:rPr>
        <w:t xml:space="preserve"> Aggregate Report</w:t>
      </w:r>
      <w:r w:rsidR="00A735D4">
        <w:rPr>
          <w:i/>
          <w:color w:val="00B050"/>
        </w:rPr>
        <w:t>ing Associate</w:t>
      </w:r>
      <w:r w:rsidR="003F2556" w:rsidRPr="005A10FB">
        <w:rPr>
          <w:i/>
          <w:color w:val="00B050"/>
        </w:rPr>
        <w:t xml:space="preserve">. The Aggregate Reporting Associate </w:t>
      </w:r>
      <w:r w:rsidR="00E15BC2" w:rsidRPr="005A10FB">
        <w:rPr>
          <w:i/>
          <w:color w:val="00B050"/>
        </w:rPr>
        <w:t xml:space="preserve">will then upload the table </w:t>
      </w:r>
      <w:r w:rsidR="003F2556" w:rsidRPr="005A10FB">
        <w:rPr>
          <w:i/>
          <w:color w:val="00B050"/>
        </w:rPr>
        <w:t>to</w:t>
      </w:r>
      <w:r w:rsidR="00E15BC2" w:rsidRPr="005A10FB">
        <w:rPr>
          <w:i/>
          <w:color w:val="00B050"/>
        </w:rPr>
        <w:t xml:space="preserve"> the</w:t>
      </w:r>
      <w:r w:rsidR="003F2556" w:rsidRPr="005A10FB">
        <w:rPr>
          <w:i/>
          <w:color w:val="00B050"/>
        </w:rPr>
        <w:t xml:space="preserve"> Safety Data Output folder. </w:t>
      </w:r>
    </w:p>
    <w:p w14:paraId="4E83E744" w14:textId="77777777" w:rsidR="003F2556" w:rsidRPr="005A10FB" w:rsidRDefault="003F2556" w:rsidP="005A10FB">
      <w:pPr>
        <w:rPr>
          <w:i/>
          <w:color w:val="00B050"/>
        </w:rPr>
      </w:pPr>
      <w:r w:rsidRPr="005A10FB">
        <w:rPr>
          <w:i/>
          <w:color w:val="00B050"/>
        </w:rPr>
        <w:t>OR</w:t>
      </w:r>
    </w:p>
    <w:p w14:paraId="354BF10C" w14:textId="77777777" w:rsidR="003F2556" w:rsidRPr="00630999" w:rsidRDefault="003F2556" w:rsidP="003F2556">
      <w:r w:rsidRPr="00630999">
        <w:t>No reports identified.</w:t>
      </w:r>
    </w:p>
    <w:p w14:paraId="53F42492" w14:textId="77777777" w:rsidR="003F2556" w:rsidRPr="00630999" w:rsidRDefault="003F2556" w:rsidP="003F2556"/>
    <w:p w14:paraId="582BD326" w14:textId="19EA3900" w:rsidR="003F2556" w:rsidRPr="0028482F" w:rsidRDefault="003F2556" w:rsidP="003F2556">
      <w:pPr>
        <w:pStyle w:val="Heading2"/>
      </w:pPr>
      <w:bookmarkStart w:id="373" w:name="_Toc303189196"/>
      <w:r w:rsidRPr="00630999">
        <w:br w:type="page"/>
      </w:r>
      <w:bookmarkStart w:id="374" w:name="_Toc384666902"/>
      <w:bookmarkStart w:id="375" w:name="_Toc447267198"/>
      <w:r w:rsidRPr="0028482F">
        <w:lastRenderedPageBreak/>
        <w:t xml:space="preserve">List of Subjects who Died </w:t>
      </w:r>
      <w:r w:rsidR="006554FC">
        <w:t>d</w:t>
      </w:r>
      <w:r w:rsidR="006554FC" w:rsidRPr="0028482F">
        <w:t xml:space="preserve">uring </w:t>
      </w:r>
      <w:r w:rsidRPr="0028482F">
        <w:t>the Reporting Period</w:t>
      </w:r>
      <w:bookmarkEnd w:id="373"/>
      <w:bookmarkEnd w:id="374"/>
      <w:bookmarkEnd w:id="375"/>
    </w:p>
    <w:p w14:paraId="2450380A" w14:textId="53B891AB" w:rsidR="003F2556" w:rsidRPr="005A10FB" w:rsidRDefault="003F2556" w:rsidP="005A10FB">
      <w:pPr>
        <w:rPr>
          <w:i/>
          <w:color w:val="00B050"/>
        </w:rPr>
      </w:pPr>
      <w:r w:rsidRPr="005A10FB">
        <w:rPr>
          <w:i/>
          <w:color w:val="00B050"/>
        </w:rPr>
        <w:t xml:space="preserve">Lead Author:  </w:t>
      </w:r>
      <w:r w:rsidR="000178C5">
        <w:rPr>
          <w:i/>
          <w:color w:val="00B050"/>
        </w:rPr>
        <w:t xml:space="preserve">Aggregate Reporting Associate </w:t>
      </w:r>
      <w:r w:rsidRPr="005A10FB">
        <w:rPr>
          <w:i/>
          <w:color w:val="00B050"/>
        </w:rPr>
        <w:t xml:space="preserve"> </w:t>
      </w:r>
    </w:p>
    <w:p w14:paraId="3482AC4E" w14:textId="07F6A45B" w:rsidR="003F2556" w:rsidRPr="005A10FB" w:rsidRDefault="000178C5" w:rsidP="005A10FB">
      <w:pPr>
        <w:rPr>
          <w:i/>
          <w:color w:val="00B050"/>
        </w:rPr>
      </w:pPr>
      <w:r>
        <w:rPr>
          <w:i/>
          <w:color w:val="00B050"/>
        </w:rPr>
        <w:t>The safety tables come from</w:t>
      </w:r>
      <w:r w:rsidRPr="005A10FB">
        <w:rPr>
          <w:i/>
          <w:color w:val="00B050"/>
        </w:rPr>
        <w:t xml:space="preserve"> </w:t>
      </w:r>
      <w:r w:rsidR="00AF197A">
        <w:rPr>
          <w:i/>
          <w:color w:val="00B050"/>
        </w:rPr>
        <w:t>AVISSO</w:t>
      </w:r>
      <w:r w:rsidRPr="005A10FB">
        <w:rPr>
          <w:i/>
          <w:color w:val="00B050"/>
        </w:rPr>
        <w:t xml:space="preserve"> </w:t>
      </w:r>
      <w:r>
        <w:rPr>
          <w:i/>
          <w:color w:val="00B050"/>
        </w:rPr>
        <w:t>and are provided to the</w:t>
      </w:r>
      <w:r w:rsidRPr="005A10FB">
        <w:rPr>
          <w:i/>
          <w:color w:val="00B050"/>
        </w:rPr>
        <w:t xml:space="preserve"> Aggregate Report</w:t>
      </w:r>
      <w:r>
        <w:rPr>
          <w:i/>
          <w:color w:val="00B050"/>
        </w:rPr>
        <w:t>ing Associate</w:t>
      </w:r>
      <w:r w:rsidRPr="005A10FB">
        <w:rPr>
          <w:i/>
          <w:color w:val="00B050"/>
        </w:rPr>
        <w:t>. The Aggregate Reporting Associate will then upload the table to the Safety Data Output folder</w:t>
      </w:r>
      <w:r w:rsidR="003F2556" w:rsidRPr="005A10FB">
        <w:rPr>
          <w:i/>
          <w:color w:val="00B050"/>
        </w:rPr>
        <w:t xml:space="preserve">. </w:t>
      </w:r>
    </w:p>
    <w:p w14:paraId="1418E98E" w14:textId="77777777" w:rsidR="003F2556" w:rsidRPr="005A10FB" w:rsidRDefault="003F2556" w:rsidP="005A10FB">
      <w:pPr>
        <w:rPr>
          <w:i/>
          <w:color w:val="00B050"/>
        </w:rPr>
      </w:pPr>
      <w:r w:rsidRPr="005A10FB">
        <w:rPr>
          <w:i/>
          <w:color w:val="00B050"/>
        </w:rPr>
        <w:t>OR</w:t>
      </w:r>
    </w:p>
    <w:p w14:paraId="1AC4AF6D" w14:textId="77777777" w:rsidR="003F2556" w:rsidRPr="00630999" w:rsidRDefault="003F2556" w:rsidP="003F2556">
      <w:r w:rsidRPr="00630999">
        <w:t>No reports identified.</w:t>
      </w:r>
    </w:p>
    <w:p w14:paraId="0EB4D507" w14:textId="77777777" w:rsidR="003F2556" w:rsidRPr="00630999" w:rsidRDefault="003F2556" w:rsidP="003F2556"/>
    <w:p w14:paraId="4A5D157B" w14:textId="49997E81" w:rsidR="003F2556" w:rsidRPr="0028482F" w:rsidRDefault="003F2556" w:rsidP="003F2556">
      <w:pPr>
        <w:pStyle w:val="Heading2"/>
      </w:pPr>
      <w:bookmarkStart w:id="376" w:name="_Toc303189197"/>
      <w:r w:rsidRPr="00630999">
        <w:br w:type="page"/>
      </w:r>
      <w:bookmarkStart w:id="377" w:name="_Toc384666903"/>
      <w:bookmarkStart w:id="378" w:name="_Toc447267199"/>
      <w:r w:rsidRPr="0028482F">
        <w:lastRenderedPageBreak/>
        <w:t xml:space="preserve">List of Subjects who Dropped out of Studies </w:t>
      </w:r>
      <w:r w:rsidR="006554FC">
        <w:t>d</w:t>
      </w:r>
      <w:r w:rsidRPr="0028482F">
        <w:t>uring the Reporting Period</w:t>
      </w:r>
      <w:bookmarkEnd w:id="376"/>
      <w:bookmarkEnd w:id="377"/>
      <w:bookmarkEnd w:id="378"/>
    </w:p>
    <w:p w14:paraId="700DE267" w14:textId="1C0BEE82" w:rsidR="003F2556" w:rsidRPr="005A10FB" w:rsidRDefault="003F2556" w:rsidP="005A10FB">
      <w:pPr>
        <w:rPr>
          <w:i/>
          <w:color w:val="00B050"/>
        </w:rPr>
      </w:pPr>
      <w:r w:rsidRPr="005A10FB">
        <w:rPr>
          <w:i/>
          <w:color w:val="00B050"/>
        </w:rPr>
        <w:t xml:space="preserve">Lead Author:  </w:t>
      </w:r>
      <w:r w:rsidR="000178C5">
        <w:rPr>
          <w:i/>
          <w:color w:val="00B050"/>
        </w:rPr>
        <w:t>Aggregate Reporting Associate</w:t>
      </w:r>
    </w:p>
    <w:p w14:paraId="0E69432A" w14:textId="2521C3A6" w:rsidR="00E15BC2" w:rsidRPr="005A10FB" w:rsidRDefault="000178C5" w:rsidP="005A10FB">
      <w:pPr>
        <w:rPr>
          <w:i/>
          <w:color w:val="00B050"/>
        </w:rPr>
      </w:pPr>
      <w:r>
        <w:rPr>
          <w:i/>
          <w:color w:val="00B050"/>
        </w:rPr>
        <w:t>OPCJ Aggregate team</w:t>
      </w:r>
      <w:r w:rsidR="00E15BC2" w:rsidRPr="000178C5">
        <w:rPr>
          <w:i/>
          <w:color w:val="00B050"/>
        </w:rPr>
        <w:t xml:space="preserve"> provides the table/list and sends to Aggregate Report Team</w:t>
      </w:r>
      <w:r w:rsidR="00E15BC2" w:rsidRPr="005A10FB">
        <w:rPr>
          <w:i/>
          <w:color w:val="00B050"/>
        </w:rPr>
        <w:t xml:space="preserve">. The Aggregate Reporting Associate will then upload the table to the Report Appendix folder. </w:t>
      </w:r>
    </w:p>
    <w:p w14:paraId="04ABB238" w14:textId="77777777" w:rsidR="00093F9E" w:rsidRPr="005A10FB" w:rsidRDefault="00093F9E" w:rsidP="005A10FB">
      <w:pPr>
        <w:rPr>
          <w:i/>
          <w:color w:val="00B050"/>
        </w:rPr>
      </w:pPr>
      <w:r w:rsidRPr="005A10FB">
        <w:rPr>
          <w:i/>
          <w:color w:val="00B050"/>
        </w:rPr>
        <w:t>OR</w:t>
      </w:r>
    </w:p>
    <w:p w14:paraId="49E0BF0C" w14:textId="77777777" w:rsidR="00093F9E" w:rsidRDefault="00093F9E" w:rsidP="00093F9E">
      <w:r w:rsidRPr="00630999">
        <w:t>No reports identified.</w:t>
      </w:r>
    </w:p>
    <w:p w14:paraId="405C8C69" w14:textId="77777777" w:rsidR="00FC3F3F" w:rsidRDefault="00FC3F3F" w:rsidP="00093F9E"/>
    <w:p w14:paraId="7E5559E5" w14:textId="77777777" w:rsidR="0087242A" w:rsidRDefault="0087242A" w:rsidP="00093F9E">
      <w:pPr>
        <w:sectPr w:rsidR="0087242A" w:rsidSect="0087242A">
          <w:headerReference w:type="default" r:id="rId32"/>
          <w:footnotePr>
            <w:numFmt w:val="lowerLetter"/>
          </w:footnotePr>
          <w:endnotePr>
            <w:numFmt w:val="decimal"/>
            <w:numRestart w:val="eachSect"/>
          </w:endnotePr>
          <w:pgSz w:w="15840" w:h="12240" w:orient="landscape" w:code="1"/>
          <w:pgMar w:top="1440" w:right="2160" w:bottom="1440" w:left="1440" w:header="1080" w:footer="720" w:gutter="0"/>
          <w:cols w:space="720"/>
          <w:docGrid w:linePitch="326"/>
        </w:sectPr>
      </w:pPr>
    </w:p>
    <w:p w14:paraId="6D0697D3" w14:textId="77777777" w:rsidR="003F2556" w:rsidRPr="0028482F" w:rsidRDefault="003F2556" w:rsidP="003F2556">
      <w:pPr>
        <w:pStyle w:val="Heading2"/>
      </w:pPr>
      <w:bookmarkStart w:id="379" w:name="_Toc303189198"/>
      <w:bookmarkStart w:id="380" w:name="_Toc384666904"/>
      <w:bookmarkStart w:id="381" w:name="_Toc447267200"/>
      <w:r w:rsidRPr="0028482F">
        <w:lastRenderedPageBreak/>
        <w:t>Significant Phase I Protocol Modifications with Respect to a US IND</w:t>
      </w:r>
      <w:bookmarkEnd w:id="379"/>
      <w:bookmarkEnd w:id="380"/>
      <w:bookmarkEnd w:id="381"/>
    </w:p>
    <w:p w14:paraId="30FB5CF0" w14:textId="4E1A1C4E" w:rsidR="003F2556" w:rsidRPr="005A10FB" w:rsidRDefault="003F2556" w:rsidP="005A10FB">
      <w:pPr>
        <w:rPr>
          <w:i/>
          <w:color w:val="00B050"/>
        </w:rPr>
      </w:pPr>
      <w:r w:rsidRPr="005A10FB">
        <w:rPr>
          <w:i/>
          <w:color w:val="00B050"/>
        </w:rPr>
        <w:t xml:space="preserve">Lead Author:  </w:t>
      </w:r>
      <w:r w:rsidR="0029282C" w:rsidRPr="005A10FB">
        <w:rPr>
          <w:i/>
          <w:color w:val="00B050"/>
        </w:rPr>
        <w:t>Clinical Management and Clinical Development</w:t>
      </w:r>
      <w:r w:rsidRPr="005A10FB">
        <w:rPr>
          <w:i/>
          <w:color w:val="00B050"/>
        </w:rPr>
        <w:t xml:space="preserve">. </w:t>
      </w:r>
      <w:r w:rsidR="00E15BC2" w:rsidRPr="005A10FB">
        <w:rPr>
          <w:i/>
          <w:color w:val="00B050"/>
        </w:rPr>
        <w:t xml:space="preserve">The responsible author for this section should enter the information directly into </w:t>
      </w:r>
      <w:r w:rsidR="00172125">
        <w:rPr>
          <w:i/>
          <w:color w:val="00B050"/>
        </w:rPr>
        <w:t>the IND</w:t>
      </w:r>
      <w:r w:rsidR="00172125" w:rsidRPr="005A10FB">
        <w:rPr>
          <w:i/>
          <w:color w:val="00B050"/>
        </w:rPr>
        <w:t xml:space="preserve"> </w:t>
      </w:r>
      <w:r w:rsidR="00E15BC2" w:rsidRPr="005A10FB">
        <w:rPr>
          <w:i/>
          <w:color w:val="00B050"/>
        </w:rPr>
        <w:t>template</w:t>
      </w:r>
      <w:r w:rsidR="00172125">
        <w:rPr>
          <w:i/>
          <w:color w:val="00B050"/>
        </w:rPr>
        <w:t xml:space="preserve"> located in GEPIC. </w:t>
      </w:r>
    </w:p>
    <w:p w14:paraId="039B5EC8" w14:textId="77777777" w:rsidR="00344A57" w:rsidRPr="005A10FB" w:rsidRDefault="00344A57" w:rsidP="005A10FB">
      <w:pPr>
        <w:rPr>
          <w:i/>
          <w:color w:val="00B050"/>
        </w:rPr>
      </w:pPr>
    </w:p>
    <w:p w14:paraId="454FDCFF" w14:textId="43EA8BE1" w:rsidR="00344A57" w:rsidRPr="005A10FB" w:rsidRDefault="003846A6" w:rsidP="005A10FB">
      <w:pPr>
        <w:rPr>
          <w:i/>
          <w:color w:val="00B050"/>
        </w:rPr>
      </w:pPr>
      <w:r w:rsidRPr="005A10FB">
        <w:rPr>
          <w:i/>
          <w:color w:val="00B050"/>
        </w:rPr>
        <w:t>Note t</w:t>
      </w:r>
      <w:r w:rsidR="00D450A7">
        <w:rPr>
          <w:i/>
          <w:color w:val="00B050"/>
        </w:rPr>
        <w:t>o Aggregate Reporting Associate</w:t>
      </w:r>
      <w:r w:rsidRPr="005A10FB">
        <w:rPr>
          <w:i/>
          <w:color w:val="00B050"/>
        </w:rPr>
        <w:t xml:space="preserve">: If being submitted to the FDA, content will be provided for this section and it will be a </w:t>
      </w:r>
      <w:r w:rsidR="005112E3" w:rsidRPr="005A10FB">
        <w:rPr>
          <w:i/>
          <w:color w:val="00B050"/>
        </w:rPr>
        <w:t>stand-alone</w:t>
      </w:r>
      <w:r w:rsidRPr="005A10FB">
        <w:rPr>
          <w:i/>
          <w:color w:val="00B050"/>
        </w:rPr>
        <w:t xml:space="preserve"> document and submitted to the FDA </w:t>
      </w:r>
      <w:r w:rsidR="0069614B" w:rsidRPr="005A10FB">
        <w:rPr>
          <w:i/>
          <w:color w:val="00B050"/>
        </w:rPr>
        <w:t>as a link to the</w:t>
      </w:r>
      <w:r w:rsidR="00CA09C0">
        <w:rPr>
          <w:i/>
          <w:color w:val="00B050"/>
        </w:rPr>
        <w:t xml:space="preserve"> </w:t>
      </w:r>
      <w:r w:rsidRPr="005A10FB">
        <w:rPr>
          <w:i/>
          <w:color w:val="00B050"/>
        </w:rPr>
        <w:t xml:space="preserve">DSUR package. Please inform Regulatory of the separate document once the report has been </w:t>
      </w:r>
      <w:r w:rsidR="004D0E72">
        <w:rPr>
          <w:i/>
          <w:color w:val="00B050"/>
        </w:rPr>
        <w:t>finalised</w:t>
      </w:r>
      <w:r w:rsidRPr="005A10FB">
        <w:rPr>
          <w:i/>
          <w:color w:val="00B050"/>
        </w:rPr>
        <w:t>.</w:t>
      </w:r>
      <w:r w:rsidR="00015716" w:rsidRPr="005A10FB">
        <w:rPr>
          <w:i/>
          <w:color w:val="00B050"/>
        </w:rPr>
        <w:t xml:space="preserve"> </w:t>
      </w:r>
      <w:r w:rsidR="00344A57" w:rsidRPr="005A10FB">
        <w:rPr>
          <w:i/>
          <w:color w:val="00B050"/>
        </w:rPr>
        <w:t xml:space="preserve">The main document/appendix should always state the following sentence: </w:t>
      </w:r>
    </w:p>
    <w:p w14:paraId="6D566254" w14:textId="5FB63086" w:rsidR="003846A6" w:rsidRDefault="00172125" w:rsidP="005A1FE6">
      <w:r w:rsidRPr="00172125">
        <w:t xml:space="preserve">For US FDA submissions only: refer to eCTD </w:t>
      </w:r>
      <w:r w:rsidRPr="00B56D68">
        <w:rPr>
          <w:color w:val="FF0000"/>
        </w:rPr>
        <w:t xml:space="preserve">Section 1.13.2 </w:t>
      </w:r>
      <w:r>
        <w:t xml:space="preserve">- </w:t>
      </w:r>
      <w:r w:rsidRPr="00172125">
        <w:t>Summary of Clinical Pharmaco</w:t>
      </w:r>
      <w:r>
        <w:t>logy Information of the US IND.</w:t>
      </w:r>
    </w:p>
    <w:p w14:paraId="39CA33B9" w14:textId="77777777" w:rsidR="00FC3F3F" w:rsidRPr="00630999" w:rsidRDefault="00FC3F3F" w:rsidP="005A1FE6"/>
    <w:p w14:paraId="3B2AC30B" w14:textId="66757F48" w:rsidR="00506EB3" w:rsidRDefault="00506EB3">
      <w:pPr>
        <w:spacing w:after="0" w:line="240" w:lineRule="auto"/>
      </w:pPr>
      <w:r>
        <w:br w:type="page"/>
      </w:r>
    </w:p>
    <w:p w14:paraId="7289594E" w14:textId="77777777" w:rsidR="003F2556" w:rsidRPr="0028482F" w:rsidRDefault="003F2556" w:rsidP="003F2556">
      <w:pPr>
        <w:pStyle w:val="Heading2"/>
      </w:pPr>
      <w:bookmarkStart w:id="382" w:name="_Toc303189199"/>
      <w:bookmarkStart w:id="383" w:name="_Toc384666905"/>
      <w:bookmarkStart w:id="384" w:name="_Toc447267201"/>
      <w:r w:rsidRPr="0028482F">
        <w:lastRenderedPageBreak/>
        <w:t>Significant Manufacturing Changes</w:t>
      </w:r>
      <w:bookmarkEnd w:id="382"/>
      <w:bookmarkEnd w:id="383"/>
      <w:bookmarkEnd w:id="384"/>
    </w:p>
    <w:p w14:paraId="1F662C93" w14:textId="0AAC4A3F" w:rsidR="00D33EA6" w:rsidRPr="005A10FB" w:rsidRDefault="003F2556" w:rsidP="005A10FB">
      <w:pPr>
        <w:rPr>
          <w:i/>
          <w:color w:val="00B050"/>
        </w:rPr>
      </w:pPr>
      <w:r w:rsidRPr="005A10FB">
        <w:rPr>
          <w:i/>
          <w:color w:val="00B050"/>
        </w:rPr>
        <w:t>Lead Author:  Regulatory Affairs with Chemistry, Manufacturing and Control (CMC</w:t>
      </w:r>
      <w:r w:rsidR="0069614B" w:rsidRPr="005A10FB">
        <w:rPr>
          <w:i/>
          <w:color w:val="00B050"/>
        </w:rPr>
        <w:t>)</w:t>
      </w:r>
      <w:r w:rsidRPr="005A10FB">
        <w:rPr>
          <w:i/>
          <w:color w:val="00B050"/>
        </w:rPr>
        <w:t xml:space="preserve">. </w:t>
      </w:r>
      <w:r w:rsidR="0069614B" w:rsidRPr="005A10FB">
        <w:rPr>
          <w:i/>
          <w:color w:val="00B050"/>
        </w:rPr>
        <w:t>The responsible author for this section should enter the information directly into th</w:t>
      </w:r>
      <w:r w:rsidR="00172125">
        <w:rPr>
          <w:i/>
          <w:color w:val="00B050"/>
        </w:rPr>
        <w:t>e IND</w:t>
      </w:r>
      <w:r w:rsidR="0069614B" w:rsidRPr="005A10FB">
        <w:rPr>
          <w:i/>
          <w:color w:val="00B050"/>
        </w:rPr>
        <w:t xml:space="preserve"> template</w:t>
      </w:r>
      <w:r w:rsidR="00172125">
        <w:rPr>
          <w:i/>
          <w:color w:val="00B050"/>
        </w:rPr>
        <w:t xml:space="preserve"> located in GEPIC. </w:t>
      </w:r>
      <w:r w:rsidR="00D33EA6" w:rsidRPr="005A10FB">
        <w:rPr>
          <w:i/>
          <w:color w:val="00B050"/>
        </w:rPr>
        <w:t xml:space="preserve"> </w:t>
      </w:r>
    </w:p>
    <w:p w14:paraId="0CE059A5" w14:textId="4B496FDE" w:rsidR="00172125" w:rsidRPr="00A33DCD" w:rsidRDefault="00D33EA6">
      <w:pPr>
        <w:spacing w:after="0" w:line="240" w:lineRule="auto"/>
        <w:rPr>
          <w:i/>
          <w:color w:val="00B050"/>
        </w:rPr>
      </w:pPr>
      <w:r w:rsidRPr="005A10FB">
        <w:rPr>
          <w:i/>
          <w:color w:val="00B050"/>
        </w:rPr>
        <w:t xml:space="preserve">Note to Aggregate Reporting Associate: If being submitted to the FDA, content will be provided for this section and it will be a </w:t>
      </w:r>
      <w:r w:rsidR="005112E3" w:rsidRPr="005A10FB">
        <w:rPr>
          <w:i/>
          <w:color w:val="00B050"/>
        </w:rPr>
        <w:t>stand-alone</w:t>
      </w:r>
      <w:r w:rsidRPr="005A10FB">
        <w:rPr>
          <w:i/>
          <w:color w:val="00B050"/>
        </w:rPr>
        <w:t xml:space="preserve"> document and submitted to the FDA </w:t>
      </w:r>
      <w:r w:rsidR="0069614B" w:rsidRPr="005A10FB">
        <w:rPr>
          <w:i/>
          <w:color w:val="00B050"/>
        </w:rPr>
        <w:t xml:space="preserve">as a link to </w:t>
      </w:r>
      <w:r w:rsidRPr="005A10FB">
        <w:rPr>
          <w:i/>
          <w:color w:val="00B050"/>
        </w:rPr>
        <w:t xml:space="preserve">the DSUR package. Please inform Regulatory of the separate document once the report has been </w:t>
      </w:r>
      <w:r w:rsidR="004D0E72">
        <w:rPr>
          <w:i/>
          <w:color w:val="00B050"/>
        </w:rPr>
        <w:t>finalised</w:t>
      </w:r>
      <w:r w:rsidRPr="005A10FB">
        <w:rPr>
          <w:i/>
          <w:color w:val="00B050"/>
        </w:rPr>
        <w:t xml:space="preserve">. The main document/appendix should always state the following sentence: </w:t>
      </w:r>
    </w:p>
    <w:p w14:paraId="5A871018" w14:textId="77777777" w:rsidR="00172125" w:rsidRPr="00A33DCD" w:rsidRDefault="00172125">
      <w:pPr>
        <w:spacing w:after="0" w:line="240" w:lineRule="auto"/>
        <w:rPr>
          <w:i/>
          <w:color w:val="00B050"/>
        </w:rPr>
      </w:pPr>
    </w:p>
    <w:p w14:paraId="35F96F96" w14:textId="77777777" w:rsidR="00DC54B0" w:rsidRDefault="00172125">
      <w:pPr>
        <w:spacing w:after="0" w:line="240" w:lineRule="auto"/>
      </w:pPr>
      <w:r w:rsidRPr="00172125">
        <w:t xml:space="preserve">For US FDA submissions only: refer to eCTD </w:t>
      </w:r>
      <w:r w:rsidRPr="00B56D68">
        <w:rPr>
          <w:color w:val="FF0000"/>
        </w:rPr>
        <w:t xml:space="preserve">Section 1.13.5 </w:t>
      </w:r>
      <w:r>
        <w:t xml:space="preserve">- </w:t>
      </w:r>
      <w:r w:rsidRPr="00172125">
        <w:t>Summary of Manufacturing Chang</w:t>
      </w:r>
      <w:r>
        <w:t>es of the US IND.</w:t>
      </w:r>
    </w:p>
    <w:p w14:paraId="210D0D25" w14:textId="77777777" w:rsidR="00FC3F3F" w:rsidRDefault="00FC3F3F">
      <w:pPr>
        <w:spacing w:after="0" w:line="240" w:lineRule="auto"/>
      </w:pPr>
    </w:p>
    <w:p w14:paraId="6BB07B57" w14:textId="3D3AA023" w:rsidR="00163DE6" w:rsidRDefault="00163DE6">
      <w:pPr>
        <w:spacing w:after="0" w:line="240" w:lineRule="auto"/>
      </w:pPr>
      <w:r>
        <w:br w:type="page"/>
      </w:r>
    </w:p>
    <w:p w14:paraId="7B45FF9C" w14:textId="77777777" w:rsidR="003F2556" w:rsidRPr="0028482F" w:rsidRDefault="003F2556" w:rsidP="003F2556">
      <w:pPr>
        <w:pStyle w:val="Heading2"/>
      </w:pPr>
      <w:bookmarkStart w:id="385" w:name="_Toc303189200"/>
      <w:bookmarkStart w:id="386" w:name="_Toc384666906"/>
      <w:bookmarkStart w:id="387" w:name="_Toc447267202"/>
      <w:r w:rsidRPr="0028482F">
        <w:lastRenderedPageBreak/>
        <w:t>Description of the General Investigation Plan for the Coming Year with Respect to a US IND</w:t>
      </w:r>
      <w:bookmarkEnd w:id="385"/>
      <w:bookmarkEnd w:id="386"/>
      <w:bookmarkEnd w:id="387"/>
    </w:p>
    <w:p w14:paraId="51278BDA" w14:textId="348160FA" w:rsidR="001627C0" w:rsidRDefault="003F2556" w:rsidP="001627C0">
      <w:pPr>
        <w:rPr>
          <w:i/>
          <w:color w:val="00B050"/>
        </w:rPr>
      </w:pPr>
      <w:r w:rsidRPr="005A10FB">
        <w:rPr>
          <w:i/>
          <w:color w:val="00B050"/>
        </w:rPr>
        <w:t xml:space="preserve">Lead Author:  </w:t>
      </w:r>
      <w:r w:rsidR="00F86F6D" w:rsidRPr="005A10FB">
        <w:rPr>
          <w:i/>
          <w:color w:val="00B050"/>
        </w:rPr>
        <w:t>Clinical Management and Clinical Development</w:t>
      </w:r>
      <w:r w:rsidRPr="005A10FB">
        <w:rPr>
          <w:i/>
          <w:color w:val="00B050"/>
        </w:rPr>
        <w:t xml:space="preserve">. </w:t>
      </w:r>
      <w:r w:rsidR="00B72F40" w:rsidRPr="005A10FB">
        <w:rPr>
          <w:i/>
          <w:color w:val="00B050"/>
        </w:rPr>
        <w:t>The responsible author for this section should enter the information directly into th</w:t>
      </w:r>
      <w:r w:rsidR="00172125">
        <w:rPr>
          <w:i/>
          <w:color w:val="00B050"/>
        </w:rPr>
        <w:t xml:space="preserve">e IND </w:t>
      </w:r>
      <w:r w:rsidR="00B72F40" w:rsidRPr="005A10FB">
        <w:rPr>
          <w:i/>
          <w:color w:val="00B050"/>
        </w:rPr>
        <w:t>template</w:t>
      </w:r>
      <w:r w:rsidR="00172125">
        <w:rPr>
          <w:i/>
          <w:color w:val="00B050"/>
        </w:rPr>
        <w:t xml:space="preserve"> located in GEPIC.</w:t>
      </w:r>
    </w:p>
    <w:p w14:paraId="1B433AFC" w14:textId="23A32986" w:rsidR="00344A57" w:rsidRPr="00F52C09" w:rsidRDefault="00E62005" w:rsidP="001627C0">
      <w:pPr>
        <w:rPr>
          <w:i/>
          <w:color w:val="00B050"/>
        </w:rPr>
      </w:pPr>
      <w:r w:rsidRPr="00F52C09">
        <w:rPr>
          <w:i/>
          <w:color w:val="00B050"/>
        </w:rPr>
        <w:t xml:space="preserve">Note to Aggregate </w:t>
      </w:r>
      <w:r>
        <w:rPr>
          <w:i/>
          <w:color w:val="00B050"/>
        </w:rPr>
        <w:t>r</w:t>
      </w:r>
      <w:r w:rsidRPr="00F52C09">
        <w:rPr>
          <w:i/>
          <w:color w:val="00B050"/>
        </w:rPr>
        <w:t xml:space="preserve">eporting </w:t>
      </w:r>
      <w:r>
        <w:rPr>
          <w:i/>
          <w:color w:val="00B050"/>
        </w:rPr>
        <w:t>a</w:t>
      </w:r>
      <w:r w:rsidRPr="00F52C09">
        <w:rPr>
          <w:i/>
          <w:color w:val="00B050"/>
        </w:rPr>
        <w:t xml:space="preserve">ssociate: If being submitted to the FDA, content will be provided for this section and it will be a stand-alone document and submitted to the FDA </w:t>
      </w:r>
      <w:r>
        <w:rPr>
          <w:i/>
          <w:color w:val="00B050"/>
        </w:rPr>
        <w:t xml:space="preserve">as a link to </w:t>
      </w:r>
      <w:r w:rsidRPr="00F52C09">
        <w:rPr>
          <w:i/>
          <w:color w:val="00B050"/>
        </w:rPr>
        <w:t xml:space="preserve">the DSUR package. </w:t>
      </w:r>
      <w:r w:rsidR="003846A6" w:rsidRPr="00F52C09">
        <w:rPr>
          <w:i/>
          <w:color w:val="00B050"/>
        </w:rPr>
        <w:t xml:space="preserve">Please inform Regulatory of the separate document once the report has been </w:t>
      </w:r>
      <w:r w:rsidR="004D0E72">
        <w:rPr>
          <w:i/>
          <w:color w:val="00B050"/>
        </w:rPr>
        <w:t>finalised</w:t>
      </w:r>
      <w:r w:rsidR="003846A6" w:rsidRPr="00F52C09">
        <w:rPr>
          <w:i/>
          <w:color w:val="00B050"/>
        </w:rPr>
        <w:t>.</w:t>
      </w:r>
      <w:r w:rsidR="00344A57" w:rsidRPr="00F52C09">
        <w:rPr>
          <w:i/>
          <w:color w:val="00B050"/>
        </w:rPr>
        <w:t xml:space="preserve"> The main document/appendix should always state the following sentence: </w:t>
      </w:r>
    </w:p>
    <w:p w14:paraId="67847F21" w14:textId="72DBE986" w:rsidR="00172125" w:rsidRPr="00172125" w:rsidRDefault="00172125" w:rsidP="00172125">
      <w:pPr>
        <w:rPr>
          <w:lang w:val="en-US"/>
        </w:rPr>
      </w:pPr>
      <w:r w:rsidRPr="00172125">
        <w:rPr>
          <w:lang w:val="en-US"/>
        </w:rPr>
        <w:t xml:space="preserve">For US FDA submissions only: refer to eCTD </w:t>
      </w:r>
      <w:r w:rsidRPr="00B56D68">
        <w:rPr>
          <w:color w:val="FF0000"/>
          <w:lang w:val="en-US"/>
        </w:rPr>
        <w:t>Section 1.13.9</w:t>
      </w:r>
      <w:r w:rsidRPr="00172125">
        <w:rPr>
          <w:lang w:val="en-US"/>
        </w:rPr>
        <w:t xml:space="preserve"> </w:t>
      </w:r>
      <w:r>
        <w:rPr>
          <w:lang w:val="en-US"/>
        </w:rPr>
        <w:t xml:space="preserve">- </w:t>
      </w:r>
      <w:r w:rsidRPr="00172125">
        <w:rPr>
          <w:lang w:val="en-US"/>
        </w:rPr>
        <w:t>General Investigational Plan of the US IND</w:t>
      </w:r>
      <w:r>
        <w:rPr>
          <w:lang w:val="en-US"/>
        </w:rPr>
        <w:t>.</w:t>
      </w:r>
    </w:p>
    <w:p w14:paraId="18B4F625" w14:textId="77777777" w:rsidR="00A3259D" w:rsidRDefault="00A3259D" w:rsidP="00344A57"/>
    <w:p w14:paraId="0270B379" w14:textId="2255C4A0" w:rsidR="00A3259D" w:rsidRDefault="00A3259D" w:rsidP="009E1014">
      <w:pPr>
        <w:spacing w:after="0" w:line="240" w:lineRule="auto"/>
      </w:pPr>
      <w:r>
        <w:br w:type="page"/>
      </w:r>
    </w:p>
    <w:p w14:paraId="434510A7" w14:textId="77777777" w:rsidR="003F2556" w:rsidRPr="005A10FB" w:rsidRDefault="003F2556" w:rsidP="003F2556">
      <w:pPr>
        <w:pStyle w:val="Heading2"/>
      </w:pPr>
      <w:bookmarkStart w:id="388" w:name="_Toc303189201"/>
      <w:bookmarkStart w:id="389" w:name="_Toc384666907"/>
      <w:bookmarkStart w:id="390" w:name="_Toc447267203"/>
      <w:r w:rsidRPr="005A10FB">
        <w:lastRenderedPageBreak/>
        <w:t>Log of Outstanding Business with Respect to a US IND</w:t>
      </w:r>
      <w:bookmarkEnd w:id="388"/>
      <w:bookmarkEnd w:id="389"/>
      <w:bookmarkEnd w:id="390"/>
    </w:p>
    <w:p w14:paraId="12E37063" w14:textId="647CFA9A" w:rsidR="004313EA" w:rsidRDefault="00FA225D" w:rsidP="00F52C09">
      <w:pPr>
        <w:rPr>
          <w:i/>
          <w:color w:val="00B050"/>
        </w:rPr>
      </w:pPr>
      <w:r w:rsidRPr="005A10FB">
        <w:rPr>
          <w:i/>
          <w:color w:val="00B050"/>
        </w:rPr>
        <w:t xml:space="preserve">Lead Author:  Regulatory Affairs. </w:t>
      </w:r>
      <w:r w:rsidR="00B72F40" w:rsidRPr="005A10FB">
        <w:rPr>
          <w:i/>
          <w:color w:val="00B050"/>
        </w:rPr>
        <w:t>The responsible author for this section should enter the information directly into th</w:t>
      </w:r>
      <w:r w:rsidR="00172125">
        <w:rPr>
          <w:i/>
          <w:color w:val="00B050"/>
        </w:rPr>
        <w:t>e IND</w:t>
      </w:r>
      <w:r w:rsidR="00B72F40" w:rsidRPr="005A10FB">
        <w:rPr>
          <w:i/>
          <w:color w:val="00B050"/>
        </w:rPr>
        <w:t xml:space="preserve"> template</w:t>
      </w:r>
      <w:r w:rsidR="00172125">
        <w:rPr>
          <w:i/>
          <w:color w:val="00B050"/>
        </w:rPr>
        <w:t xml:space="preserve"> located in GEPIC.</w:t>
      </w:r>
    </w:p>
    <w:p w14:paraId="216ECAC5" w14:textId="083CCD53" w:rsidR="00344A57" w:rsidRPr="005A10FB" w:rsidRDefault="003846A6" w:rsidP="00F52C09">
      <w:pPr>
        <w:rPr>
          <w:i/>
          <w:color w:val="00B050"/>
        </w:rPr>
      </w:pPr>
      <w:r w:rsidRPr="005A10FB">
        <w:rPr>
          <w:i/>
          <w:color w:val="00B050"/>
        </w:rPr>
        <w:t xml:space="preserve">Note to Aggregate Reporting </w:t>
      </w:r>
      <w:r w:rsidR="00E62005" w:rsidRPr="005A10FB">
        <w:rPr>
          <w:i/>
          <w:color w:val="00B050"/>
        </w:rPr>
        <w:t>Associate:</w:t>
      </w:r>
      <w:r w:rsidRPr="005A10FB">
        <w:rPr>
          <w:i/>
          <w:color w:val="00B050"/>
        </w:rPr>
        <w:t xml:space="preserve"> If being submitted to the FDA, content will be provided for this section and it will be a </w:t>
      </w:r>
      <w:r w:rsidR="00E62005" w:rsidRPr="005A10FB">
        <w:rPr>
          <w:i/>
          <w:color w:val="00B050"/>
        </w:rPr>
        <w:t>stand-alone</w:t>
      </w:r>
      <w:r w:rsidRPr="005A10FB">
        <w:rPr>
          <w:i/>
          <w:color w:val="00B050"/>
        </w:rPr>
        <w:t xml:space="preserve"> document and submitted to the FDA </w:t>
      </w:r>
      <w:r w:rsidR="0069614B" w:rsidRPr="005A10FB">
        <w:rPr>
          <w:i/>
          <w:color w:val="00B050"/>
        </w:rPr>
        <w:t xml:space="preserve">as a link to </w:t>
      </w:r>
      <w:r w:rsidRPr="005A10FB">
        <w:rPr>
          <w:i/>
          <w:color w:val="00B050"/>
        </w:rPr>
        <w:t xml:space="preserve">the DSUR package. Please inform Regulatory of the separate document once the report has been </w:t>
      </w:r>
      <w:r w:rsidR="004D0E72">
        <w:rPr>
          <w:i/>
          <w:color w:val="00B050"/>
        </w:rPr>
        <w:t>finalised</w:t>
      </w:r>
      <w:r w:rsidRPr="005A10FB">
        <w:rPr>
          <w:i/>
          <w:color w:val="00B050"/>
        </w:rPr>
        <w:t>.</w:t>
      </w:r>
      <w:r w:rsidR="00344A57" w:rsidRPr="005A10FB">
        <w:rPr>
          <w:i/>
          <w:color w:val="00B050"/>
        </w:rPr>
        <w:t xml:space="preserve"> The main document/appendix should always state the following sentence: </w:t>
      </w:r>
    </w:p>
    <w:p w14:paraId="40BB6645" w14:textId="6E05AF15" w:rsidR="003F2556" w:rsidRPr="00630999" w:rsidRDefault="00172125" w:rsidP="003F2556">
      <w:r w:rsidRPr="00172125">
        <w:t xml:space="preserve">For US FDA submissions only: refer to eCTD </w:t>
      </w:r>
      <w:r w:rsidRPr="00B56D68">
        <w:rPr>
          <w:color w:val="FF0000"/>
        </w:rPr>
        <w:t>Section 1.13.14</w:t>
      </w:r>
      <w:r>
        <w:t xml:space="preserve"> -</w:t>
      </w:r>
      <w:r w:rsidRPr="00172125">
        <w:t xml:space="preserve"> Log of Outstanding Regulatory Business of the US IND</w:t>
      </w:r>
      <w:r w:rsidR="00763C43">
        <w:t>.</w:t>
      </w:r>
    </w:p>
    <w:p w14:paraId="704F408D" w14:textId="77777777" w:rsidR="003F2556" w:rsidRPr="00630999" w:rsidRDefault="003F2556" w:rsidP="003F2556"/>
    <w:p w14:paraId="7C74F1E8" w14:textId="501CE289" w:rsidR="0081016C" w:rsidRPr="0081016C" w:rsidRDefault="0081016C" w:rsidP="0081016C">
      <w:pPr>
        <w:spacing w:after="0" w:line="240" w:lineRule="auto"/>
        <w:rPr>
          <w:b/>
          <w:sz w:val="28"/>
        </w:rPr>
      </w:pPr>
      <w:r>
        <w:tab/>
      </w:r>
    </w:p>
    <w:sectPr w:rsidR="0081016C" w:rsidRPr="0081016C" w:rsidSect="0087242A">
      <w:headerReference w:type="default" r:id="rId33"/>
      <w:footnotePr>
        <w:numFmt w:val="lowerLetter"/>
      </w:footnotePr>
      <w:endnotePr>
        <w:numFmt w:val="decimal"/>
        <w:numRestart w:val="eachSect"/>
      </w:endnotePr>
      <w:pgSz w:w="12240" w:h="15840" w:code="1"/>
      <w:pgMar w:top="1440" w:right="1440" w:bottom="1440" w:left="2160" w:header="108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Amit Choudhari" w:date="2016-09-01T14:06:00Z" w:initials="AC">
    <w:p w14:paraId="1E77DC79" w14:textId="3E490723" w:rsidR="00A87336" w:rsidRDefault="00A87336">
      <w:pPr>
        <w:pStyle w:val="CommentText"/>
      </w:pPr>
      <w:r>
        <w:rPr>
          <w:rStyle w:val="CommentReference"/>
        </w:rPr>
        <w:annotationRef/>
      </w:r>
      <w:r>
        <w:rPr>
          <w:rStyle w:val="CommentReference"/>
        </w:rPr>
        <w:t xml:space="preserve">Option </w:t>
      </w:r>
      <w:r>
        <w:t>to add new text – Start with the standard template</w:t>
      </w:r>
    </w:p>
  </w:comment>
  <w:comment w:id="16" w:author="Amit Choudhari" w:date="2016-09-01T14:08:00Z" w:initials="AC">
    <w:p w14:paraId="38425807" w14:textId="59D1FF56" w:rsidR="00057E1B" w:rsidRDefault="00057E1B">
      <w:pPr>
        <w:pStyle w:val="CommentText"/>
      </w:pPr>
      <w:r>
        <w:rPr>
          <w:rStyle w:val="CommentReference"/>
        </w:rPr>
        <w:annotationRef/>
      </w:r>
      <w:r>
        <w:t>Depends on Product Type – Confirm with Product Safety group? Provide all options</w:t>
      </w:r>
    </w:p>
  </w:comment>
  <w:comment w:id="35" w:author="Amit Choudhari" w:date="2016-09-01T14:11:00Z" w:initials="AC">
    <w:p w14:paraId="6470AF5C" w14:textId="3587B2D5" w:rsidR="00751AE0" w:rsidRDefault="00751AE0">
      <w:pPr>
        <w:pStyle w:val="CommentText"/>
      </w:pPr>
      <w:r>
        <w:rPr>
          <w:rStyle w:val="CommentReference"/>
        </w:rPr>
        <w:annotationRef/>
      </w:r>
      <w:r>
        <w:t xml:space="preserve">Product marketed option </w:t>
      </w:r>
    </w:p>
  </w:comment>
  <w:comment w:id="39" w:author="Amit Choudhari" w:date="2016-09-01T14:11:00Z" w:initials="AC">
    <w:p w14:paraId="31E45CF0" w14:textId="77777777" w:rsidR="00751AE0" w:rsidRDefault="00751AE0">
      <w:pPr>
        <w:pStyle w:val="CommentText"/>
      </w:pPr>
      <w:r>
        <w:rPr>
          <w:rStyle w:val="CommentReference"/>
        </w:rPr>
        <w:annotationRef/>
      </w:r>
      <w:r>
        <w:t xml:space="preserve">Provide options -  </w:t>
      </w:r>
    </w:p>
    <w:p w14:paraId="20CE2893" w14:textId="77777777" w:rsidR="00751AE0" w:rsidRDefault="00751AE0">
      <w:pPr>
        <w:pStyle w:val="CommentText"/>
      </w:pPr>
    </w:p>
    <w:p w14:paraId="31DC63CE" w14:textId="1FF74A86" w:rsidR="00751AE0" w:rsidRDefault="00751AE0">
      <w:pPr>
        <w:pStyle w:val="CommentText"/>
      </w:pPr>
      <w:r>
        <w:t>Not applicable if NOT Marketed</w:t>
      </w:r>
    </w:p>
  </w:comment>
  <w:comment w:id="49" w:author="Amit Choudhari" w:date="2016-09-01T14:15:00Z" w:initials="AC">
    <w:p w14:paraId="6CF2B637" w14:textId="082838C8" w:rsidR="00751AE0" w:rsidRDefault="00751AE0">
      <w:pPr>
        <w:pStyle w:val="CommentText"/>
      </w:pPr>
      <w:r>
        <w:rPr>
          <w:rStyle w:val="CommentReference"/>
        </w:rPr>
        <w:annotationRef/>
      </w:r>
      <w:r>
        <w:t>Option for “Significatnt Action Taken related to Safety”</w:t>
      </w:r>
    </w:p>
  </w:comment>
  <w:comment w:id="50" w:author="Amit Choudhari" w:date="2016-09-01T14:17:00Z" w:initials="AC">
    <w:p w14:paraId="4207AD61" w14:textId="17A5FD46" w:rsidR="00E57FAF" w:rsidRDefault="00E57FAF">
      <w:pPr>
        <w:pStyle w:val="CommentText"/>
      </w:pPr>
      <w:r>
        <w:rPr>
          <w:rStyle w:val="CommentReference"/>
        </w:rPr>
        <w:annotationRef/>
      </w:r>
      <w:r>
        <w:t>Difficult to Automate</w:t>
      </w:r>
    </w:p>
  </w:comment>
  <w:comment w:id="51" w:author="Amit Choudhari" w:date="2016-09-01T14:18:00Z" w:initials="AC">
    <w:p w14:paraId="55F213E9" w14:textId="2490038C" w:rsidR="00E57FAF" w:rsidRDefault="00E57FAF">
      <w:pPr>
        <w:pStyle w:val="CommentText"/>
      </w:pPr>
      <w:r>
        <w:rPr>
          <w:rStyle w:val="CommentReference"/>
        </w:rPr>
        <w:annotationRef/>
      </w:r>
      <w:r>
        <w:t>Standard Table – Always add</w:t>
      </w:r>
    </w:p>
  </w:comment>
  <w:comment w:id="52" w:author="Amit Choudhari" w:date="2016-09-01T14:19:00Z" w:initials="AC">
    <w:p w14:paraId="6786CB81" w14:textId="196BA65A" w:rsidR="007E381D" w:rsidRDefault="007E381D">
      <w:pPr>
        <w:pStyle w:val="CommentText"/>
      </w:pPr>
      <w:r>
        <w:rPr>
          <w:rStyle w:val="CommentReference"/>
        </w:rPr>
        <w:annotationRef/>
      </w:r>
      <w:r>
        <w:t>Similar to section 2 options</w:t>
      </w:r>
    </w:p>
  </w:comment>
  <w:comment w:id="55" w:author="Amit Choudhari" w:date="2016-09-01T14:21:00Z" w:initials="AC">
    <w:p w14:paraId="0A8060B7" w14:textId="0A40667D" w:rsidR="00F609A7" w:rsidRDefault="00F609A7">
      <w:pPr>
        <w:pStyle w:val="CommentText"/>
      </w:pPr>
      <w:r>
        <w:rPr>
          <w:rStyle w:val="CommentReference"/>
        </w:rPr>
        <w:annotationRef/>
      </w:r>
      <w:r>
        <w:t>Option for enter free-form text</w:t>
      </w:r>
    </w:p>
  </w:comment>
  <w:comment w:id="63" w:author="Amit Choudhari" w:date="2016-09-01T14:22:00Z" w:initials="AC">
    <w:p w14:paraId="0C4CE577" w14:textId="3581694C" w:rsidR="00E41497" w:rsidRDefault="00E41497">
      <w:pPr>
        <w:pStyle w:val="CommentText"/>
      </w:pPr>
      <w:r>
        <w:rPr>
          <w:rStyle w:val="CommentReference"/>
        </w:rPr>
        <w:annotationRef/>
      </w:r>
      <w:r>
        <w:t>Option for : Significant safety related updates</w:t>
      </w:r>
    </w:p>
  </w:comment>
  <w:comment w:id="64" w:author="Amit Choudhari" w:date="2016-09-01T14:24:00Z" w:initials="AC">
    <w:p w14:paraId="0702EC3A" w14:textId="0C8C6139" w:rsidR="00043F67" w:rsidRDefault="00043F67">
      <w:pPr>
        <w:pStyle w:val="CommentText"/>
      </w:pPr>
      <w:r>
        <w:rPr>
          <w:rStyle w:val="CommentReference"/>
        </w:rPr>
        <w:annotationRef/>
      </w:r>
      <w:r>
        <w:t>Refer to IB for the table – Section???</w:t>
      </w:r>
    </w:p>
  </w:comment>
  <w:comment w:id="68" w:author="Amit Choudhari" w:date="2016-09-01T14:27:00Z" w:initials="AC">
    <w:p w14:paraId="0A7AC729" w14:textId="77777777" w:rsidR="00043F67" w:rsidRDefault="00043F67">
      <w:pPr>
        <w:pStyle w:val="CommentText"/>
      </w:pPr>
      <w:r>
        <w:rPr>
          <w:rStyle w:val="CommentReference"/>
        </w:rPr>
        <w:annotationRef/>
      </w:r>
      <w:r>
        <w:t>Either Update template with standard text</w:t>
      </w:r>
    </w:p>
    <w:p w14:paraId="007A8933" w14:textId="1FB4A8B6" w:rsidR="00043F67" w:rsidRDefault="00043F67">
      <w:pPr>
        <w:pStyle w:val="CommentText"/>
      </w:pPr>
      <w:r>
        <w:t>Option for free-form text</w:t>
      </w:r>
    </w:p>
  </w:comment>
  <w:comment w:id="74" w:author="Amit Choudhari" w:date="2016-09-01T14:31:00Z" w:initials="AC">
    <w:p w14:paraId="70B900C4" w14:textId="58A5787E" w:rsidR="00043F67" w:rsidRDefault="00043F67">
      <w:pPr>
        <w:pStyle w:val="CommentText"/>
      </w:pPr>
      <w:r>
        <w:rPr>
          <w:rStyle w:val="CommentReference"/>
        </w:rPr>
        <w:annotationRef/>
      </w:r>
      <w:r>
        <w:t>Table data</w:t>
      </w:r>
    </w:p>
  </w:comment>
  <w:comment w:id="89" w:author="Amit Choudhari" w:date="2016-09-01T14:37:00Z" w:initials="AC">
    <w:p w14:paraId="7D982F83" w14:textId="439B201E" w:rsidR="009C3182" w:rsidRDefault="009C3182">
      <w:pPr>
        <w:pStyle w:val="CommentText"/>
      </w:pPr>
      <w:r>
        <w:rPr>
          <w:rStyle w:val="CommentReference"/>
        </w:rPr>
        <w:annotationRef/>
      </w:r>
      <w:r>
        <w:t>Option for Marketed product</w:t>
      </w:r>
    </w:p>
  </w:comment>
  <w:comment w:id="90" w:author="Amit Choudhari" w:date="2016-09-01T14:44:00Z" w:initials="AC">
    <w:p w14:paraId="1C603AD2" w14:textId="61D38B40" w:rsidR="004A07CB" w:rsidRDefault="004A07CB">
      <w:pPr>
        <w:pStyle w:val="CommentText"/>
      </w:pPr>
      <w:r>
        <w:rPr>
          <w:rStyle w:val="CommentReference"/>
        </w:rPr>
        <w:annotationRef/>
      </w:r>
      <w:r>
        <w:t>Data from Patient exposure table</w:t>
      </w:r>
    </w:p>
  </w:comment>
  <w:comment w:id="114" w:author="Amit Choudhari" w:date="2016-09-01T14:48:00Z" w:initials="AC">
    <w:p w14:paraId="744C1EC9" w14:textId="73B4F890" w:rsidR="00917CB8" w:rsidRDefault="00917CB8">
      <w:pPr>
        <w:pStyle w:val="CommentText"/>
      </w:pPr>
      <w:r>
        <w:rPr>
          <w:rStyle w:val="CommentReference"/>
        </w:rPr>
        <w:annotationRef/>
      </w:r>
      <w:r>
        <w:t>MedDRA Version</w:t>
      </w:r>
    </w:p>
  </w:comment>
  <w:comment w:id="118" w:author="Amit Choudhari" w:date="2016-09-01T14:50:00Z" w:initials="AC">
    <w:p w14:paraId="1236741B" w14:textId="7F1F8612" w:rsidR="00D25FF9" w:rsidRDefault="00D25FF9">
      <w:pPr>
        <w:pStyle w:val="CommentText"/>
      </w:pPr>
      <w:r>
        <w:rPr>
          <w:rStyle w:val="CommentReference"/>
        </w:rPr>
        <w:annotationRef/>
      </w:r>
      <w:r>
        <w:t>Option for SAE / No SAE</w:t>
      </w:r>
    </w:p>
  </w:comment>
  <w:comment w:id="121" w:author="Amit Choudhari" w:date="2016-09-01T14:51:00Z" w:initials="AC">
    <w:p w14:paraId="1D0DF61A" w14:textId="576AACBF" w:rsidR="00321667" w:rsidRDefault="00321667">
      <w:pPr>
        <w:pStyle w:val="CommentText"/>
      </w:pPr>
      <w:r>
        <w:rPr>
          <w:rStyle w:val="CommentReference"/>
        </w:rPr>
        <w:annotationRef/>
      </w:r>
      <w:r>
        <w:t>Option for SAE / No SAE</w:t>
      </w:r>
    </w:p>
  </w:comment>
  <w:comment w:id="126" w:author="Amit Choudhari" w:date="2016-09-01T14:53:00Z" w:initials="AC">
    <w:p w14:paraId="74BDE2E0" w14:textId="6482EA1E" w:rsidR="004848C2" w:rsidRDefault="004848C2">
      <w:pPr>
        <w:pStyle w:val="CommentText"/>
      </w:pPr>
      <w:r>
        <w:rPr>
          <w:rStyle w:val="CommentReference"/>
        </w:rPr>
        <w:annotationRef/>
      </w:r>
      <w:r>
        <w:t>Completed Trial option</w:t>
      </w:r>
    </w:p>
  </w:comment>
  <w:comment w:id="127" w:author="Amit Choudhari" w:date="2016-09-01T14:55:00Z" w:initials="AC">
    <w:p w14:paraId="5919869D" w14:textId="77777777" w:rsidR="00914D56" w:rsidRDefault="00914D56">
      <w:pPr>
        <w:pStyle w:val="CommentText"/>
      </w:pPr>
      <w:r>
        <w:rPr>
          <w:rStyle w:val="CommentReference"/>
        </w:rPr>
        <w:annotationRef/>
      </w:r>
      <w:r>
        <w:t>Start with Standards text.</w:t>
      </w:r>
    </w:p>
    <w:p w14:paraId="2588602A" w14:textId="266F2419" w:rsidR="00914D56" w:rsidRDefault="00914D56">
      <w:pPr>
        <w:pStyle w:val="CommentText"/>
      </w:pPr>
      <w:r>
        <w:t>Authors have freedom to add detailed text</w:t>
      </w:r>
    </w:p>
  </w:comment>
  <w:comment w:id="131" w:author="Amit Choudhari" w:date="2016-09-01T15:00:00Z" w:initials="AC">
    <w:p w14:paraId="65C3D203" w14:textId="77777777" w:rsidR="001F57C3" w:rsidRDefault="001F57C3">
      <w:pPr>
        <w:pStyle w:val="CommentText"/>
      </w:pPr>
      <w:r>
        <w:rPr>
          <w:rStyle w:val="CommentReference"/>
        </w:rPr>
        <w:annotationRef/>
      </w:r>
      <w:r>
        <w:t xml:space="preserve">Refer to GSL data for Study title, Coutries, </w:t>
      </w:r>
    </w:p>
    <w:p w14:paraId="138946EC" w14:textId="77777777" w:rsidR="001F57C3" w:rsidRDefault="001F57C3">
      <w:pPr>
        <w:pStyle w:val="CommentText"/>
      </w:pPr>
      <w:r>
        <w:t>Refer to CSR for Safety results</w:t>
      </w:r>
    </w:p>
    <w:p w14:paraId="1444438F" w14:textId="77777777" w:rsidR="001F57C3" w:rsidRDefault="001F57C3">
      <w:pPr>
        <w:pStyle w:val="CommentText"/>
      </w:pPr>
      <w:r>
        <w:t>For on-going trials – follow up with Clinical Prog??</w:t>
      </w:r>
    </w:p>
    <w:p w14:paraId="16DA51B0" w14:textId="19E079A0" w:rsidR="001F57C3" w:rsidRDefault="001F57C3">
      <w:pPr>
        <w:pStyle w:val="CommentText"/>
      </w:pPr>
    </w:p>
  </w:comment>
  <w:comment w:id="140" w:author="Amit Choudhari" w:date="2016-09-01T15:11:00Z" w:initials="AC">
    <w:p w14:paraId="3C43E59D" w14:textId="64DA5936" w:rsidR="002F1C09" w:rsidRDefault="002F1C09">
      <w:pPr>
        <w:pStyle w:val="CommentText"/>
      </w:pPr>
      <w:r>
        <w:t xml:space="preserve">Add </w:t>
      </w:r>
      <w:r>
        <w:rPr>
          <w:rStyle w:val="CommentReference"/>
        </w:rPr>
        <w:annotationRef/>
      </w:r>
      <w:r>
        <w:t>Standard text to Template</w:t>
      </w:r>
    </w:p>
  </w:comment>
  <w:comment w:id="151" w:author="Amit Choudhari" w:date="2016-09-01T15:11:00Z" w:initials="AC">
    <w:p w14:paraId="1708CBF2" w14:textId="5830D54B" w:rsidR="008D39E7" w:rsidRDefault="008D39E7">
      <w:pPr>
        <w:pStyle w:val="CommentText"/>
      </w:pPr>
      <w:r>
        <w:rPr>
          <w:rStyle w:val="CommentReference"/>
        </w:rPr>
        <w:annotationRef/>
      </w:r>
      <w:r>
        <w:t>Option for long term follow up</w:t>
      </w:r>
    </w:p>
  </w:comment>
  <w:comment w:id="152" w:author="Amit Choudhari" w:date="2016-09-01T15:13:00Z" w:initials="AC">
    <w:p w14:paraId="7E4EB4E0" w14:textId="60D4A0CF" w:rsidR="008D57D3" w:rsidRDefault="008D57D3">
      <w:pPr>
        <w:pStyle w:val="CommentText"/>
      </w:pPr>
      <w:r>
        <w:rPr>
          <w:rStyle w:val="CommentReference"/>
        </w:rPr>
        <w:annotationRef/>
      </w:r>
      <w:r>
        <w:t xml:space="preserve">Significant Findings </w:t>
      </w:r>
    </w:p>
  </w:comment>
  <w:comment w:id="153" w:author="Amit Choudhari" w:date="2016-09-01T15:16:00Z" w:initials="AC">
    <w:p w14:paraId="582A1345" w14:textId="532643AD" w:rsidR="008D57D3" w:rsidRDefault="008D57D3">
      <w:pPr>
        <w:pStyle w:val="CommentText"/>
      </w:pPr>
      <w:r>
        <w:rPr>
          <w:rStyle w:val="CommentReference"/>
        </w:rPr>
        <w:annotationRef/>
      </w:r>
      <w:r>
        <w:rPr>
          <w:rStyle w:val="CommentReference"/>
        </w:rPr>
        <w:t xml:space="preserve">Criteria </w:t>
      </w:r>
      <w:r>
        <w:t xml:space="preserve">for Long Term </w:t>
      </w:r>
      <w:r w:rsidR="00196CBE">
        <w:t xml:space="preserve">Studies - </w:t>
      </w:r>
      <w:r>
        <w:t>Follow Up</w:t>
      </w:r>
      <w:r w:rsidR="001F20CF">
        <w:t xml:space="preserve"> - Clinical</w:t>
      </w:r>
      <w:r>
        <w:t>??</w:t>
      </w:r>
    </w:p>
  </w:comment>
  <w:comment w:id="158" w:author="Amit Choudhari" w:date="2016-09-01T15:18:00Z" w:initials="AC">
    <w:p w14:paraId="7DFF2A92" w14:textId="5C14E1FD" w:rsidR="001F20CF" w:rsidRDefault="00AB3D2A">
      <w:pPr>
        <w:pStyle w:val="CommentText"/>
      </w:pPr>
      <w:r>
        <w:t xml:space="preserve">Refer to </w:t>
      </w:r>
      <w:r w:rsidR="001F20CF">
        <w:rPr>
          <w:rStyle w:val="CommentReference"/>
        </w:rPr>
        <w:annotationRef/>
      </w:r>
      <w:r>
        <w:t>Safety Database for applicable compound</w:t>
      </w:r>
    </w:p>
  </w:comment>
  <w:comment w:id="163" w:author="Amit Choudhari" w:date="2016-09-01T15:19:00Z" w:initials="AC">
    <w:p w14:paraId="1D502833" w14:textId="0476244F" w:rsidR="00C30E6D" w:rsidRDefault="00C30E6D">
      <w:pPr>
        <w:pStyle w:val="CommentText"/>
      </w:pPr>
      <w:r>
        <w:rPr>
          <w:rStyle w:val="CommentReference"/>
        </w:rPr>
        <w:annotationRef/>
      </w:r>
      <w:r>
        <w:t>Option for related combination Therapy</w:t>
      </w:r>
    </w:p>
  </w:comment>
  <w:comment w:id="168" w:author="Amit Choudhari" w:date="2016-09-01T15:20:00Z" w:initials="AC">
    <w:p w14:paraId="1ADFB215" w14:textId="591548F8" w:rsidR="00BA6082" w:rsidRDefault="00BA6082">
      <w:pPr>
        <w:pStyle w:val="CommentText"/>
      </w:pPr>
      <w:r>
        <w:rPr>
          <w:rStyle w:val="CommentReference"/>
        </w:rPr>
        <w:annotationRef/>
      </w:r>
      <w:r>
        <w:t>Option for Safety Info?</w:t>
      </w:r>
    </w:p>
  </w:comment>
  <w:comment w:id="169" w:author="Amit Choudhari" w:date="2016-09-01T15:21:00Z" w:initials="AC">
    <w:p w14:paraId="209D3C58" w14:textId="20CFA428" w:rsidR="00BA6082" w:rsidRDefault="00BA6082">
      <w:pPr>
        <w:pStyle w:val="CommentText"/>
      </w:pPr>
      <w:r>
        <w:rPr>
          <w:rStyle w:val="CommentReference"/>
        </w:rPr>
        <w:annotationRef/>
      </w:r>
      <w:r>
        <w:t>Follow up with Cliniical regarding Safety Information</w:t>
      </w:r>
    </w:p>
  </w:comment>
  <w:comment w:id="172" w:author="Amit Choudhari" w:date="2016-09-01T15:22:00Z" w:initials="AC">
    <w:p w14:paraId="58D94B1A" w14:textId="00710293" w:rsidR="00BA6082" w:rsidRDefault="00BA6082">
      <w:pPr>
        <w:pStyle w:val="CommentText"/>
      </w:pPr>
      <w:r>
        <w:rPr>
          <w:rStyle w:val="CommentReference"/>
        </w:rPr>
        <w:annotationRef/>
      </w:r>
      <w:r>
        <w:t>Option for Misc Studies</w:t>
      </w:r>
    </w:p>
  </w:comment>
  <w:comment w:id="177" w:author="Amit Choudhari" w:date="2016-09-01T15:22:00Z" w:initials="AC">
    <w:p w14:paraId="04FFBC05" w14:textId="6F74F174" w:rsidR="0068663A" w:rsidRDefault="0068663A">
      <w:pPr>
        <w:pStyle w:val="CommentText"/>
      </w:pPr>
      <w:r>
        <w:rPr>
          <w:rStyle w:val="CommentReference"/>
        </w:rPr>
        <w:annotationRef/>
      </w:r>
      <w:r>
        <w:t>Option for Marketed Product</w:t>
      </w:r>
    </w:p>
  </w:comment>
  <w:comment w:id="178" w:author="Amit Choudhari" w:date="2016-09-01T15:23:00Z" w:initials="AC">
    <w:p w14:paraId="08E4C9D1" w14:textId="77777777" w:rsidR="00176555" w:rsidRDefault="00176555">
      <w:pPr>
        <w:pStyle w:val="CommentText"/>
      </w:pPr>
      <w:r>
        <w:rPr>
          <w:rStyle w:val="CommentReference"/>
        </w:rPr>
        <w:annotationRef/>
      </w:r>
      <w:r>
        <w:t>Start with basic information</w:t>
      </w:r>
    </w:p>
    <w:p w14:paraId="4295D39D" w14:textId="5F6B913E" w:rsidR="00176555" w:rsidRDefault="00176555">
      <w:pPr>
        <w:pStyle w:val="CommentText"/>
      </w:pPr>
      <w:r>
        <w:t>Rest will be filled by Authors</w:t>
      </w:r>
    </w:p>
  </w:comment>
  <w:comment w:id="183" w:author="Amit Choudhari" w:date="2016-09-01T15:24:00Z" w:initials="AC">
    <w:p w14:paraId="18E46968" w14:textId="70A9A0D2" w:rsidR="00007A1E" w:rsidRDefault="00007A1E">
      <w:pPr>
        <w:pStyle w:val="CommentText"/>
      </w:pPr>
      <w:r>
        <w:rPr>
          <w:rStyle w:val="CommentReference"/>
        </w:rPr>
        <w:annotationRef/>
      </w:r>
      <w:r>
        <w:t>Follow up for Summary Table???</w:t>
      </w:r>
    </w:p>
  </w:comment>
  <w:comment w:id="201" w:author="Amit Choudhari" w:date="2016-09-01T15:26:00Z" w:initials="AC">
    <w:p w14:paraId="23D8EA16" w14:textId="3083C2A3" w:rsidR="00960955" w:rsidRDefault="00960955">
      <w:pPr>
        <w:pStyle w:val="CommentText"/>
      </w:pPr>
      <w:r>
        <w:rPr>
          <w:rStyle w:val="CommentReference"/>
        </w:rPr>
        <w:annotationRef/>
      </w:r>
      <w:r>
        <w:t>Option for published reports</w:t>
      </w:r>
    </w:p>
  </w:comment>
  <w:comment w:id="208" w:author="Amit Choudhari" w:date="2016-09-01T15:27:00Z" w:initials="AC">
    <w:p w14:paraId="099B62FB" w14:textId="5398F339" w:rsidR="006B4B03" w:rsidRDefault="006B4B03">
      <w:pPr>
        <w:pStyle w:val="CommentText"/>
      </w:pPr>
      <w:r>
        <w:rPr>
          <w:rStyle w:val="CommentReference"/>
        </w:rPr>
        <w:annotationRef/>
      </w:r>
      <w:r>
        <w:t>Option for multiple DSUR</w:t>
      </w:r>
    </w:p>
  </w:comment>
  <w:comment w:id="209" w:author="Amit Choudhari" w:date="2016-09-01T15:28:00Z" w:initials="AC">
    <w:p w14:paraId="239D5271" w14:textId="286D0146" w:rsidR="008761AB" w:rsidRDefault="008761AB">
      <w:pPr>
        <w:pStyle w:val="CommentText"/>
      </w:pPr>
      <w:r>
        <w:rPr>
          <w:rStyle w:val="CommentReference"/>
        </w:rPr>
        <w:annotationRef/>
      </w:r>
      <w:r>
        <w:t>Rarely used</w:t>
      </w:r>
    </w:p>
  </w:comment>
  <w:comment w:id="212" w:author="Amit Choudhari" w:date="2016-09-01T15:29:00Z" w:initials="AC">
    <w:p w14:paraId="78D69685" w14:textId="3120133B" w:rsidR="008761AB" w:rsidRDefault="008761AB">
      <w:pPr>
        <w:pStyle w:val="CommentText"/>
      </w:pPr>
      <w:r>
        <w:rPr>
          <w:rStyle w:val="CommentReference"/>
        </w:rPr>
        <w:annotationRef/>
      </w:r>
      <w:r>
        <w:t>Folow up with Clinical??</w:t>
      </w:r>
    </w:p>
  </w:comment>
  <w:comment w:id="243" w:author="Amit Choudhari" w:date="2016-09-01T15:30:00Z" w:initials="AC">
    <w:p w14:paraId="2BBA9205" w14:textId="77777777" w:rsidR="008761AB" w:rsidRDefault="008761AB">
      <w:pPr>
        <w:pStyle w:val="CommentText"/>
      </w:pPr>
      <w:r>
        <w:rPr>
          <w:rStyle w:val="CommentReference"/>
        </w:rPr>
        <w:annotationRef/>
      </w:r>
      <w:r>
        <w:t>Add option</w:t>
      </w:r>
    </w:p>
    <w:p w14:paraId="368E8D2F" w14:textId="17D7B060" w:rsidR="008761AB" w:rsidRDefault="008761AB">
      <w:pPr>
        <w:pStyle w:val="CommentText"/>
      </w:pPr>
      <w:r>
        <w:t>No standard source document for detailed text</w:t>
      </w:r>
    </w:p>
  </w:comment>
  <w:comment w:id="246" w:author="Amit Choudhari" w:date="2016-09-01T15:30:00Z" w:initials="AC">
    <w:p w14:paraId="1EE9E517" w14:textId="77777777" w:rsidR="008761AB" w:rsidRDefault="008761AB">
      <w:pPr>
        <w:pStyle w:val="CommentText"/>
      </w:pPr>
      <w:r>
        <w:rPr>
          <w:rStyle w:val="CommentReference"/>
        </w:rPr>
        <w:annotationRef/>
      </w:r>
      <w:r>
        <w:t>Analysis Driven text</w:t>
      </w:r>
    </w:p>
    <w:p w14:paraId="48960C45" w14:textId="7ABBDF2C" w:rsidR="008761AB" w:rsidRDefault="008761AB">
      <w:pPr>
        <w:pStyle w:val="CommentText"/>
      </w:pPr>
    </w:p>
  </w:comment>
  <w:comment w:id="262" w:author="Amit Choudhari" w:date="2016-09-01T15:31:00Z" w:initials="AC">
    <w:p w14:paraId="4C2F2EE0" w14:textId="1D94F3CC" w:rsidR="008761AB" w:rsidRDefault="008761AB">
      <w:pPr>
        <w:pStyle w:val="CommentText"/>
      </w:pPr>
      <w:r>
        <w:rPr>
          <w:rStyle w:val="CommentReference"/>
        </w:rPr>
        <w:annotationRef/>
      </w:r>
      <w:r>
        <w:t>Follow up regarding Table content</w:t>
      </w:r>
    </w:p>
  </w:comment>
  <w:comment w:id="268" w:author="Amit Choudhari" w:date="2016-09-01T15:32:00Z" w:initials="AC">
    <w:p w14:paraId="17988EC9" w14:textId="1071A5C5" w:rsidR="0082665C" w:rsidRDefault="0082665C">
      <w:pPr>
        <w:pStyle w:val="CommentText"/>
      </w:pPr>
      <w:r>
        <w:t xml:space="preserve">Explore </w:t>
      </w:r>
      <w:r>
        <w:rPr>
          <w:rStyle w:val="CommentReference"/>
        </w:rPr>
        <w:annotationRef/>
      </w:r>
      <w:r>
        <w:t>option to add standard text</w:t>
      </w:r>
      <w:bookmarkStart w:id="269" w:name="_GoBack"/>
      <w:bookmarkEnd w:id="26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77DC79" w15:done="0"/>
  <w15:commentEx w15:paraId="38425807" w15:done="0"/>
  <w15:commentEx w15:paraId="6470AF5C" w15:done="0"/>
  <w15:commentEx w15:paraId="31DC63CE" w15:done="0"/>
  <w15:commentEx w15:paraId="6CF2B637" w15:done="0"/>
  <w15:commentEx w15:paraId="4207AD61" w15:done="0"/>
  <w15:commentEx w15:paraId="55F213E9" w15:done="0"/>
  <w15:commentEx w15:paraId="6786CB81" w15:done="0"/>
  <w15:commentEx w15:paraId="0A8060B7" w15:done="0"/>
  <w15:commentEx w15:paraId="0C4CE577" w15:done="0"/>
  <w15:commentEx w15:paraId="0702EC3A" w15:done="0"/>
  <w15:commentEx w15:paraId="007A8933" w15:done="0"/>
  <w15:commentEx w15:paraId="70B900C4" w15:done="0"/>
  <w15:commentEx w15:paraId="7D982F83" w15:done="0"/>
  <w15:commentEx w15:paraId="1C603AD2" w15:done="0"/>
  <w15:commentEx w15:paraId="744C1EC9" w15:done="0"/>
  <w15:commentEx w15:paraId="1236741B" w15:done="0"/>
  <w15:commentEx w15:paraId="1D0DF61A" w15:done="0"/>
  <w15:commentEx w15:paraId="74BDE2E0" w15:done="0"/>
  <w15:commentEx w15:paraId="2588602A" w15:done="0"/>
  <w15:commentEx w15:paraId="16DA51B0" w15:done="0"/>
  <w15:commentEx w15:paraId="3C43E59D" w15:done="0"/>
  <w15:commentEx w15:paraId="1708CBF2" w15:done="0"/>
  <w15:commentEx w15:paraId="7E4EB4E0" w15:done="0"/>
  <w15:commentEx w15:paraId="582A1345" w15:done="0"/>
  <w15:commentEx w15:paraId="7DFF2A92" w15:done="0"/>
  <w15:commentEx w15:paraId="1D502833" w15:done="0"/>
  <w15:commentEx w15:paraId="1ADFB215" w15:done="0"/>
  <w15:commentEx w15:paraId="209D3C58" w15:done="0"/>
  <w15:commentEx w15:paraId="58D94B1A" w15:done="0"/>
  <w15:commentEx w15:paraId="04FFBC05" w15:done="0"/>
  <w15:commentEx w15:paraId="4295D39D" w15:done="0"/>
  <w15:commentEx w15:paraId="18E46968" w15:done="0"/>
  <w15:commentEx w15:paraId="23D8EA16" w15:done="0"/>
  <w15:commentEx w15:paraId="099B62FB" w15:done="0"/>
  <w15:commentEx w15:paraId="239D5271" w15:done="0"/>
  <w15:commentEx w15:paraId="78D69685" w15:done="0"/>
  <w15:commentEx w15:paraId="368E8D2F" w15:done="0"/>
  <w15:commentEx w15:paraId="48960C45" w15:done="0"/>
  <w15:commentEx w15:paraId="4C2F2EE0" w15:done="0"/>
  <w15:commentEx w15:paraId="17988EC9" w15:done="0"/>
</w15:commentsEx>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YA" wne:acdName="acd5" wne:fciIndexBasedOn="0065"/>
    <wne:acd wne:argValue="AQAAAAcA" wne:acdName="acd6" wne:fciIndexBasedOn="0065"/>
    <wne:acd wne:argValue="AQAAAAgA" wne:acdName="acd7" wne:fciIndexBasedOn="0065"/>
    <wne:acd wne:argValue="AQAAAAkA"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1B412" w14:textId="77777777" w:rsidR="00922AB8" w:rsidRDefault="00922AB8">
      <w:r>
        <w:separator/>
      </w:r>
    </w:p>
  </w:endnote>
  <w:endnote w:type="continuationSeparator" w:id="0">
    <w:p w14:paraId="6F344DC1" w14:textId="77777777" w:rsidR="00922AB8" w:rsidRDefault="00922AB8">
      <w:r>
        <w:continuationSeparator/>
      </w:r>
    </w:p>
  </w:endnote>
  <w:endnote w:type="continuationNotice" w:id="1">
    <w:p w14:paraId="0E8AD11D" w14:textId="77777777" w:rsidR="00922AB8" w:rsidRDefault="00922A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D906E" w14:textId="4B4C1D39" w:rsidR="00FE1028" w:rsidRDefault="00FE102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59A97" w14:textId="77777777" w:rsidR="00FE1028" w:rsidRDefault="00FE10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934A4" w14:textId="77777777" w:rsidR="00FE1028" w:rsidRDefault="00FE102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D9087" w14:textId="77777777" w:rsidR="00FE1028" w:rsidRDefault="00FE102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D9088" w14:textId="18D549E0" w:rsidR="00FE1028" w:rsidRDefault="00FE102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D908A" w14:textId="77777777" w:rsidR="00FE1028" w:rsidRDefault="00FE1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E55EF" w14:textId="77777777" w:rsidR="00922AB8" w:rsidRDefault="00922AB8">
      <w:r>
        <w:separator/>
      </w:r>
    </w:p>
  </w:footnote>
  <w:footnote w:type="continuationSeparator" w:id="0">
    <w:p w14:paraId="0AE282E0" w14:textId="77777777" w:rsidR="00922AB8" w:rsidRDefault="00922AB8">
      <w:r>
        <w:continuationSeparator/>
      </w:r>
    </w:p>
  </w:footnote>
  <w:footnote w:type="continuationNotice" w:id="1">
    <w:p w14:paraId="1E928F9A" w14:textId="77777777" w:rsidR="00922AB8" w:rsidRDefault="00922AB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3A961" w14:textId="77777777" w:rsidR="00FE1028" w:rsidRDefault="00FE1028">
    <w:pPr>
      <w:pStyle w:val="Header"/>
      <w:rPr>
        <w:lang w:val="en-US"/>
      </w:rPr>
    </w:pPr>
  </w:p>
  <w:p w14:paraId="4AA6FCD4" w14:textId="77777777" w:rsidR="00FE1028" w:rsidRPr="00C67EEA" w:rsidRDefault="00FE1028">
    <w:pPr>
      <w:pStyle w:val="Header"/>
      <w:rPr>
        <w:lang w:val="en-US"/>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87A19" w14:textId="77777777" w:rsidR="00FE1028" w:rsidRPr="00B425E1" w:rsidRDefault="00FE1028" w:rsidP="00912F11">
    <w:pPr>
      <w:spacing w:after="0"/>
      <w:rPr>
        <w:color w:val="FF0000"/>
        <w:sz w:val="16"/>
        <w:szCs w:val="16"/>
        <w:lang w:eastAsia="ja-JP"/>
      </w:rPr>
    </w:pPr>
    <w:r w:rsidRPr="00B425E1">
      <w:rPr>
        <w:color w:val="FF0000"/>
        <w:sz w:val="16"/>
        <w:szCs w:val="16"/>
        <w:lang w:eastAsia="ja-JP"/>
      </w:rPr>
      <w:t xml:space="preserve">GENERIC NAME </w:t>
    </w:r>
  </w:p>
  <w:p w14:paraId="04B0CB9B" w14:textId="08EEABF6" w:rsidR="00FE1028" w:rsidRDefault="00FE1028" w:rsidP="00912F11">
    <w:pPr>
      <w:spacing w:after="0"/>
      <w:rPr>
        <w:color w:val="FF0000"/>
        <w:sz w:val="16"/>
        <w:szCs w:val="16"/>
        <w:lang w:eastAsia="ja-JP"/>
      </w:rPr>
    </w:pPr>
    <w:r w:rsidRPr="00503A5C">
      <w:rPr>
        <w:color w:val="000000"/>
        <w:sz w:val="16"/>
        <w:szCs w:val="16"/>
        <w:lang w:eastAsia="ja-JP"/>
      </w:rPr>
      <w:t xml:space="preserve">DEVELOPMENT SAFETY UPDATE REPORT </w:t>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sidRPr="00503A5C">
      <w:rPr>
        <w:color w:val="FF0000"/>
        <w:sz w:val="16"/>
        <w:szCs w:val="16"/>
        <w:lang w:eastAsia="ja-JP"/>
      </w:rPr>
      <w:t>[</w:t>
    </w:r>
    <w:r>
      <w:rPr>
        <w:color w:val="FF0000"/>
        <w:sz w:val="16"/>
        <w:szCs w:val="16"/>
        <w:lang w:eastAsia="ja-JP"/>
      </w:rPr>
      <w:t>DD Mmm YYYY]</w:t>
    </w:r>
    <w:r w:rsidRPr="00503A5C">
      <w:rPr>
        <w:color w:val="FF0000"/>
        <w:sz w:val="16"/>
        <w:szCs w:val="16"/>
        <w:lang w:eastAsia="ja-JP"/>
      </w:rPr>
      <w:t xml:space="preserve"> </w:t>
    </w:r>
    <w:r w:rsidRPr="00C67EEA">
      <w:rPr>
        <w:sz w:val="16"/>
        <w:szCs w:val="16"/>
        <w:lang w:eastAsia="ja-JP"/>
      </w:rPr>
      <w:t>to</w:t>
    </w:r>
    <w:r w:rsidRPr="00503A5C">
      <w:rPr>
        <w:color w:val="FF0000"/>
        <w:sz w:val="16"/>
        <w:szCs w:val="16"/>
        <w:lang w:eastAsia="ja-JP"/>
      </w:rPr>
      <w:t xml:space="preserve"> </w:t>
    </w:r>
    <w:r>
      <w:rPr>
        <w:color w:val="FF0000"/>
        <w:sz w:val="16"/>
        <w:szCs w:val="16"/>
        <w:lang w:eastAsia="ja-JP"/>
      </w:rPr>
      <w:t>[DD Mmm YYYY</w:t>
    </w:r>
    <w:r w:rsidRPr="00503A5C">
      <w:rPr>
        <w:color w:val="FF0000"/>
        <w:sz w:val="16"/>
        <w:szCs w:val="16"/>
        <w:lang w:eastAsia="ja-JP"/>
      </w:rPr>
      <w:t>]</w:t>
    </w:r>
  </w:p>
  <w:p w14:paraId="0D7FA778" w14:textId="77777777" w:rsidR="00FE1028" w:rsidRPr="00912F11" w:rsidRDefault="00FE1028" w:rsidP="00912F1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317BD" w14:textId="4318E039" w:rsidR="00FE1028" w:rsidRPr="00B425E1" w:rsidRDefault="00FE1028" w:rsidP="0087242A">
    <w:pPr>
      <w:tabs>
        <w:tab w:val="left" w:pos="1611"/>
      </w:tabs>
      <w:spacing w:after="0"/>
      <w:rPr>
        <w:color w:val="FF0000"/>
        <w:sz w:val="16"/>
        <w:szCs w:val="16"/>
        <w:lang w:eastAsia="ja-JP"/>
      </w:rPr>
    </w:pPr>
    <w:r w:rsidRPr="00B425E1">
      <w:rPr>
        <w:color w:val="FF0000"/>
        <w:sz w:val="16"/>
        <w:szCs w:val="16"/>
        <w:lang w:eastAsia="ja-JP"/>
      </w:rPr>
      <w:t xml:space="preserve">GENERIC NAME </w:t>
    </w:r>
    <w:r>
      <w:rPr>
        <w:color w:val="FF0000"/>
        <w:sz w:val="16"/>
        <w:szCs w:val="16"/>
        <w:lang w:eastAsia="ja-JP"/>
      </w:rPr>
      <w:tab/>
    </w:r>
  </w:p>
  <w:p w14:paraId="09C27BF7" w14:textId="77777777" w:rsidR="00FE1028" w:rsidRDefault="00FE1028" w:rsidP="00912F11">
    <w:pPr>
      <w:spacing w:after="0"/>
      <w:rPr>
        <w:color w:val="FF0000"/>
        <w:sz w:val="16"/>
        <w:szCs w:val="16"/>
        <w:lang w:eastAsia="ja-JP"/>
      </w:rPr>
    </w:pPr>
    <w:r w:rsidRPr="00503A5C">
      <w:rPr>
        <w:color w:val="000000"/>
        <w:sz w:val="16"/>
        <w:szCs w:val="16"/>
        <w:lang w:eastAsia="ja-JP"/>
      </w:rPr>
      <w:t xml:space="preserve">DEVELOPMENT SAFETY UPDATE REPORT </w:t>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sidRPr="00503A5C">
      <w:rPr>
        <w:color w:val="FF0000"/>
        <w:sz w:val="16"/>
        <w:szCs w:val="16"/>
        <w:lang w:eastAsia="ja-JP"/>
      </w:rPr>
      <w:t>[</w:t>
    </w:r>
    <w:r>
      <w:rPr>
        <w:color w:val="FF0000"/>
        <w:sz w:val="16"/>
        <w:szCs w:val="16"/>
        <w:lang w:eastAsia="ja-JP"/>
      </w:rPr>
      <w:t>DD Mmm YYYY]</w:t>
    </w:r>
    <w:r w:rsidRPr="00503A5C">
      <w:rPr>
        <w:color w:val="FF0000"/>
        <w:sz w:val="16"/>
        <w:szCs w:val="16"/>
        <w:lang w:eastAsia="ja-JP"/>
      </w:rPr>
      <w:t xml:space="preserve"> </w:t>
    </w:r>
    <w:r w:rsidRPr="00C67EEA">
      <w:rPr>
        <w:sz w:val="16"/>
        <w:szCs w:val="16"/>
        <w:lang w:eastAsia="ja-JP"/>
      </w:rPr>
      <w:t>to</w:t>
    </w:r>
    <w:r w:rsidRPr="00503A5C">
      <w:rPr>
        <w:color w:val="FF0000"/>
        <w:sz w:val="16"/>
        <w:szCs w:val="16"/>
        <w:lang w:eastAsia="ja-JP"/>
      </w:rPr>
      <w:t xml:space="preserve"> </w:t>
    </w:r>
    <w:r>
      <w:rPr>
        <w:color w:val="FF0000"/>
        <w:sz w:val="16"/>
        <w:szCs w:val="16"/>
        <w:lang w:eastAsia="ja-JP"/>
      </w:rPr>
      <w:t>[DD Mmm YYYY</w:t>
    </w:r>
    <w:r w:rsidRPr="00503A5C">
      <w:rPr>
        <w:color w:val="FF0000"/>
        <w:sz w:val="16"/>
        <w:szCs w:val="16"/>
        <w:lang w:eastAsia="ja-JP"/>
      </w:rPr>
      <w:t>]</w:t>
    </w:r>
  </w:p>
  <w:p w14:paraId="051A5F18" w14:textId="77777777" w:rsidR="00FE1028" w:rsidRPr="00912F11" w:rsidRDefault="00FE1028" w:rsidP="00912F1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58961" w14:textId="77777777" w:rsidR="00FE1028" w:rsidRPr="00B425E1" w:rsidRDefault="00FE1028" w:rsidP="0087242A">
    <w:pPr>
      <w:spacing w:after="0"/>
      <w:rPr>
        <w:color w:val="FF0000"/>
        <w:sz w:val="16"/>
        <w:szCs w:val="16"/>
        <w:lang w:eastAsia="ja-JP"/>
      </w:rPr>
    </w:pPr>
    <w:r w:rsidRPr="00B425E1">
      <w:rPr>
        <w:color w:val="FF0000"/>
        <w:sz w:val="16"/>
        <w:szCs w:val="16"/>
        <w:lang w:eastAsia="ja-JP"/>
      </w:rPr>
      <w:t xml:space="preserve">GENERIC NAME </w:t>
    </w:r>
  </w:p>
  <w:p w14:paraId="54E424C8" w14:textId="77777777" w:rsidR="00FE1028" w:rsidRDefault="00FE1028" w:rsidP="0087242A">
    <w:pPr>
      <w:spacing w:after="0"/>
      <w:rPr>
        <w:color w:val="FF0000"/>
        <w:sz w:val="16"/>
        <w:szCs w:val="16"/>
        <w:lang w:eastAsia="ja-JP"/>
      </w:rPr>
    </w:pPr>
    <w:r w:rsidRPr="00503A5C">
      <w:rPr>
        <w:color w:val="000000"/>
        <w:sz w:val="16"/>
        <w:szCs w:val="16"/>
        <w:lang w:eastAsia="ja-JP"/>
      </w:rPr>
      <w:t xml:space="preserve">DEVELOPMENT SAFETY UPDATE REPORT </w:t>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sidRPr="00503A5C">
      <w:rPr>
        <w:color w:val="FF0000"/>
        <w:sz w:val="16"/>
        <w:szCs w:val="16"/>
        <w:lang w:eastAsia="ja-JP"/>
      </w:rPr>
      <w:t>[</w:t>
    </w:r>
    <w:r>
      <w:rPr>
        <w:color w:val="FF0000"/>
        <w:sz w:val="16"/>
        <w:szCs w:val="16"/>
        <w:lang w:eastAsia="ja-JP"/>
      </w:rPr>
      <w:t>DD Mmm YYYY]</w:t>
    </w:r>
    <w:r w:rsidRPr="00503A5C">
      <w:rPr>
        <w:color w:val="FF0000"/>
        <w:sz w:val="16"/>
        <w:szCs w:val="16"/>
        <w:lang w:eastAsia="ja-JP"/>
      </w:rPr>
      <w:t xml:space="preserve"> </w:t>
    </w:r>
    <w:r w:rsidRPr="00C67EEA">
      <w:rPr>
        <w:sz w:val="16"/>
        <w:szCs w:val="16"/>
        <w:lang w:eastAsia="ja-JP"/>
      </w:rPr>
      <w:t>to</w:t>
    </w:r>
    <w:r w:rsidRPr="00503A5C">
      <w:rPr>
        <w:color w:val="FF0000"/>
        <w:sz w:val="16"/>
        <w:szCs w:val="16"/>
        <w:lang w:eastAsia="ja-JP"/>
      </w:rPr>
      <w:t xml:space="preserve"> </w:t>
    </w:r>
    <w:r>
      <w:rPr>
        <w:color w:val="FF0000"/>
        <w:sz w:val="16"/>
        <w:szCs w:val="16"/>
        <w:lang w:eastAsia="ja-JP"/>
      </w:rPr>
      <w:t>[DD Mmm YYYY</w:t>
    </w:r>
    <w:r w:rsidRPr="00503A5C">
      <w:rPr>
        <w:color w:val="FF0000"/>
        <w:sz w:val="16"/>
        <w:szCs w:val="16"/>
        <w:lang w:eastAsia="ja-JP"/>
      </w:rPr>
      <w:t>]</w:t>
    </w:r>
  </w:p>
  <w:p w14:paraId="254FDB12" w14:textId="77777777" w:rsidR="00FE1028" w:rsidRDefault="00FE1028" w:rsidP="0087242A">
    <w:pPr>
      <w:spacing w:after="0"/>
      <w:rPr>
        <w:color w:val="FF0000"/>
        <w:sz w:val="16"/>
        <w:szCs w:val="16"/>
        <w:lang w:eastAsia="ja-JP"/>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BBAA6" w14:textId="77777777" w:rsidR="00FE1028" w:rsidRPr="00B425E1" w:rsidRDefault="00FE1028" w:rsidP="0087242A">
    <w:pPr>
      <w:tabs>
        <w:tab w:val="left" w:pos="1611"/>
      </w:tabs>
      <w:spacing w:after="0"/>
      <w:rPr>
        <w:color w:val="FF0000"/>
        <w:sz w:val="16"/>
        <w:szCs w:val="16"/>
        <w:lang w:eastAsia="ja-JP"/>
      </w:rPr>
    </w:pPr>
    <w:r w:rsidRPr="00B425E1">
      <w:rPr>
        <w:color w:val="FF0000"/>
        <w:sz w:val="16"/>
        <w:szCs w:val="16"/>
        <w:lang w:eastAsia="ja-JP"/>
      </w:rPr>
      <w:t xml:space="preserve">GENERIC NAME </w:t>
    </w:r>
    <w:r>
      <w:rPr>
        <w:color w:val="FF0000"/>
        <w:sz w:val="16"/>
        <w:szCs w:val="16"/>
        <w:lang w:eastAsia="ja-JP"/>
      </w:rPr>
      <w:tab/>
    </w:r>
  </w:p>
  <w:p w14:paraId="55F45223" w14:textId="77777777" w:rsidR="00FE1028" w:rsidRDefault="00FE1028" w:rsidP="0087242A">
    <w:pPr>
      <w:spacing w:after="0"/>
      <w:rPr>
        <w:color w:val="FF0000"/>
        <w:sz w:val="16"/>
        <w:szCs w:val="16"/>
        <w:lang w:eastAsia="ja-JP"/>
      </w:rPr>
    </w:pPr>
    <w:r w:rsidRPr="00503A5C">
      <w:rPr>
        <w:color w:val="000000"/>
        <w:sz w:val="16"/>
        <w:szCs w:val="16"/>
        <w:lang w:eastAsia="ja-JP"/>
      </w:rPr>
      <w:t xml:space="preserve">DEVELOPMENT SAFETY UPDATE REPORT </w:t>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sidRPr="00503A5C">
      <w:rPr>
        <w:color w:val="FF0000"/>
        <w:sz w:val="16"/>
        <w:szCs w:val="16"/>
        <w:lang w:eastAsia="ja-JP"/>
      </w:rPr>
      <w:t>[</w:t>
    </w:r>
    <w:r>
      <w:rPr>
        <w:color w:val="FF0000"/>
        <w:sz w:val="16"/>
        <w:szCs w:val="16"/>
        <w:lang w:eastAsia="ja-JP"/>
      </w:rPr>
      <w:t>DD Mmm YYYY]</w:t>
    </w:r>
    <w:r w:rsidRPr="00503A5C">
      <w:rPr>
        <w:color w:val="FF0000"/>
        <w:sz w:val="16"/>
        <w:szCs w:val="16"/>
        <w:lang w:eastAsia="ja-JP"/>
      </w:rPr>
      <w:t xml:space="preserve"> </w:t>
    </w:r>
    <w:r w:rsidRPr="00C67EEA">
      <w:rPr>
        <w:sz w:val="16"/>
        <w:szCs w:val="16"/>
        <w:lang w:eastAsia="ja-JP"/>
      </w:rPr>
      <w:t>to</w:t>
    </w:r>
    <w:r w:rsidRPr="00503A5C">
      <w:rPr>
        <w:color w:val="FF0000"/>
        <w:sz w:val="16"/>
        <w:szCs w:val="16"/>
        <w:lang w:eastAsia="ja-JP"/>
      </w:rPr>
      <w:t xml:space="preserve"> </w:t>
    </w:r>
    <w:r>
      <w:rPr>
        <w:color w:val="FF0000"/>
        <w:sz w:val="16"/>
        <w:szCs w:val="16"/>
        <w:lang w:eastAsia="ja-JP"/>
      </w:rPr>
      <w:t>[DD Mmm YYYY</w:t>
    </w:r>
    <w:r w:rsidRPr="00503A5C">
      <w:rPr>
        <w:color w:val="FF0000"/>
        <w:sz w:val="16"/>
        <w:szCs w:val="16"/>
        <w:lang w:eastAsia="ja-JP"/>
      </w:rPr>
      <w:t>]</w:t>
    </w:r>
  </w:p>
  <w:p w14:paraId="645553B0" w14:textId="77777777" w:rsidR="00FE1028" w:rsidRPr="0087242A" w:rsidRDefault="00FE1028" w:rsidP="008724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D9070" w14:textId="77777777" w:rsidR="00FE1028" w:rsidRDefault="00FE1028">
    <w:pPr>
      <w:pStyle w:val="Header"/>
      <w:jc w:val="right"/>
    </w:pPr>
    <w:r>
      <w:rPr>
        <w:noProof/>
        <w:lang w:val="en-US"/>
      </w:rPr>
      <w:drawing>
        <wp:inline distT="0" distB="0" distL="0" distR="0" wp14:anchorId="33BD908B" wp14:editId="33BD908C">
          <wp:extent cx="1203960" cy="4648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46482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6FBBF" w14:textId="77777777" w:rsidR="00FE1028" w:rsidRPr="00B425E1" w:rsidRDefault="00FE1028" w:rsidP="00B425E1">
    <w:pPr>
      <w:spacing w:after="0"/>
      <w:rPr>
        <w:color w:val="FF0000"/>
        <w:sz w:val="16"/>
        <w:szCs w:val="16"/>
        <w:lang w:eastAsia="ja-JP"/>
      </w:rPr>
    </w:pPr>
    <w:r w:rsidRPr="00B425E1">
      <w:rPr>
        <w:color w:val="FF0000"/>
        <w:sz w:val="16"/>
        <w:szCs w:val="16"/>
        <w:lang w:eastAsia="ja-JP"/>
      </w:rPr>
      <w:t xml:space="preserve">GENERIC NAME </w:t>
    </w:r>
  </w:p>
  <w:p w14:paraId="7704B1AA" w14:textId="5C6368B1" w:rsidR="00FE1028" w:rsidRDefault="00FE1028" w:rsidP="00093950">
    <w:pPr>
      <w:spacing w:after="0"/>
      <w:rPr>
        <w:color w:val="FF0000"/>
        <w:sz w:val="16"/>
        <w:szCs w:val="16"/>
        <w:lang w:eastAsia="ja-JP"/>
      </w:rPr>
    </w:pPr>
    <w:r w:rsidRPr="00503A5C">
      <w:rPr>
        <w:color w:val="000000"/>
        <w:sz w:val="16"/>
        <w:szCs w:val="16"/>
        <w:lang w:eastAsia="ja-JP"/>
      </w:rPr>
      <w:t xml:space="preserve">DEVELOPMENT SAFETY UPDATE REPORT </w:t>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sidRPr="00503A5C">
      <w:rPr>
        <w:color w:val="FF0000"/>
        <w:sz w:val="16"/>
        <w:szCs w:val="16"/>
        <w:lang w:eastAsia="ja-JP"/>
      </w:rPr>
      <w:t>[</w:t>
    </w:r>
    <w:r>
      <w:rPr>
        <w:color w:val="FF0000"/>
        <w:sz w:val="16"/>
        <w:szCs w:val="16"/>
        <w:lang w:eastAsia="ja-JP"/>
      </w:rPr>
      <w:t>DD Mmm YYYY]</w:t>
    </w:r>
    <w:r w:rsidRPr="00503A5C">
      <w:rPr>
        <w:color w:val="FF0000"/>
        <w:sz w:val="16"/>
        <w:szCs w:val="16"/>
        <w:lang w:eastAsia="ja-JP"/>
      </w:rPr>
      <w:t xml:space="preserve"> </w:t>
    </w:r>
    <w:r w:rsidRPr="00C67EEA">
      <w:rPr>
        <w:sz w:val="16"/>
        <w:szCs w:val="16"/>
        <w:lang w:eastAsia="ja-JP"/>
      </w:rPr>
      <w:t>to</w:t>
    </w:r>
    <w:r w:rsidRPr="00503A5C">
      <w:rPr>
        <w:color w:val="FF0000"/>
        <w:sz w:val="16"/>
        <w:szCs w:val="16"/>
        <w:lang w:eastAsia="ja-JP"/>
      </w:rPr>
      <w:t xml:space="preserve"> </w:t>
    </w:r>
    <w:r>
      <w:rPr>
        <w:color w:val="FF0000"/>
        <w:sz w:val="16"/>
        <w:szCs w:val="16"/>
        <w:lang w:eastAsia="ja-JP"/>
      </w:rPr>
      <w:t>[DD Mmm YYYY</w:t>
    </w:r>
    <w:r w:rsidRPr="00503A5C">
      <w:rPr>
        <w:color w:val="FF0000"/>
        <w:sz w:val="16"/>
        <w:szCs w:val="16"/>
        <w:lang w:eastAsia="ja-JP"/>
      </w:rPr>
      <w:t>]</w:t>
    </w:r>
  </w:p>
  <w:p w14:paraId="033E31D4" w14:textId="77777777" w:rsidR="00FE1028" w:rsidRDefault="00FE1028" w:rsidP="00093950">
    <w:pPr>
      <w:spacing w:after="0"/>
      <w:rPr>
        <w:color w:val="FF0000"/>
        <w:sz w:val="16"/>
        <w:szCs w:val="16"/>
        <w:lang w:eastAsia="ja-JP"/>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C591C" w14:textId="77777777" w:rsidR="00FE1028" w:rsidRDefault="00FE102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551CD" w14:textId="77777777" w:rsidR="00FE1028" w:rsidRDefault="00FE102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D9085" w14:textId="77777777" w:rsidR="00FE1028" w:rsidRDefault="00FE102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6F1D" w14:textId="77777777" w:rsidR="00FE1028" w:rsidRPr="00B425E1" w:rsidRDefault="00FE1028" w:rsidP="00912F11">
    <w:pPr>
      <w:spacing w:after="0"/>
      <w:rPr>
        <w:color w:val="FF0000"/>
        <w:sz w:val="16"/>
        <w:szCs w:val="16"/>
        <w:lang w:eastAsia="ja-JP"/>
      </w:rPr>
    </w:pPr>
    <w:r w:rsidRPr="00B425E1">
      <w:rPr>
        <w:color w:val="FF0000"/>
        <w:sz w:val="16"/>
        <w:szCs w:val="16"/>
        <w:lang w:eastAsia="ja-JP"/>
      </w:rPr>
      <w:t xml:space="preserve">GENERIC NAME </w:t>
    </w:r>
  </w:p>
  <w:p w14:paraId="17505918" w14:textId="3250082D" w:rsidR="00FE1028" w:rsidRDefault="00FE1028" w:rsidP="00912F11">
    <w:pPr>
      <w:spacing w:after="0"/>
      <w:rPr>
        <w:color w:val="FF0000"/>
        <w:sz w:val="16"/>
        <w:szCs w:val="16"/>
        <w:lang w:eastAsia="ja-JP"/>
      </w:rPr>
    </w:pPr>
    <w:r w:rsidRPr="00503A5C">
      <w:rPr>
        <w:color w:val="000000"/>
        <w:sz w:val="16"/>
        <w:szCs w:val="16"/>
        <w:lang w:eastAsia="ja-JP"/>
      </w:rPr>
      <w:t xml:space="preserve">DEVELOPMENT SAFETY UPDATE REPORT </w:t>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sidRPr="00503A5C">
      <w:rPr>
        <w:color w:val="FF0000"/>
        <w:sz w:val="16"/>
        <w:szCs w:val="16"/>
        <w:lang w:eastAsia="ja-JP"/>
      </w:rPr>
      <w:t>[</w:t>
    </w:r>
    <w:r>
      <w:rPr>
        <w:color w:val="FF0000"/>
        <w:sz w:val="16"/>
        <w:szCs w:val="16"/>
        <w:lang w:eastAsia="ja-JP"/>
      </w:rPr>
      <w:t>DD Mmm YYYY]</w:t>
    </w:r>
    <w:r w:rsidRPr="00503A5C">
      <w:rPr>
        <w:color w:val="FF0000"/>
        <w:sz w:val="16"/>
        <w:szCs w:val="16"/>
        <w:lang w:eastAsia="ja-JP"/>
      </w:rPr>
      <w:t xml:space="preserve"> </w:t>
    </w:r>
    <w:r w:rsidRPr="00C67EEA">
      <w:rPr>
        <w:sz w:val="16"/>
        <w:szCs w:val="16"/>
        <w:lang w:eastAsia="ja-JP"/>
      </w:rPr>
      <w:t>to</w:t>
    </w:r>
    <w:r w:rsidRPr="00503A5C">
      <w:rPr>
        <w:color w:val="FF0000"/>
        <w:sz w:val="16"/>
        <w:szCs w:val="16"/>
        <w:lang w:eastAsia="ja-JP"/>
      </w:rPr>
      <w:t xml:space="preserve"> </w:t>
    </w:r>
    <w:r>
      <w:rPr>
        <w:color w:val="FF0000"/>
        <w:sz w:val="16"/>
        <w:szCs w:val="16"/>
        <w:lang w:eastAsia="ja-JP"/>
      </w:rPr>
      <w:t>[DD Mmm YYYY</w:t>
    </w:r>
    <w:r w:rsidRPr="00503A5C">
      <w:rPr>
        <w:color w:val="FF0000"/>
        <w:sz w:val="16"/>
        <w:szCs w:val="16"/>
        <w:lang w:eastAsia="ja-JP"/>
      </w:rPr>
      <w:t>]</w:t>
    </w:r>
  </w:p>
  <w:p w14:paraId="3B37CDDC" w14:textId="77777777" w:rsidR="00FE1028" w:rsidRPr="00912F11" w:rsidRDefault="00FE1028" w:rsidP="00912F1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D9089" w14:textId="77777777" w:rsidR="00FE1028" w:rsidRDefault="00FE102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EF8F" w14:textId="77777777" w:rsidR="00FE1028" w:rsidRPr="00B425E1" w:rsidRDefault="00FE1028" w:rsidP="00912F11">
    <w:pPr>
      <w:spacing w:after="0"/>
      <w:rPr>
        <w:color w:val="FF0000"/>
        <w:sz w:val="16"/>
        <w:szCs w:val="16"/>
        <w:lang w:eastAsia="ja-JP"/>
      </w:rPr>
    </w:pPr>
    <w:r w:rsidRPr="00B425E1">
      <w:rPr>
        <w:color w:val="FF0000"/>
        <w:sz w:val="16"/>
        <w:szCs w:val="16"/>
        <w:lang w:eastAsia="ja-JP"/>
      </w:rPr>
      <w:t xml:space="preserve">GENERIC NAME </w:t>
    </w:r>
  </w:p>
  <w:p w14:paraId="32570BF4" w14:textId="30507EAD" w:rsidR="00FE1028" w:rsidRDefault="00FE1028" w:rsidP="00912F11">
    <w:pPr>
      <w:spacing w:after="0"/>
      <w:rPr>
        <w:color w:val="FF0000"/>
        <w:sz w:val="16"/>
        <w:szCs w:val="16"/>
        <w:lang w:eastAsia="ja-JP"/>
      </w:rPr>
    </w:pPr>
    <w:r w:rsidRPr="00503A5C">
      <w:rPr>
        <w:color w:val="000000"/>
        <w:sz w:val="16"/>
        <w:szCs w:val="16"/>
        <w:lang w:eastAsia="ja-JP"/>
      </w:rPr>
      <w:t xml:space="preserve">DEVELOPMENT SAFETY UPDATE REPORT </w:t>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sidRPr="00503A5C">
      <w:rPr>
        <w:color w:val="FF0000"/>
        <w:sz w:val="16"/>
        <w:szCs w:val="16"/>
        <w:lang w:eastAsia="ja-JP"/>
      </w:rPr>
      <w:t>[</w:t>
    </w:r>
    <w:r>
      <w:rPr>
        <w:color w:val="FF0000"/>
        <w:sz w:val="16"/>
        <w:szCs w:val="16"/>
        <w:lang w:eastAsia="ja-JP"/>
      </w:rPr>
      <w:t>DD Mmm YYYY]</w:t>
    </w:r>
    <w:r w:rsidRPr="00503A5C">
      <w:rPr>
        <w:color w:val="FF0000"/>
        <w:sz w:val="16"/>
        <w:szCs w:val="16"/>
        <w:lang w:eastAsia="ja-JP"/>
      </w:rPr>
      <w:t xml:space="preserve"> </w:t>
    </w:r>
    <w:r w:rsidRPr="00C67EEA">
      <w:rPr>
        <w:sz w:val="16"/>
        <w:szCs w:val="16"/>
        <w:lang w:eastAsia="ja-JP"/>
      </w:rPr>
      <w:t>to</w:t>
    </w:r>
    <w:r w:rsidRPr="00503A5C">
      <w:rPr>
        <w:color w:val="FF0000"/>
        <w:sz w:val="16"/>
        <w:szCs w:val="16"/>
        <w:lang w:eastAsia="ja-JP"/>
      </w:rPr>
      <w:t xml:space="preserve"> </w:t>
    </w:r>
    <w:r>
      <w:rPr>
        <w:color w:val="FF0000"/>
        <w:sz w:val="16"/>
        <w:szCs w:val="16"/>
        <w:lang w:eastAsia="ja-JP"/>
      </w:rPr>
      <w:t>[DD Mmm YYYY</w:t>
    </w:r>
    <w:r w:rsidRPr="00503A5C">
      <w:rPr>
        <w:color w:val="FF0000"/>
        <w:sz w:val="16"/>
        <w:szCs w:val="16"/>
        <w:lang w:eastAsia="ja-JP"/>
      </w:rPr>
      <w:t>]</w:t>
    </w:r>
  </w:p>
  <w:p w14:paraId="507262A9" w14:textId="77777777" w:rsidR="00FE1028" w:rsidRPr="00912F11" w:rsidRDefault="00FE1028" w:rsidP="00912F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C888E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7349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16A55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27622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502B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E016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8C623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98D5E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D6663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4008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B70"/>
    <w:multiLevelType w:val="hybridMultilevel"/>
    <w:tmpl w:val="F8D47242"/>
    <w:lvl w:ilvl="0" w:tplc="DBD2921A">
      <w:start w:val="1"/>
      <w:numFmt w:val="bullet"/>
      <w:lvlText w:val="•"/>
      <w:lvlJc w:val="left"/>
      <w:pPr>
        <w:tabs>
          <w:tab w:val="num" w:pos="360"/>
        </w:tabs>
        <w:ind w:left="360" w:hanging="360"/>
      </w:pPr>
      <w:rPr>
        <w:rFonts w:ascii="Arial" w:hAnsi="Arial" w:hint="default"/>
        <w:b w:val="0"/>
        <w:i w:val="0"/>
        <w:caps w:val="0"/>
        <w:color w:val="000000"/>
        <w:sz w:val="32"/>
        <w:u w:val="none"/>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1B6ACB"/>
    <w:multiLevelType w:val="hybridMultilevel"/>
    <w:tmpl w:val="9750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2B0BCF"/>
    <w:multiLevelType w:val="hybridMultilevel"/>
    <w:tmpl w:val="547A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F827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F3066AB"/>
    <w:multiLevelType w:val="hybridMultilevel"/>
    <w:tmpl w:val="CB7E5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EF0532"/>
    <w:multiLevelType w:val="multilevel"/>
    <w:tmpl w:val="94D08C56"/>
    <w:lvl w:ilvl="0">
      <w:start w:val="1"/>
      <w:numFmt w:val="decimal"/>
      <w:pStyle w:val="Heading1"/>
      <w:lvlText w:val="%1"/>
      <w:lvlJc w:val="left"/>
      <w:pPr>
        <w:tabs>
          <w:tab w:val="num" w:pos="634"/>
        </w:tabs>
        <w:ind w:left="634" w:hanging="634"/>
      </w:pPr>
      <w:rPr>
        <w:rFonts w:hint="default"/>
      </w:rPr>
    </w:lvl>
    <w:lvl w:ilvl="1">
      <w:start w:val="1"/>
      <w:numFmt w:val="decimal"/>
      <w:pStyle w:val="Heading2"/>
      <w:lvlText w:val="%1.%2"/>
      <w:lvlJc w:val="left"/>
      <w:pPr>
        <w:tabs>
          <w:tab w:val="num" w:pos="994"/>
        </w:tabs>
        <w:ind w:left="994" w:hanging="994"/>
      </w:pPr>
      <w:rPr>
        <w:rFonts w:hint="default"/>
      </w:rPr>
    </w:lvl>
    <w:lvl w:ilvl="2">
      <w:start w:val="1"/>
      <w:numFmt w:val="decimal"/>
      <w:pStyle w:val="Heading3"/>
      <w:lvlText w:val="%1.%2.%3"/>
      <w:lvlJc w:val="left"/>
      <w:pPr>
        <w:tabs>
          <w:tab w:val="num" w:pos="1152"/>
        </w:tabs>
        <w:ind w:left="1152" w:hanging="1152"/>
      </w:pPr>
      <w:rPr>
        <w:rFonts w:hint="default"/>
      </w:rPr>
    </w:lvl>
    <w:lvl w:ilvl="3">
      <w:start w:val="1"/>
      <w:numFmt w:val="decimal"/>
      <w:pStyle w:val="Heading4"/>
      <w:lvlText w:val="%1.%2.%3.%4"/>
      <w:lvlJc w:val="left"/>
      <w:pPr>
        <w:tabs>
          <w:tab w:val="num" w:pos="1368"/>
        </w:tabs>
        <w:ind w:left="1368" w:hanging="1368"/>
      </w:pPr>
      <w:rPr>
        <w:rFonts w:hint="default"/>
      </w:rPr>
    </w:lvl>
    <w:lvl w:ilvl="4">
      <w:start w:val="1"/>
      <w:numFmt w:val="decimal"/>
      <w:pStyle w:val="Heading5"/>
      <w:lvlText w:val="%1.%2.%3.%4.%5"/>
      <w:lvlJc w:val="left"/>
      <w:pPr>
        <w:tabs>
          <w:tab w:val="num" w:pos="1584"/>
        </w:tabs>
        <w:ind w:left="1584" w:hanging="1584"/>
      </w:pPr>
      <w:rPr>
        <w:rFonts w:hint="default"/>
      </w:rPr>
    </w:lvl>
    <w:lvl w:ilvl="5">
      <w:start w:val="1"/>
      <w:numFmt w:val="decimal"/>
      <w:pStyle w:val="Heading6"/>
      <w:lvlText w:val="%1.%2.%3.%4.%5.%6"/>
      <w:lvlJc w:val="left"/>
      <w:pPr>
        <w:tabs>
          <w:tab w:val="num" w:pos="1798"/>
        </w:tabs>
        <w:ind w:left="1798" w:hanging="1800"/>
      </w:pPr>
      <w:rPr>
        <w:rFonts w:hint="default"/>
      </w:rPr>
    </w:lvl>
    <w:lvl w:ilvl="6">
      <w:start w:val="1"/>
      <w:numFmt w:val="decimal"/>
      <w:pStyle w:val="Heading7"/>
      <w:lvlText w:val="%1.%2.%3.%4.%5.%6.%7"/>
      <w:lvlJc w:val="left"/>
      <w:pPr>
        <w:tabs>
          <w:tab w:val="num" w:pos="1944"/>
        </w:tabs>
        <w:ind w:left="1944" w:hanging="1944"/>
      </w:pPr>
      <w:rPr>
        <w:rFonts w:hint="default"/>
      </w:rPr>
    </w:lvl>
    <w:lvl w:ilvl="7">
      <w:start w:val="1"/>
      <w:numFmt w:val="decimal"/>
      <w:pStyle w:val="Heading8"/>
      <w:lvlText w:val="%1.%2.%3.%4.%5.%6.%7.%8"/>
      <w:lvlJc w:val="left"/>
      <w:pPr>
        <w:tabs>
          <w:tab w:val="num" w:pos="2088"/>
        </w:tabs>
        <w:ind w:left="2088" w:hanging="2088"/>
      </w:pPr>
      <w:rPr>
        <w:rFonts w:hint="default"/>
      </w:rPr>
    </w:lvl>
    <w:lvl w:ilvl="8">
      <w:start w:val="1"/>
      <w:numFmt w:val="decimal"/>
      <w:pStyle w:val="Heading9"/>
      <w:lvlText w:val="%1.%2.%3.%4.%5.%6.%7.%8.%9"/>
      <w:lvlJc w:val="left"/>
      <w:pPr>
        <w:tabs>
          <w:tab w:val="num" w:pos="2160"/>
        </w:tabs>
        <w:ind w:left="2160" w:hanging="2160"/>
      </w:pPr>
      <w:rPr>
        <w:rFonts w:hint="default"/>
      </w:rPr>
    </w:lvl>
  </w:abstractNum>
  <w:abstractNum w:abstractNumId="16" w15:restartNumberingAfterBreak="0">
    <w:nsid w:val="0FF734A2"/>
    <w:multiLevelType w:val="singleLevel"/>
    <w:tmpl w:val="D2BE6B40"/>
    <w:name w:val="SPRIln3"/>
    <w:lvl w:ilvl="0">
      <w:start w:val="1"/>
      <w:numFmt w:val="decimal"/>
      <w:lvlText w:val="%1."/>
      <w:lvlJc w:val="left"/>
      <w:pPr>
        <w:tabs>
          <w:tab w:val="num" w:pos="1080"/>
        </w:tabs>
        <w:ind w:left="1080" w:hanging="360"/>
      </w:pPr>
      <w:rPr>
        <w:rFonts w:ascii="Arial" w:eastAsia="MS Gothic" w:hAnsi="Arial" w:cs="Arial" w:hint="eastAsia"/>
        <w:b w:val="0"/>
        <w:i w:val="0"/>
        <w:caps w:val="0"/>
        <w:sz w:val="24"/>
        <w:u w:val="none"/>
        <w:vertAlign w:val="baseline"/>
      </w:rPr>
    </w:lvl>
  </w:abstractNum>
  <w:abstractNum w:abstractNumId="17" w15:restartNumberingAfterBreak="0">
    <w:nsid w:val="1039189B"/>
    <w:multiLevelType w:val="singleLevel"/>
    <w:tmpl w:val="65D8AA38"/>
    <w:name w:val="SPRIlb2"/>
    <w:lvl w:ilvl="0">
      <w:start w:val="1"/>
      <w:numFmt w:val="bullet"/>
      <w:lvlText w:val="-"/>
      <w:lvlJc w:val="left"/>
      <w:pPr>
        <w:tabs>
          <w:tab w:val="num" w:pos="720"/>
        </w:tabs>
        <w:ind w:left="720" w:hanging="360"/>
      </w:pPr>
      <w:rPr>
        <w:rFonts w:ascii="Arial" w:eastAsia="MS Gothic" w:hAnsi="Arial" w:cs="Arial" w:hint="eastAsia"/>
        <w:b w:val="0"/>
        <w:i w:val="0"/>
        <w:caps w:val="0"/>
        <w:sz w:val="24"/>
        <w:u w:val="none"/>
        <w:vertAlign w:val="baseline"/>
      </w:rPr>
    </w:lvl>
  </w:abstractNum>
  <w:abstractNum w:abstractNumId="18" w15:restartNumberingAfterBreak="0">
    <w:nsid w:val="10B65139"/>
    <w:multiLevelType w:val="hybridMultilevel"/>
    <w:tmpl w:val="810C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0A6EBB"/>
    <w:multiLevelType w:val="hybridMultilevel"/>
    <w:tmpl w:val="95F2F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0F2DA7"/>
    <w:multiLevelType w:val="hybridMultilevel"/>
    <w:tmpl w:val="188E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551DFF"/>
    <w:multiLevelType w:val="hybridMultilevel"/>
    <w:tmpl w:val="D41A91F6"/>
    <w:name w:val="SPRIlb4"/>
    <w:lvl w:ilvl="0" w:tplc="2788F12E">
      <w:start w:val="1"/>
      <w:numFmt w:val="bullet"/>
      <w:lvlText w:val="•"/>
      <w:lvlJc w:val="left"/>
      <w:pPr>
        <w:tabs>
          <w:tab w:val="num" w:pos="360"/>
        </w:tabs>
        <w:ind w:left="360" w:hanging="360"/>
      </w:pPr>
      <w:rPr>
        <w:rFonts w:ascii="Arial" w:hAnsi="Arial" w:hint="default"/>
        <w:b w:val="0"/>
        <w:bCs w:val="0"/>
        <w:i w:val="0"/>
        <w:iCs w:val="0"/>
        <w:caps w:val="0"/>
        <w:sz w:val="32"/>
        <w:szCs w:val="32"/>
        <w:u w:val="none"/>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5A7642E"/>
    <w:multiLevelType w:val="multilevel"/>
    <w:tmpl w:val="22C652FA"/>
    <w:lvl w:ilvl="0">
      <w:start w:val="1"/>
      <w:numFmt w:val="bullet"/>
      <w:pStyle w:val="ListBulletSmall"/>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color w:val="auto"/>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color w:val="auto"/>
      </w:rPr>
    </w:lvl>
  </w:abstractNum>
  <w:abstractNum w:abstractNumId="23" w15:restartNumberingAfterBreak="0">
    <w:nsid w:val="16D9371A"/>
    <w:multiLevelType w:val="hybridMultilevel"/>
    <w:tmpl w:val="81645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3164A1"/>
    <w:multiLevelType w:val="hybridMultilevel"/>
    <w:tmpl w:val="94D0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A44E69"/>
    <w:multiLevelType w:val="singleLevel"/>
    <w:tmpl w:val="F9B8C344"/>
    <w:name w:val="SPRIat"/>
    <w:lvl w:ilvl="0">
      <w:start w:val="1"/>
      <w:numFmt w:val="decimal"/>
      <w:lvlText w:val="Appendix %1"/>
      <w:lvlJc w:val="left"/>
      <w:pPr>
        <w:tabs>
          <w:tab w:val="num" w:pos="2160"/>
        </w:tabs>
        <w:ind w:left="2160" w:hanging="2160"/>
      </w:pPr>
      <w:rPr>
        <w:rFonts w:ascii="Arial" w:eastAsia="MS Gothic" w:hAnsi="Arial" w:cs="Arial" w:hint="eastAsia"/>
        <w:b/>
        <w:i w:val="0"/>
        <w:caps w:val="0"/>
        <w:sz w:val="24"/>
        <w:u w:val="none"/>
        <w:vertAlign w:val="baseline"/>
      </w:rPr>
    </w:lvl>
  </w:abstractNum>
  <w:abstractNum w:abstractNumId="26" w15:restartNumberingAfterBreak="0">
    <w:nsid w:val="1DD406E5"/>
    <w:multiLevelType w:val="hybridMultilevel"/>
    <w:tmpl w:val="4B6A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A82CE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21142DA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246B4BDA"/>
    <w:multiLevelType w:val="singleLevel"/>
    <w:tmpl w:val="226AB0DA"/>
    <w:name w:val="SPRItf"/>
    <w:lvl w:ilvl="0">
      <w:start w:val="1"/>
      <w:numFmt w:val="decimal"/>
      <w:pStyle w:val="TableFootnote"/>
      <w:lvlText w:val="%1"/>
      <w:lvlJc w:val="left"/>
      <w:pPr>
        <w:tabs>
          <w:tab w:val="num" w:pos="360"/>
        </w:tabs>
        <w:ind w:left="360" w:hanging="360"/>
      </w:pPr>
      <w:rPr>
        <w:rFonts w:ascii="Arial" w:eastAsia="MS Gothic" w:hAnsi="Arial" w:cs="Arial" w:hint="eastAsia"/>
        <w:b w:val="0"/>
        <w:i w:val="0"/>
        <w:caps w:val="0"/>
        <w:sz w:val="18"/>
        <w:u w:val="none"/>
        <w:vertAlign w:val="superscript"/>
      </w:rPr>
    </w:lvl>
  </w:abstractNum>
  <w:abstractNum w:abstractNumId="30" w15:restartNumberingAfterBreak="0">
    <w:nsid w:val="2915512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29334A57"/>
    <w:multiLevelType w:val="singleLevel"/>
    <w:tmpl w:val="D5E41B96"/>
    <w:name w:val="SPRIll"/>
    <w:lvl w:ilvl="0">
      <w:start w:val="1"/>
      <w:numFmt w:val="lowerLetter"/>
      <w:pStyle w:val="ListLetter"/>
      <w:lvlText w:val="%1."/>
      <w:lvlJc w:val="left"/>
      <w:pPr>
        <w:tabs>
          <w:tab w:val="num" w:pos="360"/>
        </w:tabs>
        <w:ind w:left="360" w:hanging="360"/>
      </w:pPr>
      <w:rPr>
        <w:rFonts w:ascii="Arial" w:eastAsia="MS Gothic" w:hAnsi="Arial" w:cs="Arial" w:hint="eastAsia"/>
        <w:b w:val="0"/>
        <w:i w:val="0"/>
        <w:caps w:val="0"/>
        <w:sz w:val="24"/>
        <w:u w:val="none"/>
        <w:vertAlign w:val="baseline"/>
      </w:rPr>
    </w:lvl>
  </w:abstractNum>
  <w:abstractNum w:abstractNumId="32" w15:restartNumberingAfterBreak="0">
    <w:nsid w:val="29E037F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2C2D6EAB"/>
    <w:multiLevelType w:val="hybridMultilevel"/>
    <w:tmpl w:val="D9D4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613CAA"/>
    <w:multiLevelType w:val="multilevel"/>
    <w:tmpl w:val="B20E355C"/>
    <w:lvl w:ilvl="0">
      <w:start w:val="1"/>
      <w:numFmt w:val="decimal"/>
      <w:pStyle w:val="OutlineNumbering"/>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5" w15:restartNumberingAfterBreak="0">
    <w:nsid w:val="374061BB"/>
    <w:multiLevelType w:val="hybridMultilevel"/>
    <w:tmpl w:val="D502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CF442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391772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3AD9530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3FF2688A"/>
    <w:multiLevelType w:val="singleLevel"/>
    <w:tmpl w:val="93C6BBEE"/>
    <w:name w:val="SPRIll2"/>
    <w:lvl w:ilvl="0">
      <w:start w:val="1"/>
      <w:numFmt w:val="lowerLetter"/>
      <w:pStyle w:val="ListLetter2"/>
      <w:lvlText w:val="%1."/>
      <w:lvlJc w:val="left"/>
      <w:pPr>
        <w:tabs>
          <w:tab w:val="num" w:pos="720"/>
        </w:tabs>
        <w:ind w:left="720" w:hanging="360"/>
      </w:pPr>
      <w:rPr>
        <w:rFonts w:ascii="Arial" w:eastAsia="MS Gothic" w:hAnsi="Arial" w:cs="Arial" w:hint="eastAsia"/>
        <w:b w:val="0"/>
        <w:i w:val="0"/>
        <w:caps w:val="0"/>
        <w:sz w:val="24"/>
        <w:u w:val="none"/>
        <w:vertAlign w:val="baseline"/>
      </w:rPr>
    </w:lvl>
  </w:abstractNum>
  <w:abstractNum w:abstractNumId="40" w15:restartNumberingAfterBreak="0">
    <w:nsid w:val="45A46C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4A362D62"/>
    <w:multiLevelType w:val="hybridMultilevel"/>
    <w:tmpl w:val="8AB25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BC32C1"/>
    <w:multiLevelType w:val="hybridMultilevel"/>
    <w:tmpl w:val="C16C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3B43D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4E8178B6"/>
    <w:multiLevelType w:val="singleLevel"/>
    <w:tmpl w:val="9B2440DA"/>
    <w:name w:val="SPRIln2"/>
    <w:lvl w:ilvl="0">
      <w:start w:val="1"/>
      <w:numFmt w:val="decimal"/>
      <w:lvlText w:val="%1."/>
      <w:lvlJc w:val="left"/>
      <w:pPr>
        <w:tabs>
          <w:tab w:val="num" w:pos="720"/>
        </w:tabs>
        <w:ind w:left="720" w:hanging="360"/>
      </w:pPr>
      <w:rPr>
        <w:rFonts w:ascii="Arial" w:eastAsia="MS Gothic" w:hAnsi="Arial" w:cs="Arial" w:hint="eastAsia"/>
        <w:b w:val="0"/>
        <w:i w:val="0"/>
        <w:caps w:val="0"/>
        <w:sz w:val="24"/>
        <w:u w:val="none"/>
        <w:vertAlign w:val="baseline"/>
      </w:rPr>
    </w:lvl>
  </w:abstractNum>
  <w:abstractNum w:abstractNumId="45" w15:restartNumberingAfterBreak="0">
    <w:nsid w:val="4EFA1ED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4F1F2750"/>
    <w:multiLevelType w:val="singleLevel"/>
    <w:tmpl w:val="87FAF7B8"/>
    <w:name w:val="SPRItfl"/>
    <w:lvl w:ilvl="0">
      <w:start w:val="1"/>
      <w:numFmt w:val="lowerLetter"/>
      <w:pStyle w:val="TableFootnoteLetter"/>
      <w:lvlText w:val="%1"/>
      <w:lvlJc w:val="left"/>
      <w:pPr>
        <w:tabs>
          <w:tab w:val="num" w:pos="360"/>
        </w:tabs>
        <w:ind w:left="360" w:hanging="360"/>
      </w:pPr>
      <w:rPr>
        <w:rFonts w:ascii="Arial" w:hAnsi="Arial" w:cs="Arial"/>
        <w:b w:val="0"/>
        <w:i w:val="0"/>
        <w:caps w:val="0"/>
        <w:sz w:val="18"/>
        <w:u w:val="none"/>
        <w:vertAlign w:val="superscript"/>
      </w:rPr>
    </w:lvl>
  </w:abstractNum>
  <w:abstractNum w:abstractNumId="47" w15:restartNumberingAfterBreak="0">
    <w:nsid w:val="53331E2B"/>
    <w:multiLevelType w:val="hybridMultilevel"/>
    <w:tmpl w:val="3760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A36471"/>
    <w:multiLevelType w:val="hybridMultilevel"/>
    <w:tmpl w:val="2076A172"/>
    <w:lvl w:ilvl="0" w:tplc="1F56A1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8F24F4"/>
    <w:multiLevelType w:val="singleLevel"/>
    <w:tmpl w:val="834C5FB0"/>
    <w:name w:val="SPRIln"/>
    <w:lvl w:ilvl="0">
      <w:start w:val="1"/>
      <w:numFmt w:val="decimal"/>
      <w:lvlText w:val="%1."/>
      <w:lvlJc w:val="left"/>
      <w:pPr>
        <w:tabs>
          <w:tab w:val="num" w:pos="360"/>
        </w:tabs>
        <w:ind w:left="360" w:hanging="360"/>
      </w:pPr>
      <w:rPr>
        <w:rFonts w:ascii="Arial" w:eastAsia="MS Gothic" w:hAnsi="Arial" w:cs="Arial" w:hint="eastAsia"/>
        <w:b w:val="0"/>
        <w:i w:val="0"/>
        <w:caps w:val="0"/>
        <w:sz w:val="24"/>
        <w:u w:val="none"/>
        <w:vertAlign w:val="baseline"/>
      </w:rPr>
    </w:lvl>
  </w:abstractNum>
  <w:abstractNum w:abstractNumId="50" w15:restartNumberingAfterBreak="0">
    <w:nsid w:val="5DA55D9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 w15:restartNumberingAfterBreak="0">
    <w:nsid w:val="5F9527D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2" w15:restartNumberingAfterBreak="0">
    <w:nsid w:val="5FE354B2"/>
    <w:multiLevelType w:val="hybridMultilevel"/>
    <w:tmpl w:val="0F1C27F6"/>
    <w:lvl w:ilvl="0" w:tplc="04090001">
      <w:start w:val="1"/>
      <w:numFmt w:val="bullet"/>
      <w:lvlText w:val=""/>
      <w:lvlJc w:val="left"/>
      <w:pPr>
        <w:ind w:left="720" w:hanging="360"/>
      </w:pPr>
      <w:rPr>
        <w:rFonts w:ascii="Symbol" w:hAnsi="Symbol" w:hint="default"/>
      </w:rPr>
    </w:lvl>
    <w:lvl w:ilvl="1" w:tplc="56567410">
      <w:start w:val="9"/>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Times New Roman"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5FF33C89"/>
    <w:multiLevelType w:val="hybridMultilevel"/>
    <w:tmpl w:val="FF5E6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543E0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5" w15:restartNumberingAfterBreak="0">
    <w:nsid w:val="626171C0"/>
    <w:multiLevelType w:val="multilevel"/>
    <w:tmpl w:val="079C3AA0"/>
    <w:name w:val="SPRIH"/>
    <w:lvl w:ilvl="0">
      <w:start w:val="1"/>
      <w:numFmt w:val="decimal"/>
      <w:lvlRestart w:val="0"/>
      <w:lvlText w:val="%1.0"/>
      <w:lvlJc w:val="left"/>
      <w:pPr>
        <w:tabs>
          <w:tab w:val="num" w:pos="750"/>
        </w:tabs>
        <w:ind w:left="750" w:hanging="480"/>
      </w:pPr>
      <w:rPr>
        <w:rFonts w:ascii="Arial" w:hAnsi="Arial" w:cs="Arial"/>
        <w:b/>
        <w:i w:val="0"/>
        <w:caps/>
        <w:smallCaps w:val="0"/>
        <w:sz w:val="24"/>
        <w:u w:val="none"/>
        <w:vertAlign w:val="baseline"/>
      </w:rPr>
    </w:lvl>
    <w:lvl w:ilvl="1">
      <w:start w:val="1"/>
      <w:numFmt w:val="decimal"/>
      <w:lvlText w:val="%1.%2"/>
      <w:lvlJc w:val="left"/>
      <w:pPr>
        <w:tabs>
          <w:tab w:val="num" w:pos="720"/>
        </w:tabs>
        <w:ind w:left="720" w:hanging="720"/>
      </w:pPr>
      <w:rPr>
        <w:rFonts w:ascii="Arial" w:hAnsi="Arial" w:cs="Arial"/>
        <w:b/>
        <w:i w:val="0"/>
        <w:caps w:val="0"/>
        <w:sz w:val="24"/>
        <w:u w:val="none"/>
        <w:vertAlign w:val="baseline"/>
      </w:rPr>
    </w:lvl>
    <w:lvl w:ilvl="2">
      <w:start w:val="1"/>
      <w:numFmt w:val="decimal"/>
      <w:lvlText w:val="%1.%2.%3"/>
      <w:lvlJc w:val="left"/>
      <w:pPr>
        <w:tabs>
          <w:tab w:val="num" w:pos="960"/>
        </w:tabs>
        <w:ind w:left="960" w:hanging="960"/>
      </w:pPr>
      <w:rPr>
        <w:rFonts w:ascii="Arial" w:hAnsi="Arial" w:cs="Arial"/>
        <w:b/>
        <w:i w:val="0"/>
        <w:caps w:val="0"/>
        <w:color w:val="000000"/>
        <w:sz w:val="24"/>
        <w:u w:val="none"/>
        <w:vertAlign w:val="baseline"/>
      </w:rPr>
    </w:lvl>
    <w:lvl w:ilvl="3">
      <w:start w:val="1"/>
      <w:numFmt w:val="decimal"/>
      <w:lvlText w:val="%1.%2.%3.%4"/>
      <w:lvlJc w:val="left"/>
      <w:pPr>
        <w:tabs>
          <w:tab w:val="num" w:pos="1200"/>
        </w:tabs>
        <w:ind w:left="1200" w:hanging="1200"/>
      </w:pPr>
      <w:rPr>
        <w:rFonts w:ascii="Arial" w:hAnsi="Arial" w:cs="Arial"/>
        <w:b/>
        <w:i w:val="0"/>
        <w:caps w:val="0"/>
        <w:sz w:val="24"/>
        <w:u w:val="none"/>
        <w:vertAlign w:val="baseline"/>
      </w:rPr>
    </w:lvl>
    <w:lvl w:ilvl="4">
      <w:start w:val="1"/>
      <w:numFmt w:val="none"/>
      <w:suff w:val="nothing"/>
      <w:lvlText w:val=""/>
      <w:lvlJc w:val="left"/>
      <w:pPr>
        <w:tabs>
          <w:tab w:val="num" w:pos="0"/>
        </w:tabs>
        <w:ind w:left="0" w:firstLine="0"/>
      </w:pPr>
      <w:rPr>
        <w:rFonts w:ascii="Arial" w:hAnsi="Arial" w:cs="Arial"/>
        <w:b/>
        <w:i w:val="0"/>
        <w:caps w:val="0"/>
        <w:sz w:val="22"/>
        <w:u w:val="none"/>
        <w:vertAlign w:val="baseline"/>
      </w:rPr>
    </w:lvl>
    <w:lvl w:ilvl="5">
      <w:start w:val="1"/>
      <w:numFmt w:val="none"/>
      <w:suff w:val="nothing"/>
      <w:lvlText w:val=""/>
      <w:lvlJc w:val="left"/>
      <w:pPr>
        <w:tabs>
          <w:tab w:val="num" w:pos="0"/>
        </w:tabs>
        <w:ind w:left="0" w:firstLine="0"/>
      </w:pPr>
      <w:rPr>
        <w:rFonts w:ascii="Arial" w:hAnsi="Arial" w:cs="Arial"/>
        <w:b/>
        <w:i w:val="0"/>
        <w:caps w:val="0"/>
        <w:sz w:val="22"/>
        <w:u w:val="none"/>
        <w:vertAlign w:val="baseline"/>
      </w:rPr>
    </w:lvl>
    <w:lvl w:ilvl="6">
      <w:start w:val="1"/>
      <w:numFmt w:val="none"/>
      <w:suff w:val="nothing"/>
      <w:lvlText w:val=""/>
      <w:lvlJc w:val="left"/>
      <w:pPr>
        <w:tabs>
          <w:tab w:val="num" w:pos="0"/>
        </w:tabs>
        <w:ind w:left="0" w:firstLine="0"/>
      </w:pPr>
      <w:rPr>
        <w:rFonts w:ascii="Arial" w:hAnsi="Arial" w:cs="Arial"/>
        <w:b w:val="0"/>
        <w:i/>
        <w:caps w:val="0"/>
        <w:sz w:val="22"/>
        <w:u w:val="none"/>
        <w:vertAlign w:val="baseline"/>
      </w:rPr>
    </w:lvl>
    <w:lvl w:ilvl="7">
      <w:start w:val="1"/>
      <w:numFmt w:val="none"/>
      <w:suff w:val="nothing"/>
      <w:lvlText w:val=""/>
      <w:lvlJc w:val="left"/>
      <w:pPr>
        <w:tabs>
          <w:tab w:val="num" w:pos="0"/>
        </w:tabs>
        <w:ind w:left="0" w:firstLine="0"/>
      </w:pPr>
      <w:rPr>
        <w:rFonts w:ascii="Arial" w:hAnsi="Arial" w:cs="Arial"/>
        <w:b w:val="0"/>
        <w:i/>
        <w:caps w:val="0"/>
        <w:sz w:val="22"/>
        <w:u w:val="none"/>
        <w:vertAlign w:val="baseline"/>
      </w:rPr>
    </w:lvl>
    <w:lvl w:ilvl="8">
      <w:start w:val="1"/>
      <w:numFmt w:val="none"/>
      <w:suff w:val="nothing"/>
      <w:lvlText w:val=""/>
      <w:lvlJc w:val="left"/>
      <w:pPr>
        <w:tabs>
          <w:tab w:val="num" w:pos="0"/>
        </w:tabs>
        <w:ind w:left="0" w:firstLine="0"/>
      </w:pPr>
      <w:rPr>
        <w:rFonts w:ascii="Arial" w:hAnsi="Arial" w:cs="Arial"/>
        <w:b w:val="0"/>
        <w:i/>
        <w:caps w:val="0"/>
        <w:sz w:val="22"/>
        <w:u w:val="none"/>
        <w:vertAlign w:val="baseline"/>
      </w:rPr>
    </w:lvl>
  </w:abstractNum>
  <w:abstractNum w:abstractNumId="56" w15:restartNumberingAfterBreak="0">
    <w:nsid w:val="62A94778"/>
    <w:multiLevelType w:val="hybridMultilevel"/>
    <w:tmpl w:val="15D4C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3B017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15:restartNumberingAfterBreak="0">
    <w:nsid w:val="65275D98"/>
    <w:multiLevelType w:val="hybridMultilevel"/>
    <w:tmpl w:val="A6685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18636B"/>
    <w:multiLevelType w:val="multilevel"/>
    <w:tmpl w:val="DAEC12D6"/>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color w:val="auto"/>
      </w:rPr>
    </w:lvl>
    <w:lvl w:ilvl="5">
      <w:numFmt w:val="none"/>
      <w:lvlText w:val=""/>
      <w:lvlJc w:val="left"/>
      <w:pPr>
        <w:tabs>
          <w:tab w:val="num" w:pos="360"/>
        </w:tabs>
      </w:p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color w:val="auto"/>
      </w:rPr>
    </w:lvl>
  </w:abstractNum>
  <w:abstractNum w:abstractNumId="60" w15:restartNumberingAfterBreak="0">
    <w:nsid w:val="677B1440"/>
    <w:multiLevelType w:val="hybridMultilevel"/>
    <w:tmpl w:val="2496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8CE6A0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2" w15:restartNumberingAfterBreak="0">
    <w:nsid w:val="69B0400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69B64A22"/>
    <w:multiLevelType w:val="hybridMultilevel"/>
    <w:tmpl w:val="59AC8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DD26DEA"/>
    <w:multiLevelType w:val="multilevel"/>
    <w:tmpl w:val="8D7E92F4"/>
    <w:lvl w:ilvl="0">
      <w:start w:val="1"/>
      <w:numFmt w:val="bullet"/>
      <w:pStyle w:val="ListBulletInden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color w:val="auto"/>
      </w:rPr>
    </w:lvl>
    <w:lvl w:ilvl="5">
      <w:start w:val="1"/>
      <w:numFmt w:val="bullet"/>
      <w:lvlText w:val=""/>
      <w:lvlJc w:val="left"/>
      <w:pPr>
        <w:tabs>
          <w:tab w:val="num" w:pos="2520"/>
        </w:tabs>
        <w:ind w:left="2520" w:hanging="360"/>
      </w:pPr>
      <w:rPr>
        <w:rFonts w:ascii="Symbol" w:hAnsi="Symbol" w:hint="default"/>
      </w:rPr>
    </w:lvl>
    <w:lvl w:ilvl="6">
      <w:start w:val="1"/>
      <w:numFmt w:val="bullet"/>
      <w:lvlText w:val=""/>
      <w:lvlJc w:val="left"/>
      <w:pPr>
        <w:tabs>
          <w:tab w:val="num" w:pos="2880"/>
        </w:tabs>
        <w:ind w:left="2880" w:hanging="360"/>
      </w:pPr>
      <w:rPr>
        <w:rFonts w:ascii="Symbol" w:hAnsi="Symbol" w:hint="default"/>
        <w:color w:val="auto"/>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color w:val="auto"/>
      </w:rPr>
    </w:lvl>
  </w:abstractNum>
  <w:abstractNum w:abstractNumId="65" w15:restartNumberingAfterBreak="0">
    <w:nsid w:val="6E5C0909"/>
    <w:multiLevelType w:val="singleLevel"/>
    <w:tmpl w:val="909049CA"/>
    <w:name w:val="SPRIre"/>
    <w:lvl w:ilvl="0">
      <w:start w:val="1"/>
      <w:numFmt w:val="decimal"/>
      <w:pStyle w:val="References"/>
      <w:lvlText w:val="%1."/>
      <w:lvlJc w:val="left"/>
      <w:pPr>
        <w:tabs>
          <w:tab w:val="num" w:pos="360"/>
        </w:tabs>
        <w:ind w:left="360" w:hanging="360"/>
      </w:pPr>
      <w:rPr>
        <w:rFonts w:ascii="Arial" w:eastAsia="MS Gothic" w:hAnsi="Arial" w:cs="Arial" w:hint="eastAsia"/>
        <w:b w:val="0"/>
        <w:i w:val="0"/>
        <w:caps w:val="0"/>
        <w:sz w:val="24"/>
        <w:u w:val="none"/>
        <w:vertAlign w:val="baseline"/>
      </w:rPr>
    </w:lvl>
  </w:abstractNum>
  <w:abstractNum w:abstractNumId="66" w15:restartNumberingAfterBreak="0">
    <w:nsid w:val="6FA7251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15:restartNumberingAfterBreak="0">
    <w:nsid w:val="71173E6F"/>
    <w:multiLevelType w:val="hybridMultilevel"/>
    <w:tmpl w:val="19FC3004"/>
    <w:lvl w:ilvl="0" w:tplc="04090001">
      <w:start w:val="1"/>
      <w:numFmt w:val="bullet"/>
      <w:lvlText w:val=""/>
      <w:lvlJc w:val="left"/>
      <w:pPr>
        <w:ind w:left="360" w:hanging="360"/>
      </w:pPr>
      <w:rPr>
        <w:rFonts w:ascii="Symbol" w:hAnsi="Symbol" w:hint="default"/>
      </w:rPr>
    </w:lvl>
    <w:lvl w:ilvl="1" w:tplc="56567410">
      <w:start w:val="9"/>
      <w:numFmt w:val="bullet"/>
      <w:lvlText w:val="•"/>
      <w:lvlJc w:val="left"/>
      <w:pPr>
        <w:ind w:left="1080" w:hanging="360"/>
      </w:pPr>
      <w:rPr>
        <w:rFonts w:ascii="Times New Roman" w:eastAsia="Times New Roman"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8" w15:restartNumberingAfterBreak="0">
    <w:nsid w:val="73BC325A"/>
    <w:multiLevelType w:val="multilevel"/>
    <w:tmpl w:val="AA5E48DC"/>
    <w:lvl w:ilvl="0">
      <w:start w:val="1"/>
      <w:numFmt w:val="decimal"/>
      <w:lvlText w:val="%1"/>
      <w:lvlJc w:val="left"/>
      <w:pPr>
        <w:tabs>
          <w:tab w:val="num" w:pos="634"/>
        </w:tabs>
        <w:ind w:left="634" w:hanging="634"/>
      </w:pPr>
      <w:rPr>
        <w:rFonts w:hint="default"/>
      </w:rPr>
    </w:lvl>
    <w:lvl w:ilvl="1">
      <w:start w:val="1"/>
      <w:numFmt w:val="decimal"/>
      <w:lvlText w:val="%1.%2"/>
      <w:lvlJc w:val="left"/>
      <w:pPr>
        <w:tabs>
          <w:tab w:val="num" w:pos="994"/>
        </w:tabs>
        <w:ind w:left="994" w:hanging="994"/>
      </w:pPr>
      <w:rPr>
        <w:rFonts w:hint="default"/>
      </w:rPr>
    </w:lvl>
    <w:lvl w:ilvl="2">
      <w:start w:val="1"/>
      <w:numFmt w:val="decimal"/>
      <w:lvlText w:val="%1.%2.%3"/>
      <w:lvlJc w:val="left"/>
      <w:pPr>
        <w:tabs>
          <w:tab w:val="num" w:pos="1152"/>
        </w:tabs>
        <w:ind w:left="1152" w:hanging="1152"/>
      </w:pPr>
      <w:rPr>
        <w:rFonts w:hint="default"/>
      </w:rPr>
    </w:lvl>
    <w:lvl w:ilvl="3">
      <w:start w:val="1"/>
      <w:numFmt w:val="decimal"/>
      <w:lvlText w:val="%1.%2.%3.%4"/>
      <w:lvlJc w:val="left"/>
      <w:pPr>
        <w:tabs>
          <w:tab w:val="num" w:pos="1368"/>
        </w:tabs>
        <w:ind w:left="1368" w:hanging="1368"/>
      </w:pPr>
      <w:rPr>
        <w:rFonts w:hint="default"/>
      </w:rPr>
    </w:lvl>
    <w:lvl w:ilvl="4">
      <w:start w:val="1"/>
      <w:numFmt w:val="decimal"/>
      <w:lvlText w:val="%1.%2.%3.%4.%5"/>
      <w:lvlJc w:val="left"/>
      <w:pPr>
        <w:tabs>
          <w:tab w:val="num" w:pos="1584"/>
        </w:tabs>
        <w:ind w:left="1584" w:hanging="1584"/>
      </w:pPr>
      <w:rPr>
        <w:rFonts w:hint="default"/>
      </w:rPr>
    </w:lvl>
    <w:lvl w:ilvl="5">
      <w:start w:val="1"/>
      <w:numFmt w:val="decimal"/>
      <w:lvlText w:val="%1.%2.%3.%4.%5.%6"/>
      <w:lvlJc w:val="left"/>
      <w:pPr>
        <w:tabs>
          <w:tab w:val="num" w:pos="3296"/>
        </w:tabs>
        <w:ind w:left="3296" w:hanging="1800"/>
      </w:pPr>
      <w:rPr>
        <w:rFonts w:hint="default"/>
      </w:rPr>
    </w:lvl>
    <w:lvl w:ilvl="6">
      <w:start w:val="1"/>
      <w:numFmt w:val="decimal"/>
      <w:lvlText w:val="%1.%2.%3.%4.%5.%6.%7"/>
      <w:lvlJc w:val="left"/>
      <w:pPr>
        <w:tabs>
          <w:tab w:val="num" w:pos="1944"/>
        </w:tabs>
        <w:ind w:left="1944" w:hanging="1944"/>
      </w:pPr>
      <w:rPr>
        <w:rFonts w:hint="default"/>
      </w:rPr>
    </w:lvl>
    <w:lvl w:ilvl="7">
      <w:start w:val="1"/>
      <w:numFmt w:val="decimal"/>
      <w:lvlText w:val="%1.%2.%3.%4.%5.%6.%7.%8"/>
      <w:lvlJc w:val="left"/>
      <w:pPr>
        <w:tabs>
          <w:tab w:val="num" w:pos="2088"/>
        </w:tabs>
        <w:ind w:left="2088" w:hanging="2088"/>
      </w:pPr>
      <w:rPr>
        <w:rFonts w:hint="default"/>
      </w:rPr>
    </w:lvl>
    <w:lvl w:ilvl="8">
      <w:start w:val="1"/>
      <w:numFmt w:val="decimal"/>
      <w:lvlText w:val="%1.%2.%3.%4.%5.%6.%7.%8.%9"/>
      <w:lvlJc w:val="left"/>
      <w:pPr>
        <w:tabs>
          <w:tab w:val="num" w:pos="1584"/>
        </w:tabs>
        <w:ind w:left="1584" w:hanging="1584"/>
      </w:pPr>
      <w:rPr>
        <w:rFonts w:hint="default"/>
      </w:rPr>
    </w:lvl>
  </w:abstractNum>
  <w:abstractNum w:abstractNumId="69" w15:restartNumberingAfterBreak="0">
    <w:nsid w:val="73EB43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74483FA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1" w15:restartNumberingAfterBreak="0">
    <w:nsid w:val="753B2978"/>
    <w:multiLevelType w:val="hybridMultilevel"/>
    <w:tmpl w:val="28C6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7C4589"/>
    <w:multiLevelType w:val="singleLevel"/>
    <w:tmpl w:val="10B0A9E4"/>
    <w:name w:val="WWtfl2"/>
    <w:lvl w:ilvl="0">
      <w:start w:val="1"/>
      <w:numFmt w:val="decimal"/>
      <w:pStyle w:val="Appendix"/>
      <w:lvlText w:val="Appendix %1"/>
      <w:lvlJc w:val="left"/>
      <w:pPr>
        <w:tabs>
          <w:tab w:val="num" w:pos="2160"/>
        </w:tabs>
        <w:ind w:left="2160" w:hanging="2160"/>
      </w:pPr>
      <w:rPr>
        <w:rFonts w:ascii="Times New Roman" w:eastAsia="MS Gothic" w:hAnsi="Times New Roman" w:cs="Times New Roman" w:hint="eastAsia"/>
        <w:b/>
        <w:i w:val="0"/>
        <w:caps w:val="0"/>
        <w:sz w:val="24"/>
        <w:u w:val="none"/>
        <w:vertAlign w:val="baseline"/>
      </w:rPr>
    </w:lvl>
  </w:abstractNum>
  <w:abstractNum w:abstractNumId="73" w15:restartNumberingAfterBreak="0">
    <w:nsid w:val="7A2401EC"/>
    <w:multiLevelType w:val="singleLevel"/>
    <w:tmpl w:val="13CCCCF8"/>
    <w:name w:val="SPRIlb3"/>
    <w:lvl w:ilvl="0">
      <w:start w:val="1"/>
      <w:numFmt w:val="bullet"/>
      <w:lvlText w:val="◦"/>
      <w:lvlJc w:val="left"/>
      <w:pPr>
        <w:tabs>
          <w:tab w:val="num" w:pos="1080"/>
        </w:tabs>
        <w:ind w:left="1080" w:hanging="360"/>
      </w:pPr>
      <w:rPr>
        <w:rFonts w:ascii="Arial" w:eastAsia="MS Gothic" w:hAnsi="Arial" w:cs="Arial" w:hint="eastAsia"/>
        <w:b w:val="0"/>
        <w:i w:val="0"/>
        <w:caps w:val="0"/>
        <w:sz w:val="24"/>
        <w:u w:val="none"/>
        <w:vertAlign w:val="baseline"/>
      </w:rPr>
    </w:lvl>
  </w:abstractNum>
  <w:abstractNum w:abstractNumId="74" w15:restartNumberingAfterBreak="0">
    <w:nsid w:val="7A990164"/>
    <w:multiLevelType w:val="singleLevel"/>
    <w:tmpl w:val="45426E1E"/>
    <w:name w:val="SPRIll3"/>
    <w:lvl w:ilvl="0">
      <w:start w:val="1"/>
      <w:numFmt w:val="lowerLetter"/>
      <w:pStyle w:val="ListLetter3"/>
      <w:lvlText w:val="%1."/>
      <w:lvlJc w:val="left"/>
      <w:pPr>
        <w:tabs>
          <w:tab w:val="num" w:pos="1080"/>
        </w:tabs>
        <w:ind w:left="1080" w:hanging="360"/>
      </w:pPr>
      <w:rPr>
        <w:rFonts w:ascii="Arial" w:eastAsia="MS Gothic" w:hAnsi="Arial" w:cs="Arial" w:hint="eastAsia"/>
        <w:b w:val="0"/>
        <w:i w:val="0"/>
        <w:caps w:val="0"/>
        <w:sz w:val="24"/>
        <w:u w:val="none"/>
        <w:vertAlign w:val="baseline"/>
      </w:rPr>
    </w:lvl>
  </w:abstractNum>
  <w:abstractNum w:abstractNumId="75" w15:restartNumberingAfterBreak="0">
    <w:nsid w:val="7DD94260"/>
    <w:multiLevelType w:val="hybridMultilevel"/>
    <w:tmpl w:val="5F966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4"/>
  </w:num>
  <w:num w:numId="3">
    <w:abstractNumId w:val="34"/>
  </w:num>
  <w:num w:numId="4">
    <w:abstractNumId w:val="5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0"/>
  </w:num>
  <w:num w:numId="15">
    <w:abstractNumId w:val="50"/>
  </w:num>
  <w:num w:numId="16">
    <w:abstractNumId w:val="38"/>
  </w:num>
  <w:num w:numId="17">
    <w:abstractNumId w:val="46"/>
  </w:num>
  <w:num w:numId="18">
    <w:abstractNumId w:val="39"/>
  </w:num>
  <w:num w:numId="19">
    <w:abstractNumId w:val="74"/>
  </w:num>
  <w:num w:numId="20">
    <w:abstractNumId w:val="73"/>
  </w:num>
  <w:num w:numId="21">
    <w:abstractNumId w:val="31"/>
  </w:num>
  <w:num w:numId="22">
    <w:abstractNumId w:val="65"/>
  </w:num>
  <w:num w:numId="23">
    <w:abstractNumId w:val="29"/>
  </w:num>
  <w:num w:numId="24">
    <w:abstractNumId w:val="10"/>
  </w:num>
  <w:num w:numId="25">
    <w:abstractNumId w:val="72"/>
  </w:num>
  <w:num w:numId="26">
    <w:abstractNumId w:val="15"/>
  </w:num>
  <w:num w:numId="27">
    <w:abstractNumId w:val="58"/>
  </w:num>
  <w:num w:numId="28">
    <w:abstractNumId w:val="42"/>
  </w:num>
  <w:num w:numId="29">
    <w:abstractNumId w:val="18"/>
  </w:num>
  <w:num w:numId="30">
    <w:abstractNumId w:val="33"/>
  </w:num>
  <w:num w:numId="31">
    <w:abstractNumId w:val="75"/>
  </w:num>
  <w:num w:numId="32">
    <w:abstractNumId w:val="12"/>
  </w:num>
  <w:num w:numId="33">
    <w:abstractNumId w:val="60"/>
  </w:num>
  <w:num w:numId="34">
    <w:abstractNumId w:val="20"/>
  </w:num>
  <w:num w:numId="35">
    <w:abstractNumId w:val="71"/>
  </w:num>
  <w:num w:numId="36">
    <w:abstractNumId w:val="67"/>
  </w:num>
  <w:num w:numId="37">
    <w:abstractNumId w:val="52"/>
  </w:num>
  <w:num w:numId="38">
    <w:abstractNumId w:val="48"/>
  </w:num>
  <w:num w:numId="39">
    <w:abstractNumId w:val="14"/>
  </w:num>
  <w:num w:numId="40">
    <w:abstractNumId w:val="41"/>
  </w:num>
  <w:num w:numId="41">
    <w:abstractNumId w:val="35"/>
  </w:num>
  <w:num w:numId="42">
    <w:abstractNumId w:val="56"/>
  </w:num>
  <w:num w:numId="43">
    <w:abstractNumId w:val="23"/>
  </w:num>
  <w:num w:numId="44">
    <w:abstractNumId w:val="19"/>
  </w:num>
  <w:num w:numId="45">
    <w:abstractNumId w:val="63"/>
  </w:num>
  <w:num w:numId="46">
    <w:abstractNumId w:val="53"/>
  </w:num>
  <w:num w:numId="47">
    <w:abstractNumId w:val="11"/>
  </w:num>
  <w:num w:numId="48">
    <w:abstractNumId w:val="47"/>
  </w:num>
  <w:num w:numId="49">
    <w:abstractNumId w:val="26"/>
  </w:num>
  <w:num w:numId="50">
    <w:abstractNumId w:val="24"/>
  </w:num>
  <w:num w:numId="51">
    <w:abstractNumId w:val="9"/>
  </w:num>
  <w:num w:numId="52">
    <w:abstractNumId w:val="61"/>
  </w:num>
  <w:num w:numId="53">
    <w:abstractNumId w:val="70"/>
  </w:num>
  <w:num w:numId="54">
    <w:abstractNumId w:val="40"/>
  </w:num>
  <w:num w:numId="55">
    <w:abstractNumId w:val="37"/>
  </w:num>
  <w:num w:numId="56">
    <w:abstractNumId w:val="13"/>
  </w:num>
  <w:num w:numId="57">
    <w:abstractNumId w:val="28"/>
  </w:num>
  <w:num w:numId="58">
    <w:abstractNumId w:val="54"/>
  </w:num>
  <w:num w:numId="59">
    <w:abstractNumId w:val="45"/>
  </w:num>
  <w:num w:numId="60">
    <w:abstractNumId w:val="69"/>
  </w:num>
  <w:num w:numId="61">
    <w:abstractNumId w:val="27"/>
  </w:num>
  <w:num w:numId="62">
    <w:abstractNumId w:val="36"/>
  </w:num>
  <w:num w:numId="63">
    <w:abstractNumId w:val="68"/>
  </w:num>
  <w:num w:numId="64">
    <w:abstractNumId w:val="51"/>
  </w:num>
  <w:num w:numId="65">
    <w:abstractNumId w:val="32"/>
  </w:num>
  <w:num w:numId="66">
    <w:abstractNumId w:val="62"/>
  </w:num>
  <w:num w:numId="67">
    <w:abstractNumId w:val="43"/>
  </w:num>
  <w:num w:numId="68">
    <w:abstractNumId w:val="66"/>
  </w:num>
  <w:num w:numId="69">
    <w:abstractNumId w:val="57"/>
  </w:num>
  <w:num w:numId="70">
    <w:abstractNumId w:val="15"/>
  </w:num>
  <w:num w:numId="71">
    <w:abstractNumId w:val="15"/>
  </w:num>
  <w:num w:numId="72">
    <w:abstractNumId w:val="15"/>
  </w:num>
  <w:num w:numId="73">
    <w:abstractNumId w:val="15"/>
  </w:num>
  <w:num w:numId="74">
    <w:abstractNumId w:val="15"/>
  </w:num>
  <w:num w:numId="75">
    <w:abstractNumId w:val="15"/>
  </w:num>
  <w:num w:numId="76">
    <w:abstractNumId w:val="15"/>
  </w:num>
  <w:num w:numId="77">
    <w:abstractNumId w:val="15"/>
  </w:num>
  <w:num w:numId="78">
    <w:abstractNumId w:val="15"/>
  </w:num>
  <w:num w:numId="79">
    <w:abstractNumId w:val="59"/>
  </w:num>
  <w:num w:numId="80">
    <w:abstractNumId w:val="59"/>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it Choudhari">
    <w15:presenceInfo w15:providerId="Windows Live" w15:userId="5e0aa2eab7ad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hideSpellingErrors/>
  <w:hideGrammatical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oNotHyphenateCaps/>
  <w:drawingGridHorizontalSpacing w:val="187"/>
  <w:drawingGridVerticalSpacing w:val="127"/>
  <w:displayHorizontalDrawingGridEvery w:val="0"/>
  <w:displayVerticalDrawingGridEvery w:val="0"/>
  <w:noPunctuationKerning/>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813"/>
    <w:rsid w:val="0000195B"/>
    <w:rsid w:val="0000558E"/>
    <w:rsid w:val="00007A1E"/>
    <w:rsid w:val="00011904"/>
    <w:rsid w:val="000126DA"/>
    <w:rsid w:val="00013742"/>
    <w:rsid w:val="00015716"/>
    <w:rsid w:val="00015897"/>
    <w:rsid w:val="00015D5B"/>
    <w:rsid w:val="00017065"/>
    <w:rsid w:val="000178C5"/>
    <w:rsid w:val="00017D41"/>
    <w:rsid w:val="00017F92"/>
    <w:rsid w:val="00020729"/>
    <w:rsid w:val="00021844"/>
    <w:rsid w:val="00021D74"/>
    <w:rsid w:val="00025389"/>
    <w:rsid w:val="00026A1D"/>
    <w:rsid w:val="00033068"/>
    <w:rsid w:val="000340C4"/>
    <w:rsid w:val="00043D18"/>
    <w:rsid w:val="00043F67"/>
    <w:rsid w:val="000440D0"/>
    <w:rsid w:val="00044772"/>
    <w:rsid w:val="00045530"/>
    <w:rsid w:val="00047C1D"/>
    <w:rsid w:val="00051245"/>
    <w:rsid w:val="00051768"/>
    <w:rsid w:val="00051975"/>
    <w:rsid w:val="00052513"/>
    <w:rsid w:val="00054CE7"/>
    <w:rsid w:val="0005558B"/>
    <w:rsid w:val="0005685A"/>
    <w:rsid w:val="00056C60"/>
    <w:rsid w:val="00057E1B"/>
    <w:rsid w:val="0006021F"/>
    <w:rsid w:val="000642B1"/>
    <w:rsid w:val="000644DC"/>
    <w:rsid w:val="00067FEA"/>
    <w:rsid w:val="00072107"/>
    <w:rsid w:val="000734ED"/>
    <w:rsid w:val="000763D9"/>
    <w:rsid w:val="0008237D"/>
    <w:rsid w:val="000828B5"/>
    <w:rsid w:val="00082A78"/>
    <w:rsid w:val="000833E3"/>
    <w:rsid w:val="00084E56"/>
    <w:rsid w:val="00086375"/>
    <w:rsid w:val="00087D6C"/>
    <w:rsid w:val="00093950"/>
    <w:rsid w:val="00093F9E"/>
    <w:rsid w:val="00095385"/>
    <w:rsid w:val="00096D2A"/>
    <w:rsid w:val="000A172A"/>
    <w:rsid w:val="000A435F"/>
    <w:rsid w:val="000A5E3F"/>
    <w:rsid w:val="000A6BCD"/>
    <w:rsid w:val="000B06FC"/>
    <w:rsid w:val="000B1447"/>
    <w:rsid w:val="000B4B50"/>
    <w:rsid w:val="000B5FF7"/>
    <w:rsid w:val="000B6718"/>
    <w:rsid w:val="000B72E7"/>
    <w:rsid w:val="000C533B"/>
    <w:rsid w:val="000D1737"/>
    <w:rsid w:val="000D405B"/>
    <w:rsid w:val="000E5C32"/>
    <w:rsid w:val="000E7610"/>
    <w:rsid w:val="000F19EE"/>
    <w:rsid w:val="000F3963"/>
    <w:rsid w:val="000F7C0E"/>
    <w:rsid w:val="00102684"/>
    <w:rsid w:val="00104B9F"/>
    <w:rsid w:val="00105034"/>
    <w:rsid w:val="00105848"/>
    <w:rsid w:val="00107B99"/>
    <w:rsid w:val="00111FC0"/>
    <w:rsid w:val="00113DD4"/>
    <w:rsid w:val="00113E5D"/>
    <w:rsid w:val="00115036"/>
    <w:rsid w:val="001165C4"/>
    <w:rsid w:val="00116F89"/>
    <w:rsid w:val="00117A4C"/>
    <w:rsid w:val="0012164A"/>
    <w:rsid w:val="0013122B"/>
    <w:rsid w:val="001404BD"/>
    <w:rsid w:val="0014134E"/>
    <w:rsid w:val="00142B37"/>
    <w:rsid w:val="00145F17"/>
    <w:rsid w:val="00146334"/>
    <w:rsid w:val="00147A60"/>
    <w:rsid w:val="0015359C"/>
    <w:rsid w:val="001536D1"/>
    <w:rsid w:val="001568AF"/>
    <w:rsid w:val="00156E46"/>
    <w:rsid w:val="00160349"/>
    <w:rsid w:val="001627C0"/>
    <w:rsid w:val="00163047"/>
    <w:rsid w:val="00163DE6"/>
    <w:rsid w:val="00164D55"/>
    <w:rsid w:val="0016596C"/>
    <w:rsid w:val="0017063A"/>
    <w:rsid w:val="00172125"/>
    <w:rsid w:val="00176555"/>
    <w:rsid w:val="00180620"/>
    <w:rsid w:val="001808D8"/>
    <w:rsid w:val="00180FD6"/>
    <w:rsid w:val="00181455"/>
    <w:rsid w:val="001872A3"/>
    <w:rsid w:val="0019161F"/>
    <w:rsid w:val="00191744"/>
    <w:rsid w:val="00191B11"/>
    <w:rsid w:val="00194AAC"/>
    <w:rsid w:val="00196CBE"/>
    <w:rsid w:val="00196D39"/>
    <w:rsid w:val="001A3759"/>
    <w:rsid w:val="001B129A"/>
    <w:rsid w:val="001B1B8A"/>
    <w:rsid w:val="001B56C9"/>
    <w:rsid w:val="001B5C34"/>
    <w:rsid w:val="001B643D"/>
    <w:rsid w:val="001B7714"/>
    <w:rsid w:val="001C1CAF"/>
    <w:rsid w:val="001C33CA"/>
    <w:rsid w:val="001C478B"/>
    <w:rsid w:val="001C4A14"/>
    <w:rsid w:val="001C4FF7"/>
    <w:rsid w:val="001C6B3E"/>
    <w:rsid w:val="001C6D56"/>
    <w:rsid w:val="001D0E0E"/>
    <w:rsid w:val="001D77FE"/>
    <w:rsid w:val="001E13DC"/>
    <w:rsid w:val="001E1D75"/>
    <w:rsid w:val="001E205C"/>
    <w:rsid w:val="001E3234"/>
    <w:rsid w:val="001E7720"/>
    <w:rsid w:val="001F0AE5"/>
    <w:rsid w:val="001F20CF"/>
    <w:rsid w:val="001F2DBE"/>
    <w:rsid w:val="001F57C3"/>
    <w:rsid w:val="001F6633"/>
    <w:rsid w:val="002005C6"/>
    <w:rsid w:val="00201391"/>
    <w:rsid w:val="00204241"/>
    <w:rsid w:val="00204FD3"/>
    <w:rsid w:val="00205B31"/>
    <w:rsid w:val="0020685F"/>
    <w:rsid w:val="002107CB"/>
    <w:rsid w:val="00211D4F"/>
    <w:rsid w:val="0021394B"/>
    <w:rsid w:val="00221523"/>
    <w:rsid w:val="00222E6E"/>
    <w:rsid w:val="00223755"/>
    <w:rsid w:val="00224B3C"/>
    <w:rsid w:val="00227219"/>
    <w:rsid w:val="00227C76"/>
    <w:rsid w:val="00236239"/>
    <w:rsid w:val="00241BAF"/>
    <w:rsid w:val="00245B98"/>
    <w:rsid w:val="00245DFB"/>
    <w:rsid w:val="00245FA5"/>
    <w:rsid w:val="00247EDE"/>
    <w:rsid w:val="00251F3C"/>
    <w:rsid w:val="0026331C"/>
    <w:rsid w:val="002705E8"/>
    <w:rsid w:val="00270B0E"/>
    <w:rsid w:val="002711F6"/>
    <w:rsid w:val="00272775"/>
    <w:rsid w:val="002744F7"/>
    <w:rsid w:val="0027541F"/>
    <w:rsid w:val="0027691C"/>
    <w:rsid w:val="00276F20"/>
    <w:rsid w:val="002830BD"/>
    <w:rsid w:val="0028457F"/>
    <w:rsid w:val="00287FD4"/>
    <w:rsid w:val="0029037A"/>
    <w:rsid w:val="00290E78"/>
    <w:rsid w:val="00291E28"/>
    <w:rsid w:val="0029282C"/>
    <w:rsid w:val="002942C0"/>
    <w:rsid w:val="00294BBD"/>
    <w:rsid w:val="0029538B"/>
    <w:rsid w:val="002962A1"/>
    <w:rsid w:val="00296EEE"/>
    <w:rsid w:val="002A274B"/>
    <w:rsid w:val="002A29E0"/>
    <w:rsid w:val="002A4EF3"/>
    <w:rsid w:val="002A584A"/>
    <w:rsid w:val="002A648F"/>
    <w:rsid w:val="002A7FDE"/>
    <w:rsid w:val="002B53E0"/>
    <w:rsid w:val="002C3040"/>
    <w:rsid w:val="002C3069"/>
    <w:rsid w:val="002C5F1F"/>
    <w:rsid w:val="002E49E9"/>
    <w:rsid w:val="002E610A"/>
    <w:rsid w:val="002E7CC5"/>
    <w:rsid w:val="002F1C09"/>
    <w:rsid w:val="002F3215"/>
    <w:rsid w:val="002F426D"/>
    <w:rsid w:val="002F568A"/>
    <w:rsid w:val="002F7689"/>
    <w:rsid w:val="003031C8"/>
    <w:rsid w:val="00305BA7"/>
    <w:rsid w:val="003100ED"/>
    <w:rsid w:val="003101C2"/>
    <w:rsid w:val="00316E44"/>
    <w:rsid w:val="00317543"/>
    <w:rsid w:val="00321667"/>
    <w:rsid w:val="00323806"/>
    <w:rsid w:val="00332CE0"/>
    <w:rsid w:val="00335B99"/>
    <w:rsid w:val="0034122B"/>
    <w:rsid w:val="00341CE6"/>
    <w:rsid w:val="0034221B"/>
    <w:rsid w:val="00342E28"/>
    <w:rsid w:val="00344A57"/>
    <w:rsid w:val="0034605E"/>
    <w:rsid w:val="003473E9"/>
    <w:rsid w:val="00353183"/>
    <w:rsid w:val="003532D7"/>
    <w:rsid w:val="00354F25"/>
    <w:rsid w:val="0037283E"/>
    <w:rsid w:val="00373A1C"/>
    <w:rsid w:val="00376ADE"/>
    <w:rsid w:val="00376B83"/>
    <w:rsid w:val="0038259B"/>
    <w:rsid w:val="003846A6"/>
    <w:rsid w:val="003864FB"/>
    <w:rsid w:val="00395314"/>
    <w:rsid w:val="00397BFE"/>
    <w:rsid w:val="003A0267"/>
    <w:rsid w:val="003A3396"/>
    <w:rsid w:val="003B0BE4"/>
    <w:rsid w:val="003B123D"/>
    <w:rsid w:val="003B2312"/>
    <w:rsid w:val="003B2B95"/>
    <w:rsid w:val="003B3A7E"/>
    <w:rsid w:val="003B6E57"/>
    <w:rsid w:val="003C22AC"/>
    <w:rsid w:val="003C2D59"/>
    <w:rsid w:val="003C32AD"/>
    <w:rsid w:val="003C43B3"/>
    <w:rsid w:val="003C6080"/>
    <w:rsid w:val="003C6327"/>
    <w:rsid w:val="003C6E60"/>
    <w:rsid w:val="003C6EE7"/>
    <w:rsid w:val="003D155A"/>
    <w:rsid w:val="003D3737"/>
    <w:rsid w:val="003D46C4"/>
    <w:rsid w:val="003D57D8"/>
    <w:rsid w:val="003D759B"/>
    <w:rsid w:val="003E2D1C"/>
    <w:rsid w:val="003E31B2"/>
    <w:rsid w:val="003E46DF"/>
    <w:rsid w:val="003F1CD8"/>
    <w:rsid w:val="003F2556"/>
    <w:rsid w:val="003F39A8"/>
    <w:rsid w:val="00401CDD"/>
    <w:rsid w:val="00402050"/>
    <w:rsid w:val="00404177"/>
    <w:rsid w:val="004044C7"/>
    <w:rsid w:val="004075B0"/>
    <w:rsid w:val="00407FEA"/>
    <w:rsid w:val="0041289E"/>
    <w:rsid w:val="0041592D"/>
    <w:rsid w:val="00415DD8"/>
    <w:rsid w:val="004164B2"/>
    <w:rsid w:val="00420166"/>
    <w:rsid w:val="0042277D"/>
    <w:rsid w:val="00427682"/>
    <w:rsid w:val="004313EA"/>
    <w:rsid w:val="0043635A"/>
    <w:rsid w:val="00437FAC"/>
    <w:rsid w:val="00440276"/>
    <w:rsid w:val="0044037E"/>
    <w:rsid w:val="00441469"/>
    <w:rsid w:val="00443470"/>
    <w:rsid w:val="00450160"/>
    <w:rsid w:val="004510CA"/>
    <w:rsid w:val="00451862"/>
    <w:rsid w:val="00451E16"/>
    <w:rsid w:val="00455EEB"/>
    <w:rsid w:val="00456FC8"/>
    <w:rsid w:val="0045723F"/>
    <w:rsid w:val="00465CD8"/>
    <w:rsid w:val="00471900"/>
    <w:rsid w:val="00472010"/>
    <w:rsid w:val="0047231E"/>
    <w:rsid w:val="004731D8"/>
    <w:rsid w:val="00474855"/>
    <w:rsid w:val="00482839"/>
    <w:rsid w:val="004848C2"/>
    <w:rsid w:val="004939A8"/>
    <w:rsid w:val="00495EBD"/>
    <w:rsid w:val="0049642C"/>
    <w:rsid w:val="004965DF"/>
    <w:rsid w:val="004A07CB"/>
    <w:rsid w:val="004A0B26"/>
    <w:rsid w:val="004B29F5"/>
    <w:rsid w:val="004B30D5"/>
    <w:rsid w:val="004B3E27"/>
    <w:rsid w:val="004B7A68"/>
    <w:rsid w:val="004C6B30"/>
    <w:rsid w:val="004D0E72"/>
    <w:rsid w:val="004D2BF8"/>
    <w:rsid w:val="004D4F56"/>
    <w:rsid w:val="004D7725"/>
    <w:rsid w:val="004E02A6"/>
    <w:rsid w:val="004E119E"/>
    <w:rsid w:val="004E1EB7"/>
    <w:rsid w:val="004E2ADB"/>
    <w:rsid w:val="004E4080"/>
    <w:rsid w:val="004E579D"/>
    <w:rsid w:val="004F1CF2"/>
    <w:rsid w:val="004F6639"/>
    <w:rsid w:val="004F70C2"/>
    <w:rsid w:val="004F72D6"/>
    <w:rsid w:val="00502257"/>
    <w:rsid w:val="00503A5C"/>
    <w:rsid w:val="00503A79"/>
    <w:rsid w:val="0050574C"/>
    <w:rsid w:val="00505FA5"/>
    <w:rsid w:val="00506EB3"/>
    <w:rsid w:val="005112E3"/>
    <w:rsid w:val="00513BC5"/>
    <w:rsid w:val="00513C71"/>
    <w:rsid w:val="00515557"/>
    <w:rsid w:val="00515B03"/>
    <w:rsid w:val="00520004"/>
    <w:rsid w:val="0052293E"/>
    <w:rsid w:val="005246A5"/>
    <w:rsid w:val="0052592A"/>
    <w:rsid w:val="00535399"/>
    <w:rsid w:val="00537184"/>
    <w:rsid w:val="005403D1"/>
    <w:rsid w:val="00544AAC"/>
    <w:rsid w:val="00552502"/>
    <w:rsid w:val="005533DC"/>
    <w:rsid w:val="0055559F"/>
    <w:rsid w:val="005562D9"/>
    <w:rsid w:val="0056095F"/>
    <w:rsid w:val="00570911"/>
    <w:rsid w:val="005769DA"/>
    <w:rsid w:val="00581CB1"/>
    <w:rsid w:val="00583594"/>
    <w:rsid w:val="00586B5D"/>
    <w:rsid w:val="00592B61"/>
    <w:rsid w:val="005A10FB"/>
    <w:rsid w:val="005A1FE6"/>
    <w:rsid w:val="005A2DAC"/>
    <w:rsid w:val="005A463D"/>
    <w:rsid w:val="005B3397"/>
    <w:rsid w:val="005B38D9"/>
    <w:rsid w:val="005B6044"/>
    <w:rsid w:val="005C0A00"/>
    <w:rsid w:val="005C26EF"/>
    <w:rsid w:val="005C380E"/>
    <w:rsid w:val="005C460A"/>
    <w:rsid w:val="005C63DA"/>
    <w:rsid w:val="005D087C"/>
    <w:rsid w:val="005D303A"/>
    <w:rsid w:val="005D5053"/>
    <w:rsid w:val="005D5C3F"/>
    <w:rsid w:val="005D70A1"/>
    <w:rsid w:val="005E1B3A"/>
    <w:rsid w:val="005E76F8"/>
    <w:rsid w:val="005E7B75"/>
    <w:rsid w:val="005F1D22"/>
    <w:rsid w:val="005F4899"/>
    <w:rsid w:val="005F7EC9"/>
    <w:rsid w:val="00601341"/>
    <w:rsid w:val="006015A4"/>
    <w:rsid w:val="006060D4"/>
    <w:rsid w:val="006104B8"/>
    <w:rsid w:val="00611E1C"/>
    <w:rsid w:val="00612433"/>
    <w:rsid w:val="00612B53"/>
    <w:rsid w:val="00616A75"/>
    <w:rsid w:val="0061726F"/>
    <w:rsid w:val="0062133C"/>
    <w:rsid w:val="00625C06"/>
    <w:rsid w:val="00627460"/>
    <w:rsid w:val="0063572E"/>
    <w:rsid w:val="00635990"/>
    <w:rsid w:val="006375C3"/>
    <w:rsid w:val="00637B62"/>
    <w:rsid w:val="00642A6F"/>
    <w:rsid w:val="00643630"/>
    <w:rsid w:val="00650476"/>
    <w:rsid w:val="00651D9A"/>
    <w:rsid w:val="00651EA2"/>
    <w:rsid w:val="006544EA"/>
    <w:rsid w:val="00654EC7"/>
    <w:rsid w:val="006554FC"/>
    <w:rsid w:val="006624DA"/>
    <w:rsid w:val="00667BA1"/>
    <w:rsid w:val="00671035"/>
    <w:rsid w:val="00673EA3"/>
    <w:rsid w:val="00681091"/>
    <w:rsid w:val="00685E81"/>
    <w:rsid w:val="0068663A"/>
    <w:rsid w:val="00687057"/>
    <w:rsid w:val="00692295"/>
    <w:rsid w:val="006943EC"/>
    <w:rsid w:val="00695E35"/>
    <w:rsid w:val="0069614B"/>
    <w:rsid w:val="006975C9"/>
    <w:rsid w:val="006A01C3"/>
    <w:rsid w:val="006A1724"/>
    <w:rsid w:val="006A3A15"/>
    <w:rsid w:val="006A528C"/>
    <w:rsid w:val="006B1B2B"/>
    <w:rsid w:val="006B1D08"/>
    <w:rsid w:val="006B28A0"/>
    <w:rsid w:val="006B2F85"/>
    <w:rsid w:val="006B4B03"/>
    <w:rsid w:val="006C0204"/>
    <w:rsid w:val="006C18A4"/>
    <w:rsid w:val="006C2571"/>
    <w:rsid w:val="006C71D1"/>
    <w:rsid w:val="006D1306"/>
    <w:rsid w:val="006D672C"/>
    <w:rsid w:val="006D7A57"/>
    <w:rsid w:val="006E5B7B"/>
    <w:rsid w:val="006F066B"/>
    <w:rsid w:val="006F08A2"/>
    <w:rsid w:val="006F1540"/>
    <w:rsid w:val="006F24C6"/>
    <w:rsid w:val="006F3C93"/>
    <w:rsid w:val="006F556D"/>
    <w:rsid w:val="006F5901"/>
    <w:rsid w:val="006F6BC7"/>
    <w:rsid w:val="006F71E8"/>
    <w:rsid w:val="006F75E6"/>
    <w:rsid w:val="00701FDB"/>
    <w:rsid w:val="007024EA"/>
    <w:rsid w:val="00703A57"/>
    <w:rsid w:val="00705428"/>
    <w:rsid w:val="00705A95"/>
    <w:rsid w:val="00705B4C"/>
    <w:rsid w:val="00706CC2"/>
    <w:rsid w:val="00712D9A"/>
    <w:rsid w:val="0071319D"/>
    <w:rsid w:val="0071790E"/>
    <w:rsid w:val="00720954"/>
    <w:rsid w:val="00720AFD"/>
    <w:rsid w:val="00721097"/>
    <w:rsid w:val="00723361"/>
    <w:rsid w:val="00725847"/>
    <w:rsid w:val="0073073A"/>
    <w:rsid w:val="00736896"/>
    <w:rsid w:val="00740007"/>
    <w:rsid w:val="0074034C"/>
    <w:rsid w:val="00747D63"/>
    <w:rsid w:val="00751AE0"/>
    <w:rsid w:val="007526B0"/>
    <w:rsid w:val="00755E4E"/>
    <w:rsid w:val="00756818"/>
    <w:rsid w:val="00757D43"/>
    <w:rsid w:val="007608FA"/>
    <w:rsid w:val="007613C6"/>
    <w:rsid w:val="00762363"/>
    <w:rsid w:val="00763C43"/>
    <w:rsid w:val="00764711"/>
    <w:rsid w:val="00767692"/>
    <w:rsid w:val="00770E85"/>
    <w:rsid w:val="007723B0"/>
    <w:rsid w:val="0077240B"/>
    <w:rsid w:val="00772CFA"/>
    <w:rsid w:val="007753FB"/>
    <w:rsid w:val="00777CBC"/>
    <w:rsid w:val="00777CCE"/>
    <w:rsid w:val="007A0603"/>
    <w:rsid w:val="007A09E4"/>
    <w:rsid w:val="007A163A"/>
    <w:rsid w:val="007A3666"/>
    <w:rsid w:val="007A501A"/>
    <w:rsid w:val="007A7AB8"/>
    <w:rsid w:val="007B16B0"/>
    <w:rsid w:val="007B229E"/>
    <w:rsid w:val="007B2E86"/>
    <w:rsid w:val="007B51D7"/>
    <w:rsid w:val="007C3D1F"/>
    <w:rsid w:val="007D5FE5"/>
    <w:rsid w:val="007D7E38"/>
    <w:rsid w:val="007E0F57"/>
    <w:rsid w:val="007E1B69"/>
    <w:rsid w:val="007E26D3"/>
    <w:rsid w:val="007E381D"/>
    <w:rsid w:val="007E4097"/>
    <w:rsid w:val="007E5600"/>
    <w:rsid w:val="007F1E78"/>
    <w:rsid w:val="007F3487"/>
    <w:rsid w:val="007F369A"/>
    <w:rsid w:val="007F57C5"/>
    <w:rsid w:val="007F6FFE"/>
    <w:rsid w:val="007F79D5"/>
    <w:rsid w:val="00800966"/>
    <w:rsid w:val="008018F1"/>
    <w:rsid w:val="00801F07"/>
    <w:rsid w:val="00803363"/>
    <w:rsid w:val="00803625"/>
    <w:rsid w:val="00804213"/>
    <w:rsid w:val="00804DCC"/>
    <w:rsid w:val="008054FB"/>
    <w:rsid w:val="0081016C"/>
    <w:rsid w:val="008103AD"/>
    <w:rsid w:val="0081235C"/>
    <w:rsid w:val="00812BF3"/>
    <w:rsid w:val="008136F7"/>
    <w:rsid w:val="00825AD3"/>
    <w:rsid w:val="00825E4B"/>
    <w:rsid w:val="0082665C"/>
    <w:rsid w:val="00827B02"/>
    <w:rsid w:val="008306F0"/>
    <w:rsid w:val="00831064"/>
    <w:rsid w:val="00833EC1"/>
    <w:rsid w:val="00836B01"/>
    <w:rsid w:val="00847095"/>
    <w:rsid w:val="0085006D"/>
    <w:rsid w:val="008518C9"/>
    <w:rsid w:val="00854113"/>
    <w:rsid w:val="0085678B"/>
    <w:rsid w:val="00862A66"/>
    <w:rsid w:val="0086465F"/>
    <w:rsid w:val="0086598C"/>
    <w:rsid w:val="00867813"/>
    <w:rsid w:val="008704CD"/>
    <w:rsid w:val="00871DCE"/>
    <w:rsid w:val="0087242A"/>
    <w:rsid w:val="008727B8"/>
    <w:rsid w:val="008729F6"/>
    <w:rsid w:val="008761AB"/>
    <w:rsid w:val="008772F4"/>
    <w:rsid w:val="00881247"/>
    <w:rsid w:val="008844BA"/>
    <w:rsid w:val="0088461D"/>
    <w:rsid w:val="00891C24"/>
    <w:rsid w:val="00891CB5"/>
    <w:rsid w:val="00892193"/>
    <w:rsid w:val="00892C73"/>
    <w:rsid w:val="0089418C"/>
    <w:rsid w:val="00896163"/>
    <w:rsid w:val="008B112D"/>
    <w:rsid w:val="008B45D7"/>
    <w:rsid w:val="008C2FBA"/>
    <w:rsid w:val="008C30A2"/>
    <w:rsid w:val="008C325A"/>
    <w:rsid w:val="008C38F0"/>
    <w:rsid w:val="008C39D9"/>
    <w:rsid w:val="008C5988"/>
    <w:rsid w:val="008C5B34"/>
    <w:rsid w:val="008D31CE"/>
    <w:rsid w:val="008D39E7"/>
    <w:rsid w:val="008D57D3"/>
    <w:rsid w:val="008D5864"/>
    <w:rsid w:val="008D6D51"/>
    <w:rsid w:val="008E4E5F"/>
    <w:rsid w:val="008E6956"/>
    <w:rsid w:val="008E7FDC"/>
    <w:rsid w:val="008F1B62"/>
    <w:rsid w:val="008F30AE"/>
    <w:rsid w:val="008F3AF0"/>
    <w:rsid w:val="008F4661"/>
    <w:rsid w:val="008F51C9"/>
    <w:rsid w:val="008F5CFF"/>
    <w:rsid w:val="00900459"/>
    <w:rsid w:val="0090183D"/>
    <w:rsid w:val="009039F3"/>
    <w:rsid w:val="00903AB3"/>
    <w:rsid w:val="009054D0"/>
    <w:rsid w:val="009061E5"/>
    <w:rsid w:val="0091078C"/>
    <w:rsid w:val="00910DF6"/>
    <w:rsid w:val="009128FD"/>
    <w:rsid w:val="00912F11"/>
    <w:rsid w:val="00914D56"/>
    <w:rsid w:val="009150D7"/>
    <w:rsid w:val="00917CB8"/>
    <w:rsid w:val="00922AB8"/>
    <w:rsid w:val="00923349"/>
    <w:rsid w:val="0092508C"/>
    <w:rsid w:val="00926955"/>
    <w:rsid w:val="009337F3"/>
    <w:rsid w:val="00934482"/>
    <w:rsid w:val="00934A8F"/>
    <w:rsid w:val="0093684B"/>
    <w:rsid w:val="00941238"/>
    <w:rsid w:val="00941B0F"/>
    <w:rsid w:val="0094268A"/>
    <w:rsid w:val="00943820"/>
    <w:rsid w:val="00943C1D"/>
    <w:rsid w:val="00943EB1"/>
    <w:rsid w:val="0094426C"/>
    <w:rsid w:val="00944523"/>
    <w:rsid w:val="0094471F"/>
    <w:rsid w:val="00946D6D"/>
    <w:rsid w:val="00947D93"/>
    <w:rsid w:val="00950944"/>
    <w:rsid w:val="00951F2F"/>
    <w:rsid w:val="009536B6"/>
    <w:rsid w:val="00953C87"/>
    <w:rsid w:val="00955680"/>
    <w:rsid w:val="00960955"/>
    <w:rsid w:val="00961DFB"/>
    <w:rsid w:val="009652AF"/>
    <w:rsid w:val="00965E5E"/>
    <w:rsid w:val="009661C5"/>
    <w:rsid w:val="00967223"/>
    <w:rsid w:val="00967E0D"/>
    <w:rsid w:val="00970377"/>
    <w:rsid w:val="009728DD"/>
    <w:rsid w:val="009824DD"/>
    <w:rsid w:val="00984CBE"/>
    <w:rsid w:val="00984DC8"/>
    <w:rsid w:val="00987717"/>
    <w:rsid w:val="0099538D"/>
    <w:rsid w:val="0099645E"/>
    <w:rsid w:val="009A1EF2"/>
    <w:rsid w:val="009A1FE4"/>
    <w:rsid w:val="009A3EED"/>
    <w:rsid w:val="009A4E2F"/>
    <w:rsid w:val="009A6A26"/>
    <w:rsid w:val="009A76B2"/>
    <w:rsid w:val="009B1B38"/>
    <w:rsid w:val="009B359F"/>
    <w:rsid w:val="009B6353"/>
    <w:rsid w:val="009B7842"/>
    <w:rsid w:val="009C3182"/>
    <w:rsid w:val="009C50E3"/>
    <w:rsid w:val="009C7EDD"/>
    <w:rsid w:val="009D222F"/>
    <w:rsid w:val="009D5B0B"/>
    <w:rsid w:val="009D5EAB"/>
    <w:rsid w:val="009D7C66"/>
    <w:rsid w:val="009E1014"/>
    <w:rsid w:val="009E103B"/>
    <w:rsid w:val="009E1B4A"/>
    <w:rsid w:val="009E2673"/>
    <w:rsid w:val="009E4E61"/>
    <w:rsid w:val="009F0C8A"/>
    <w:rsid w:val="009F132C"/>
    <w:rsid w:val="009F3854"/>
    <w:rsid w:val="009F7E14"/>
    <w:rsid w:val="00A0016B"/>
    <w:rsid w:val="00A0493E"/>
    <w:rsid w:val="00A04AC6"/>
    <w:rsid w:val="00A144C3"/>
    <w:rsid w:val="00A15881"/>
    <w:rsid w:val="00A214F1"/>
    <w:rsid w:val="00A24CB7"/>
    <w:rsid w:val="00A2603F"/>
    <w:rsid w:val="00A3259D"/>
    <w:rsid w:val="00A33DAD"/>
    <w:rsid w:val="00A33DCD"/>
    <w:rsid w:val="00A34499"/>
    <w:rsid w:val="00A4273C"/>
    <w:rsid w:val="00A4347D"/>
    <w:rsid w:val="00A44D4E"/>
    <w:rsid w:val="00A463D6"/>
    <w:rsid w:val="00A535E5"/>
    <w:rsid w:val="00A53DCA"/>
    <w:rsid w:val="00A553AC"/>
    <w:rsid w:val="00A55628"/>
    <w:rsid w:val="00A57865"/>
    <w:rsid w:val="00A57D33"/>
    <w:rsid w:val="00A60099"/>
    <w:rsid w:val="00A6452D"/>
    <w:rsid w:val="00A65DD1"/>
    <w:rsid w:val="00A67DEA"/>
    <w:rsid w:val="00A70791"/>
    <w:rsid w:val="00A71B3F"/>
    <w:rsid w:val="00A729F7"/>
    <w:rsid w:val="00A735D4"/>
    <w:rsid w:val="00A74FB3"/>
    <w:rsid w:val="00A77BC7"/>
    <w:rsid w:val="00A84CBA"/>
    <w:rsid w:val="00A85F4F"/>
    <w:rsid w:val="00A860EB"/>
    <w:rsid w:val="00A87336"/>
    <w:rsid w:val="00A91C9A"/>
    <w:rsid w:val="00A93466"/>
    <w:rsid w:val="00A939FE"/>
    <w:rsid w:val="00A95FB3"/>
    <w:rsid w:val="00A96CB6"/>
    <w:rsid w:val="00A97186"/>
    <w:rsid w:val="00A97B28"/>
    <w:rsid w:val="00AA4BA7"/>
    <w:rsid w:val="00AA558F"/>
    <w:rsid w:val="00AA7577"/>
    <w:rsid w:val="00AA7847"/>
    <w:rsid w:val="00AB0863"/>
    <w:rsid w:val="00AB1D75"/>
    <w:rsid w:val="00AB1E47"/>
    <w:rsid w:val="00AB3D2A"/>
    <w:rsid w:val="00AB5498"/>
    <w:rsid w:val="00AB6BD7"/>
    <w:rsid w:val="00AB6E62"/>
    <w:rsid w:val="00AB7239"/>
    <w:rsid w:val="00AC09E6"/>
    <w:rsid w:val="00AC0CE5"/>
    <w:rsid w:val="00AC6142"/>
    <w:rsid w:val="00AD16E8"/>
    <w:rsid w:val="00AD2436"/>
    <w:rsid w:val="00AD5CD9"/>
    <w:rsid w:val="00AE33F4"/>
    <w:rsid w:val="00AF197A"/>
    <w:rsid w:val="00AF60AB"/>
    <w:rsid w:val="00B01D4B"/>
    <w:rsid w:val="00B07697"/>
    <w:rsid w:val="00B10472"/>
    <w:rsid w:val="00B1152D"/>
    <w:rsid w:val="00B12C0B"/>
    <w:rsid w:val="00B13E86"/>
    <w:rsid w:val="00B1417C"/>
    <w:rsid w:val="00B141EB"/>
    <w:rsid w:val="00B16448"/>
    <w:rsid w:val="00B165DE"/>
    <w:rsid w:val="00B20654"/>
    <w:rsid w:val="00B20BE0"/>
    <w:rsid w:val="00B24E72"/>
    <w:rsid w:val="00B25E2E"/>
    <w:rsid w:val="00B31001"/>
    <w:rsid w:val="00B33A02"/>
    <w:rsid w:val="00B352F4"/>
    <w:rsid w:val="00B357DF"/>
    <w:rsid w:val="00B357E3"/>
    <w:rsid w:val="00B36878"/>
    <w:rsid w:val="00B425E1"/>
    <w:rsid w:val="00B42901"/>
    <w:rsid w:val="00B45670"/>
    <w:rsid w:val="00B53051"/>
    <w:rsid w:val="00B55431"/>
    <w:rsid w:val="00B56D68"/>
    <w:rsid w:val="00B56DB6"/>
    <w:rsid w:val="00B60290"/>
    <w:rsid w:val="00B608C7"/>
    <w:rsid w:val="00B6207E"/>
    <w:rsid w:val="00B6297C"/>
    <w:rsid w:val="00B64F0B"/>
    <w:rsid w:val="00B657D8"/>
    <w:rsid w:val="00B7185D"/>
    <w:rsid w:val="00B71EBB"/>
    <w:rsid w:val="00B72F40"/>
    <w:rsid w:val="00B73684"/>
    <w:rsid w:val="00B76007"/>
    <w:rsid w:val="00B84990"/>
    <w:rsid w:val="00B87BE0"/>
    <w:rsid w:val="00B923EB"/>
    <w:rsid w:val="00B92A30"/>
    <w:rsid w:val="00B92EBD"/>
    <w:rsid w:val="00B935BC"/>
    <w:rsid w:val="00B96CA3"/>
    <w:rsid w:val="00BA0C79"/>
    <w:rsid w:val="00BA6082"/>
    <w:rsid w:val="00BB3C1D"/>
    <w:rsid w:val="00BB40D2"/>
    <w:rsid w:val="00BB4F97"/>
    <w:rsid w:val="00BB60BB"/>
    <w:rsid w:val="00BB7DEA"/>
    <w:rsid w:val="00BC0701"/>
    <w:rsid w:val="00BC0B30"/>
    <w:rsid w:val="00BC2A7A"/>
    <w:rsid w:val="00BC2EFD"/>
    <w:rsid w:val="00BC3FE3"/>
    <w:rsid w:val="00BD3523"/>
    <w:rsid w:val="00BD7884"/>
    <w:rsid w:val="00BE2966"/>
    <w:rsid w:val="00BE3358"/>
    <w:rsid w:val="00BE46A8"/>
    <w:rsid w:val="00BE488F"/>
    <w:rsid w:val="00BE5BFC"/>
    <w:rsid w:val="00BF053E"/>
    <w:rsid w:val="00BF1B33"/>
    <w:rsid w:val="00BF26F2"/>
    <w:rsid w:val="00BF39E6"/>
    <w:rsid w:val="00C003FD"/>
    <w:rsid w:val="00C009EF"/>
    <w:rsid w:val="00C0267F"/>
    <w:rsid w:val="00C029F7"/>
    <w:rsid w:val="00C0457B"/>
    <w:rsid w:val="00C05B3B"/>
    <w:rsid w:val="00C1020B"/>
    <w:rsid w:val="00C1093A"/>
    <w:rsid w:val="00C15B79"/>
    <w:rsid w:val="00C22C6C"/>
    <w:rsid w:val="00C259CD"/>
    <w:rsid w:val="00C266F4"/>
    <w:rsid w:val="00C26B5C"/>
    <w:rsid w:val="00C30E6D"/>
    <w:rsid w:val="00C34ED0"/>
    <w:rsid w:val="00C350F6"/>
    <w:rsid w:val="00C415B5"/>
    <w:rsid w:val="00C4304F"/>
    <w:rsid w:val="00C43267"/>
    <w:rsid w:val="00C43820"/>
    <w:rsid w:val="00C44243"/>
    <w:rsid w:val="00C52588"/>
    <w:rsid w:val="00C525E3"/>
    <w:rsid w:val="00C548B4"/>
    <w:rsid w:val="00C6226A"/>
    <w:rsid w:val="00C65163"/>
    <w:rsid w:val="00C66796"/>
    <w:rsid w:val="00C671C6"/>
    <w:rsid w:val="00C67EEA"/>
    <w:rsid w:val="00C71914"/>
    <w:rsid w:val="00C761FB"/>
    <w:rsid w:val="00C846F6"/>
    <w:rsid w:val="00C85D4C"/>
    <w:rsid w:val="00C90060"/>
    <w:rsid w:val="00C916EA"/>
    <w:rsid w:val="00C917E6"/>
    <w:rsid w:val="00C927A1"/>
    <w:rsid w:val="00C93206"/>
    <w:rsid w:val="00C96EF4"/>
    <w:rsid w:val="00C97B4B"/>
    <w:rsid w:val="00CA09C0"/>
    <w:rsid w:val="00CA33B5"/>
    <w:rsid w:val="00CA69DB"/>
    <w:rsid w:val="00CA7DF6"/>
    <w:rsid w:val="00CB4502"/>
    <w:rsid w:val="00CB5AA3"/>
    <w:rsid w:val="00CB6287"/>
    <w:rsid w:val="00CC2105"/>
    <w:rsid w:val="00CC28B6"/>
    <w:rsid w:val="00CC4763"/>
    <w:rsid w:val="00CD2F58"/>
    <w:rsid w:val="00CD3BDE"/>
    <w:rsid w:val="00CE07F5"/>
    <w:rsid w:val="00CE1B15"/>
    <w:rsid w:val="00CE462A"/>
    <w:rsid w:val="00CE6E92"/>
    <w:rsid w:val="00CF7CBE"/>
    <w:rsid w:val="00CF7D05"/>
    <w:rsid w:val="00D01711"/>
    <w:rsid w:val="00D01D02"/>
    <w:rsid w:val="00D03963"/>
    <w:rsid w:val="00D054E2"/>
    <w:rsid w:val="00D10B12"/>
    <w:rsid w:val="00D119B0"/>
    <w:rsid w:val="00D14C74"/>
    <w:rsid w:val="00D168CC"/>
    <w:rsid w:val="00D17F94"/>
    <w:rsid w:val="00D2524D"/>
    <w:rsid w:val="00D25FF9"/>
    <w:rsid w:val="00D263FF"/>
    <w:rsid w:val="00D26A7F"/>
    <w:rsid w:val="00D33EA6"/>
    <w:rsid w:val="00D4373B"/>
    <w:rsid w:val="00D450A7"/>
    <w:rsid w:val="00D453E2"/>
    <w:rsid w:val="00D461A9"/>
    <w:rsid w:val="00D504F7"/>
    <w:rsid w:val="00D51C59"/>
    <w:rsid w:val="00D53434"/>
    <w:rsid w:val="00D54A0A"/>
    <w:rsid w:val="00D56282"/>
    <w:rsid w:val="00D60116"/>
    <w:rsid w:val="00D61727"/>
    <w:rsid w:val="00D64E6B"/>
    <w:rsid w:val="00D71AF8"/>
    <w:rsid w:val="00D73A47"/>
    <w:rsid w:val="00D7636D"/>
    <w:rsid w:val="00D76D4A"/>
    <w:rsid w:val="00D80757"/>
    <w:rsid w:val="00D80F48"/>
    <w:rsid w:val="00D81780"/>
    <w:rsid w:val="00D8231E"/>
    <w:rsid w:val="00D82DEA"/>
    <w:rsid w:val="00D83006"/>
    <w:rsid w:val="00D835C4"/>
    <w:rsid w:val="00D86F66"/>
    <w:rsid w:val="00D8754F"/>
    <w:rsid w:val="00D91A57"/>
    <w:rsid w:val="00D93CF6"/>
    <w:rsid w:val="00D94DC3"/>
    <w:rsid w:val="00DA0FC9"/>
    <w:rsid w:val="00DA480A"/>
    <w:rsid w:val="00DB1A1E"/>
    <w:rsid w:val="00DB7C53"/>
    <w:rsid w:val="00DC06DE"/>
    <w:rsid w:val="00DC2F7B"/>
    <w:rsid w:val="00DC54B0"/>
    <w:rsid w:val="00DC6AF1"/>
    <w:rsid w:val="00DD07E8"/>
    <w:rsid w:val="00DD1743"/>
    <w:rsid w:val="00DD1F4D"/>
    <w:rsid w:val="00DD46DE"/>
    <w:rsid w:val="00DD5257"/>
    <w:rsid w:val="00DF129C"/>
    <w:rsid w:val="00DF3215"/>
    <w:rsid w:val="00DF502B"/>
    <w:rsid w:val="00DF58DE"/>
    <w:rsid w:val="00E0083B"/>
    <w:rsid w:val="00E03A2D"/>
    <w:rsid w:val="00E05766"/>
    <w:rsid w:val="00E107B0"/>
    <w:rsid w:val="00E114E6"/>
    <w:rsid w:val="00E12440"/>
    <w:rsid w:val="00E13AF3"/>
    <w:rsid w:val="00E15BC2"/>
    <w:rsid w:val="00E179F3"/>
    <w:rsid w:val="00E239B3"/>
    <w:rsid w:val="00E24872"/>
    <w:rsid w:val="00E26B3A"/>
    <w:rsid w:val="00E332B7"/>
    <w:rsid w:val="00E33C59"/>
    <w:rsid w:val="00E34BF8"/>
    <w:rsid w:val="00E36EF1"/>
    <w:rsid w:val="00E41497"/>
    <w:rsid w:val="00E414A2"/>
    <w:rsid w:val="00E420B8"/>
    <w:rsid w:val="00E44A41"/>
    <w:rsid w:val="00E4611E"/>
    <w:rsid w:val="00E469F2"/>
    <w:rsid w:val="00E46FBB"/>
    <w:rsid w:val="00E542F2"/>
    <w:rsid w:val="00E54783"/>
    <w:rsid w:val="00E549C7"/>
    <w:rsid w:val="00E57FAE"/>
    <w:rsid w:val="00E57FAF"/>
    <w:rsid w:val="00E605CB"/>
    <w:rsid w:val="00E61CAE"/>
    <w:rsid w:val="00E62005"/>
    <w:rsid w:val="00E6245F"/>
    <w:rsid w:val="00E640D1"/>
    <w:rsid w:val="00E6697E"/>
    <w:rsid w:val="00E724EA"/>
    <w:rsid w:val="00E74119"/>
    <w:rsid w:val="00E74C7D"/>
    <w:rsid w:val="00E75FBF"/>
    <w:rsid w:val="00E7620B"/>
    <w:rsid w:val="00E76F59"/>
    <w:rsid w:val="00E83EEA"/>
    <w:rsid w:val="00E9068E"/>
    <w:rsid w:val="00E916CE"/>
    <w:rsid w:val="00EA2907"/>
    <w:rsid w:val="00EA5516"/>
    <w:rsid w:val="00EA5B2F"/>
    <w:rsid w:val="00EA7AFD"/>
    <w:rsid w:val="00EB1A80"/>
    <w:rsid w:val="00EB4D7C"/>
    <w:rsid w:val="00EB6B86"/>
    <w:rsid w:val="00EB7CB8"/>
    <w:rsid w:val="00EC075A"/>
    <w:rsid w:val="00EC3C4E"/>
    <w:rsid w:val="00EC593C"/>
    <w:rsid w:val="00EC5C38"/>
    <w:rsid w:val="00EC610B"/>
    <w:rsid w:val="00EC66A8"/>
    <w:rsid w:val="00EC7A1A"/>
    <w:rsid w:val="00ED4141"/>
    <w:rsid w:val="00ED54DF"/>
    <w:rsid w:val="00EE2A66"/>
    <w:rsid w:val="00EE3AD9"/>
    <w:rsid w:val="00EE40B1"/>
    <w:rsid w:val="00EE4E33"/>
    <w:rsid w:val="00EE50D0"/>
    <w:rsid w:val="00EE5648"/>
    <w:rsid w:val="00EE665A"/>
    <w:rsid w:val="00EE7C0F"/>
    <w:rsid w:val="00EF2427"/>
    <w:rsid w:val="00EF5730"/>
    <w:rsid w:val="00EF5BA1"/>
    <w:rsid w:val="00EF5D85"/>
    <w:rsid w:val="00F00E40"/>
    <w:rsid w:val="00F02E31"/>
    <w:rsid w:val="00F03BB5"/>
    <w:rsid w:val="00F05D35"/>
    <w:rsid w:val="00F12AC0"/>
    <w:rsid w:val="00F15BDC"/>
    <w:rsid w:val="00F21131"/>
    <w:rsid w:val="00F230EE"/>
    <w:rsid w:val="00F237C3"/>
    <w:rsid w:val="00F23824"/>
    <w:rsid w:val="00F24E24"/>
    <w:rsid w:val="00F25C3F"/>
    <w:rsid w:val="00F26A84"/>
    <w:rsid w:val="00F2788D"/>
    <w:rsid w:val="00F3538C"/>
    <w:rsid w:val="00F40183"/>
    <w:rsid w:val="00F41FD9"/>
    <w:rsid w:val="00F43D78"/>
    <w:rsid w:val="00F50EC2"/>
    <w:rsid w:val="00F52C09"/>
    <w:rsid w:val="00F55768"/>
    <w:rsid w:val="00F57111"/>
    <w:rsid w:val="00F577AD"/>
    <w:rsid w:val="00F57BFF"/>
    <w:rsid w:val="00F609A7"/>
    <w:rsid w:val="00F624DD"/>
    <w:rsid w:val="00F642A9"/>
    <w:rsid w:val="00F64FF2"/>
    <w:rsid w:val="00F650C8"/>
    <w:rsid w:val="00F65A37"/>
    <w:rsid w:val="00F65FD7"/>
    <w:rsid w:val="00F66C61"/>
    <w:rsid w:val="00F72986"/>
    <w:rsid w:val="00F7411E"/>
    <w:rsid w:val="00F77592"/>
    <w:rsid w:val="00F809AD"/>
    <w:rsid w:val="00F80D6A"/>
    <w:rsid w:val="00F82BA2"/>
    <w:rsid w:val="00F86F6D"/>
    <w:rsid w:val="00F91EF6"/>
    <w:rsid w:val="00F92EC2"/>
    <w:rsid w:val="00F962FC"/>
    <w:rsid w:val="00FA193C"/>
    <w:rsid w:val="00FA225D"/>
    <w:rsid w:val="00FA77F4"/>
    <w:rsid w:val="00FB2DA5"/>
    <w:rsid w:val="00FB3DD2"/>
    <w:rsid w:val="00FB5682"/>
    <w:rsid w:val="00FB6E63"/>
    <w:rsid w:val="00FC011F"/>
    <w:rsid w:val="00FC29D0"/>
    <w:rsid w:val="00FC378E"/>
    <w:rsid w:val="00FC3F3F"/>
    <w:rsid w:val="00FC42F8"/>
    <w:rsid w:val="00FC5461"/>
    <w:rsid w:val="00FC6836"/>
    <w:rsid w:val="00FD54FD"/>
    <w:rsid w:val="00FE1028"/>
    <w:rsid w:val="00FE5EE5"/>
    <w:rsid w:val="00FF0F0B"/>
    <w:rsid w:val="00FF3142"/>
    <w:rsid w:val="00FF3186"/>
    <w:rsid w:val="00FF4BEE"/>
    <w:rsid w:val="00FF5D52"/>
    <w:rsid w:val="00FF5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3BD8B97"/>
  <w15:docId w15:val="{6895180D-E17E-416B-90E8-BFF4DBD2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4E2"/>
    <w:pPr>
      <w:spacing w:after="120" w:line="300" w:lineRule="auto"/>
    </w:pPr>
    <w:rPr>
      <w:sz w:val="24"/>
      <w:lang w:val="en-GB"/>
    </w:rPr>
  </w:style>
  <w:style w:type="paragraph" w:styleId="Heading1">
    <w:name w:val="heading 1"/>
    <w:basedOn w:val="Normal"/>
    <w:next w:val="Normal"/>
    <w:link w:val="Heading1Char"/>
    <w:qFormat/>
    <w:rsid w:val="00D054E2"/>
    <w:pPr>
      <w:keepNext/>
      <w:keepLines/>
      <w:numPr>
        <w:numId w:val="78"/>
      </w:numPr>
      <w:spacing w:after="240" w:line="240" w:lineRule="auto"/>
      <w:outlineLvl w:val="0"/>
    </w:pPr>
    <w:rPr>
      <w:rFonts w:ascii="Arial" w:hAnsi="Arial"/>
      <w:b/>
      <w:sz w:val="28"/>
    </w:rPr>
  </w:style>
  <w:style w:type="paragraph" w:styleId="Heading2">
    <w:name w:val="heading 2"/>
    <w:basedOn w:val="Normal"/>
    <w:next w:val="Normal"/>
    <w:link w:val="Heading2Char"/>
    <w:qFormat/>
    <w:rsid w:val="00D054E2"/>
    <w:pPr>
      <w:keepNext/>
      <w:keepLines/>
      <w:numPr>
        <w:ilvl w:val="1"/>
        <w:numId w:val="78"/>
      </w:numPr>
      <w:spacing w:after="240" w:line="240" w:lineRule="auto"/>
      <w:outlineLvl w:val="1"/>
    </w:pPr>
    <w:rPr>
      <w:rFonts w:ascii="Arial" w:hAnsi="Arial"/>
      <w:b/>
    </w:rPr>
  </w:style>
  <w:style w:type="paragraph" w:styleId="Heading3">
    <w:name w:val="heading 3"/>
    <w:basedOn w:val="Normal"/>
    <w:next w:val="Normal"/>
    <w:link w:val="Heading3Char"/>
    <w:qFormat/>
    <w:rsid w:val="00D054E2"/>
    <w:pPr>
      <w:keepNext/>
      <w:keepLines/>
      <w:numPr>
        <w:ilvl w:val="2"/>
        <w:numId w:val="78"/>
      </w:numPr>
      <w:spacing w:after="240" w:line="240" w:lineRule="auto"/>
      <w:outlineLvl w:val="2"/>
    </w:pPr>
    <w:rPr>
      <w:rFonts w:ascii="Arial" w:hAnsi="Arial"/>
      <w:b/>
    </w:rPr>
  </w:style>
  <w:style w:type="paragraph" w:styleId="Heading4">
    <w:name w:val="heading 4"/>
    <w:basedOn w:val="Normal"/>
    <w:next w:val="Normal"/>
    <w:link w:val="Heading4Char"/>
    <w:qFormat/>
    <w:rsid w:val="00D054E2"/>
    <w:pPr>
      <w:keepNext/>
      <w:keepLines/>
      <w:numPr>
        <w:ilvl w:val="3"/>
        <w:numId w:val="78"/>
      </w:numPr>
      <w:spacing w:after="180" w:line="240" w:lineRule="auto"/>
      <w:outlineLvl w:val="3"/>
    </w:pPr>
    <w:rPr>
      <w:rFonts w:ascii="Arial" w:hAnsi="Arial"/>
      <w:b/>
    </w:rPr>
  </w:style>
  <w:style w:type="paragraph" w:styleId="Heading5">
    <w:name w:val="heading 5"/>
    <w:basedOn w:val="Normal"/>
    <w:next w:val="Normal"/>
    <w:link w:val="Heading5Char"/>
    <w:qFormat/>
    <w:rsid w:val="00D054E2"/>
    <w:pPr>
      <w:keepNext/>
      <w:keepLines/>
      <w:numPr>
        <w:ilvl w:val="4"/>
        <w:numId w:val="78"/>
      </w:numPr>
      <w:spacing w:line="240" w:lineRule="auto"/>
      <w:outlineLvl w:val="4"/>
    </w:pPr>
    <w:rPr>
      <w:rFonts w:ascii="Arial" w:hAnsi="Arial"/>
      <w:b/>
    </w:rPr>
  </w:style>
  <w:style w:type="paragraph" w:styleId="Heading6">
    <w:name w:val="heading 6"/>
    <w:basedOn w:val="Normal"/>
    <w:next w:val="Normal"/>
    <w:link w:val="Heading6Char"/>
    <w:qFormat/>
    <w:rsid w:val="00D054E2"/>
    <w:pPr>
      <w:keepNext/>
      <w:keepLines/>
      <w:numPr>
        <w:ilvl w:val="5"/>
        <w:numId w:val="78"/>
      </w:numPr>
      <w:spacing w:line="240" w:lineRule="auto"/>
      <w:outlineLvl w:val="5"/>
    </w:pPr>
    <w:rPr>
      <w:rFonts w:ascii="Arial" w:hAnsi="Arial"/>
      <w:b/>
    </w:rPr>
  </w:style>
  <w:style w:type="paragraph" w:styleId="Heading7">
    <w:name w:val="heading 7"/>
    <w:basedOn w:val="Normal"/>
    <w:next w:val="Normal"/>
    <w:link w:val="Heading7Char"/>
    <w:qFormat/>
    <w:rsid w:val="00D054E2"/>
    <w:pPr>
      <w:keepNext/>
      <w:keepLines/>
      <w:numPr>
        <w:ilvl w:val="6"/>
        <w:numId w:val="78"/>
      </w:numPr>
      <w:spacing w:line="240" w:lineRule="auto"/>
      <w:outlineLvl w:val="6"/>
    </w:pPr>
    <w:rPr>
      <w:rFonts w:ascii="Arial" w:hAnsi="Arial" w:cs="Arial"/>
      <w:b/>
    </w:rPr>
  </w:style>
  <w:style w:type="paragraph" w:styleId="Heading8">
    <w:name w:val="heading 8"/>
    <w:basedOn w:val="Normal"/>
    <w:next w:val="Normal"/>
    <w:link w:val="Heading8Char"/>
    <w:qFormat/>
    <w:rsid w:val="00D054E2"/>
    <w:pPr>
      <w:keepNext/>
      <w:keepLines/>
      <w:numPr>
        <w:ilvl w:val="7"/>
        <w:numId w:val="78"/>
      </w:numPr>
      <w:spacing w:line="240" w:lineRule="auto"/>
      <w:outlineLvl w:val="7"/>
    </w:pPr>
    <w:rPr>
      <w:rFonts w:ascii="Arial" w:hAnsi="Arial"/>
      <w:b/>
      <w:szCs w:val="24"/>
    </w:rPr>
  </w:style>
  <w:style w:type="paragraph" w:styleId="Heading9">
    <w:name w:val="heading 9"/>
    <w:basedOn w:val="Normal"/>
    <w:next w:val="Normal"/>
    <w:link w:val="Heading9Char"/>
    <w:qFormat/>
    <w:rsid w:val="00D054E2"/>
    <w:pPr>
      <w:keepNext/>
      <w:keepLines/>
      <w:numPr>
        <w:ilvl w:val="8"/>
        <w:numId w:val="78"/>
      </w:numPr>
      <w:spacing w:line="240" w:lineRule="auto"/>
      <w:outlineLvl w:val="8"/>
    </w:pPr>
    <w:rPr>
      <w:rFonts w:ascii="Arial" w:hAnsi="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054E2"/>
    <w:pPr>
      <w:tabs>
        <w:tab w:val="center" w:pos="4320"/>
        <w:tab w:val="right" w:pos="8640"/>
        <w:tab w:val="right" w:pos="12960"/>
      </w:tabs>
      <w:spacing w:after="0" w:line="240" w:lineRule="auto"/>
    </w:pPr>
    <w:rPr>
      <w:sz w:val="20"/>
    </w:rPr>
  </w:style>
  <w:style w:type="paragraph" w:styleId="TOC9">
    <w:name w:val="toc 9"/>
    <w:basedOn w:val="Normal"/>
    <w:next w:val="Normal"/>
    <w:semiHidden/>
    <w:rsid w:val="00D054E2"/>
    <w:pPr>
      <w:tabs>
        <w:tab w:val="left" w:pos="2232"/>
        <w:tab w:val="right" w:leader="dot" w:pos="8640"/>
      </w:tabs>
      <w:ind w:left="2232" w:right="547" w:hanging="2232"/>
    </w:pPr>
    <w:rPr>
      <w:szCs w:val="24"/>
    </w:rPr>
  </w:style>
  <w:style w:type="paragraph" w:styleId="TOC1">
    <w:name w:val="toc 1"/>
    <w:basedOn w:val="Normal"/>
    <w:next w:val="Normal"/>
    <w:uiPriority w:val="39"/>
    <w:rsid w:val="00D054E2"/>
    <w:pPr>
      <w:tabs>
        <w:tab w:val="left" w:pos="634"/>
        <w:tab w:val="right" w:leader="dot" w:pos="8640"/>
      </w:tabs>
      <w:spacing w:line="240" w:lineRule="auto"/>
      <w:ind w:left="634" w:right="547" w:hanging="634"/>
    </w:pPr>
    <w:rPr>
      <w:b/>
      <w:sz w:val="28"/>
      <w:szCs w:val="28"/>
    </w:rPr>
  </w:style>
  <w:style w:type="paragraph" w:styleId="TOC2">
    <w:name w:val="toc 2"/>
    <w:basedOn w:val="Normal"/>
    <w:next w:val="Normal"/>
    <w:uiPriority w:val="39"/>
    <w:rsid w:val="00D054E2"/>
    <w:pPr>
      <w:tabs>
        <w:tab w:val="left" w:pos="994"/>
        <w:tab w:val="right" w:leader="dot" w:pos="8640"/>
      </w:tabs>
      <w:spacing w:line="240" w:lineRule="auto"/>
      <w:ind w:left="994" w:right="547" w:hanging="994"/>
    </w:pPr>
    <w:rPr>
      <w:szCs w:val="24"/>
    </w:rPr>
  </w:style>
  <w:style w:type="paragraph" w:styleId="TOC3">
    <w:name w:val="toc 3"/>
    <w:basedOn w:val="Normal"/>
    <w:next w:val="Normal"/>
    <w:uiPriority w:val="39"/>
    <w:rsid w:val="00D054E2"/>
    <w:pPr>
      <w:tabs>
        <w:tab w:val="left" w:pos="1152"/>
        <w:tab w:val="right" w:leader="dot" w:pos="8640"/>
      </w:tabs>
      <w:spacing w:line="240" w:lineRule="auto"/>
      <w:ind w:left="1152" w:right="547" w:hanging="1152"/>
    </w:pPr>
    <w:rPr>
      <w:szCs w:val="24"/>
    </w:rPr>
  </w:style>
  <w:style w:type="paragraph" w:styleId="TOC4">
    <w:name w:val="toc 4"/>
    <w:basedOn w:val="Normal"/>
    <w:next w:val="Normal"/>
    <w:rsid w:val="00D054E2"/>
    <w:pPr>
      <w:tabs>
        <w:tab w:val="left" w:pos="1368"/>
        <w:tab w:val="right" w:leader="dot" w:pos="8640"/>
      </w:tabs>
      <w:spacing w:line="240" w:lineRule="auto"/>
      <w:ind w:left="1368" w:right="547" w:hanging="1368"/>
    </w:pPr>
    <w:rPr>
      <w:szCs w:val="24"/>
    </w:rPr>
  </w:style>
  <w:style w:type="paragraph" w:styleId="ListBullet">
    <w:name w:val="List Bullet"/>
    <w:basedOn w:val="Normal"/>
    <w:rsid w:val="00D054E2"/>
    <w:pPr>
      <w:numPr>
        <w:numId w:val="4"/>
      </w:numPr>
      <w:spacing w:after="60" w:line="240" w:lineRule="auto"/>
    </w:pPr>
  </w:style>
  <w:style w:type="paragraph" w:styleId="NormalIndent">
    <w:name w:val="Normal Indent"/>
    <w:basedOn w:val="Normal"/>
    <w:rsid w:val="00D054E2"/>
    <w:pPr>
      <w:ind w:left="360"/>
    </w:pPr>
  </w:style>
  <w:style w:type="paragraph" w:styleId="Footer">
    <w:name w:val="footer"/>
    <w:basedOn w:val="Normal"/>
    <w:link w:val="FooterChar"/>
    <w:rsid w:val="00D054E2"/>
    <w:pPr>
      <w:tabs>
        <w:tab w:val="center" w:pos="4320"/>
        <w:tab w:val="right" w:pos="8640"/>
        <w:tab w:val="right" w:pos="12960"/>
      </w:tabs>
      <w:spacing w:after="0" w:line="240" w:lineRule="auto"/>
    </w:pPr>
    <w:rPr>
      <w:sz w:val="20"/>
    </w:rPr>
  </w:style>
  <w:style w:type="paragraph" w:styleId="Caption">
    <w:name w:val="caption"/>
    <w:basedOn w:val="Normal"/>
    <w:next w:val="Normal"/>
    <w:link w:val="CaptionChar"/>
    <w:qFormat/>
    <w:rsid w:val="00D054E2"/>
    <w:pPr>
      <w:keepNext/>
      <w:keepLines/>
      <w:tabs>
        <w:tab w:val="left" w:pos="2160"/>
      </w:tabs>
      <w:spacing w:line="240" w:lineRule="auto"/>
      <w:ind w:left="2160" w:hanging="2160"/>
    </w:pPr>
    <w:rPr>
      <w:b/>
    </w:rPr>
  </w:style>
  <w:style w:type="character" w:styleId="Hyperlink">
    <w:name w:val="Hyperlink"/>
    <w:uiPriority w:val="99"/>
    <w:rsid w:val="00D054E2"/>
    <w:rPr>
      <w:color w:val="0000FF"/>
      <w:u w:val="none"/>
    </w:rPr>
  </w:style>
  <w:style w:type="paragraph" w:styleId="FootnoteText">
    <w:name w:val="footnote text"/>
    <w:basedOn w:val="Normal"/>
    <w:next w:val="Normal"/>
    <w:link w:val="FootnoteTextChar"/>
    <w:semiHidden/>
    <w:rsid w:val="00D054E2"/>
    <w:pPr>
      <w:spacing w:after="0" w:line="240" w:lineRule="auto"/>
    </w:pPr>
    <w:rPr>
      <w:sz w:val="22"/>
    </w:rPr>
  </w:style>
  <w:style w:type="paragraph" w:customStyle="1" w:styleId="TableText">
    <w:name w:val="Table Text"/>
    <w:basedOn w:val="Normal"/>
    <w:uiPriority w:val="29"/>
    <w:qFormat/>
    <w:rsid w:val="00D054E2"/>
    <w:pPr>
      <w:spacing w:after="0" w:line="240" w:lineRule="auto"/>
      <w:jc w:val="center"/>
    </w:pPr>
    <w:rPr>
      <w:sz w:val="20"/>
    </w:rPr>
  </w:style>
  <w:style w:type="character" w:styleId="FootnoteReference">
    <w:name w:val="footnote reference"/>
    <w:semiHidden/>
    <w:rsid w:val="00D054E2"/>
    <w:rPr>
      <w:vertAlign w:val="superscript"/>
    </w:rPr>
  </w:style>
  <w:style w:type="character" w:styleId="EndnoteReference">
    <w:name w:val="endnote reference"/>
    <w:basedOn w:val="Superscript"/>
    <w:semiHidden/>
    <w:rsid w:val="00D054E2"/>
    <w:rPr>
      <w:sz w:val="28"/>
      <w:vertAlign w:val="superscript"/>
    </w:rPr>
  </w:style>
  <w:style w:type="character" w:customStyle="1" w:styleId="Superscript">
    <w:name w:val="Superscript"/>
    <w:rsid w:val="00D054E2"/>
    <w:rPr>
      <w:sz w:val="28"/>
      <w:vertAlign w:val="superscript"/>
    </w:rPr>
  </w:style>
  <w:style w:type="paragraph" w:styleId="TableofFigures">
    <w:name w:val="table of figures"/>
    <w:basedOn w:val="Normal"/>
    <w:next w:val="Normal"/>
    <w:uiPriority w:val="99"/>
    <w:rsid w:val="00D054E2"/>
    <w:pPr>
      <w:tabs>
        <w:tab w:val="left" w:pos="2160"/>
        <w:tab w:val="left" w:pos="2520"/>
        <w:tab w:val="left" w:pos="2880"/>
        <w:tab w:val="left" w:pos="3240"/>
        <w:tab w:val="left" w:pos="3600"/>
        <w:tab w:val="right" w:leader="dot" w:pos="8640"/>
      </w:tabs>
      <w:spacing w:line="240" w:lineRule="auto"/>
      <w:ind w:left="2160" w:right="547" w:hanging="2160"/>
    </w:pPr>
  </w:style>
  <w:style w:type="paragraph" w:customStyle="1" w:styleId="HeadingCentered">
    <w:name w:val="Heading Centered"/>
    <w:basedOn w:val="Normal"/>
    <w:next w:val="Normal"/>
    <w:rsid w:val="00D054E2"/>
    <w:pPr>
      <w:keepNext/>
      <w:keepLines/>
      <w:spacing w:after="240" w:line="240" w:lineRule="auto"/>
      <w:jc w:val="center"/>
      <w:outlineLvl w:val="0"/>
    </w:pPr>
    <w:rPr>
      <w:rFonts w:ascii="Arial" w:hAnsi="Arial"/>
      <w:b/>
      <w:sz w:val="28"/>
    </w:rPr>
  </w:style>
  <w:style w:type="paragraph" w:customStyle="1" w:styleId="ListBulletSmall">
    <w:name w:val="List Bullet Small"/>
    <w:basedOn w:val="Normal"/>
    <w:rsid w:val="00D054E2"/>
    <w:pPr>
      <w:numPr>
        <w:numId w:val="1"/>
      </w:numPr>
      <w:spacing w:after="60" w:line="240" w:lineRule="auto"/>
    </w:pPr>
    <w:rPr>
      <w:sz w:val="20"/>
    </w:rPr>
  </w:style>
  <w:style w:type="paragraph" w:customStyle="1" w:styleId="ListBulletIndent">
    <w:name w:val="List Bullet Indent"/>
    <w:basedOn w:val="Normal"/>
    <w:rsid w:val="00D054E2"/>
    <w:pPr>
      <w:numPr>
        <w:numId w:val="2"/>
      </w:numPr>
      <w:spacing w:after="60" w:line="240" w:lineRule="auto"/>
    </w:pPr>
  </w:style>
  <w:style w:type="paragraph" w:customStyle="1" w:styleId="NormalSingle">
    <w:name w:val="Normal Single"/>
    <w:rsid w:val="00D054E2"/>
    <w:rPr>
      <w:sz w:val="24"/>
    </w:rPr>
  </w:style>
  <w:style w:type="paragraph" w:customStyle="1" w:styleId="OutlineNumbering">
    <w:name w:val="Outline Numbering"/>
    <w:basedOn w:val="Normal"/>
    <w:rsid w:val="00D054E2"/>
    <w:pPr>
      <w:numPr>
        <w:numId w:val="3"/>
      </w:numPr>
      <w:spacing w:after="60" w:line="240" w:lineRule="auto"/>
    </w:pPr>
  </w:style>
  <w:style w:type="paragraph" w:styleId="EndnoteText">
    <w:name w:val="endnote text"/>
    <w:basedOn w:val="NormalSingle"/>
    <w:link w:val="EndnoteTextChar"/>
    <w:semiHidden/>
    <w:rsid w:val="00D054E2"/>
    <w:pPr>
      <w:tabs>
        <w:tab w:val="left" w:pos="360"/>
      </w:tabs>
      <w:spacing w:after="60"/>
      <w:ind w:left="360" w:hanging="360"/>
    </w:pPr>
  </w:style>
  <w:style w:type="paragraph" w:customStyle="1" w:styleId="TableHeader">
    <w:name w:val="Table Header"/>
    <w:basedOn w:val="Normal"/>
    <w:link w:val="TableHeaderChar"/>
    <w:rsid w:val="00D054E2"/>
    <w:pPr>
      <w:keepNext/>
      <w:keepLines/>
      <w:spacing w:after="0" w:line="240" w:lineRule="auto"/>
      <w:jc w:val="center"/>
    </w:pPr>
    <w:rPr>
      <w:b/>
      <w:sz w:val="20"/>
    </w:rPr>
  </w:style>
  <w:style w:type="paragraph" w:customStyle="1" w:styleId="TableNoteInfo">
    <w:name w:val="Table Note Info"/>
    <w:basedOn w:val="Normal"/>
    <w:rsid w:val="00D054E2"/>
    <w:pPr>
      <w:tabs>
        <w:tab w:val="left" w:pos="216"/>
      </w:tabs>
      <w:spacing w:after="0" w:line="240" w:lineRule="auto"/>
      <w:ind w:left="216" w:right="245" w:hanging="216"/>
    </w:pPr>
    <w:rPr>
      <w:sz w:val="20"/>
    </w:rPr>
  </w:style>
  <w:style w:type="character" w:customStyle="1" w:styleId="Subscript">
    <w:name w:val="Subscript"/>
    <w:rsid w:val="00D054E2"/>
    <w:rPr>
      <w:sz w:val="28"/>
      <w:vertAlign w:val="subscript"/>
    </w:rPr>
  </w:style>
  <w:style w:type="character" w:customStyle="1" w:styleId="TableNote">
    <w:name w:val="Table Note"/>
    <w:basedOn w:val="Superscript"/>
    <w:rsid w:val="00D054E2"/>
    <w:rPr>
      <w:sz w:val="28"/>
      <w:vertAlign w:val="superscript"/>
    </w:rPr>
  </w:style>
  <w:style w:type="character" w:customStyle="1" w:styleId="InstructionText">
    <w:name w:val="Instruction Text"/>
    <w:rsid w:val="00D054E2"/>
    <w:rPr>
      <w:i/>
      <w:vanish/>
      <w:color w:val="FF0000"/>
    </w:rPr>
  </w:style>
  <w:style w:type="paragraph" w:styleId="TOC5">
    <w:name w:val="toc 5"/>
    <w:basedOn w:val="Normal"/>
    <w:next w:val="Normal"/>
    <w:rsid w:val="00D054E2"/>
    <w:pPr>
      <w:tabs>
        <w:tab w:val="left" w:pos="1584"/>
        <w:tab w:val="right" w:leader="dot" w:pos="8640"/>
      </w:tabs>
      <w:spacing w:line="240" w:lineRule="auto"/>
      <w:ind w:left="1584" w:right="547" w:hanging="1584"/>
    </w:pPr>
    <w:rPr>
      <w:szCs w:val="24"/>
    </w:rPr>
  </w:style>
  <w:style w:type="paragraph" w:styleId="TOC6">
    <w:name w:val="toc 6"/>
    <w:basedOn w:val="Normal"/>
    <w:next w:val="Normal"/>
    <w:rsid w:val="00D054E2"/>
    <w:pPr>
      <w:tabs>
        <w:tab w:val="left" w:pos="1800"/>
        <w:tab w:val="right" w:leader="dot" w:pos="8640"/>
      </w:tabs>
      <w:spacing w:line="240" w:lineRule="auto"/>
      <w:ind w:left="1800" w:right="547" w:hanging="1800"/>
    </w:pPr>
    <w:rPr>
      <w:szCs w:val="24"/>
    </w:rPr>
  </w:style>
  <w:style w:type="paragraph" w:styleId="TOC7">
    <w:name w:val="toc 7"/>
    <w:basedOn w:val="Normal"/>
    <w:next w:val="Normal"/>
    <w:semiHidden/>
    <w:rsid w:val="00D054E2"/>
    <w:pPr>
      <w:tabs>
        <w:tab w:val="left" w:pos="1944"/>
        <w:tab w:val="right" w:leader="dot" w:pos="8640"/>
      </w:tabs>
      <w:spacing w:line="240" w:lineRule="auto"/>
      <w:ind w:left="1944" w:right="547" w:hanging="1944"/>
    </w:pPr>
    <w:rPr>
      <w:szCs w:val="24"/>
    </w:rPr>
  </w:style>
  <w:style w:type="paragraph" w:styleId="TOC8">
    <w:name w:val="toc 8"/>
    <w:basedOn w:val="Normal"/>
    <w:next w:val="Normal"/>
    <w:semiHidden/>
    <w:rsid w:val="00D054E2"/>
    <w:pPr>
      <w:tabs>
        <w:tab w:val="left" w:pos="2088"/>
        <w:tab w:val="right" w:leader="dot" w:pos="8640"/>
      </w:tabs>
      <w:spacing w:line="240" w:lineRule="auto"/>
      <w:ind w:left="2088" w:right="547" w:hanging="2088"/>
    </w:pPr>
    <w:rPr>
      <w:szCs w:val="24"/>
    </w:rPr>
  </w:style>
  <w:style w:type="paragraph" w:styleId="BalloonText">
    <w:name w:val="Balloon Text"/>
    <w:basedOn w:val="Normal"/>
    <w:link w:val="BalloonTextChar"/>
    <w:semiHidden/>
    <w:rsid w:val="00D054E2"/>
    <w:rPr>
      <w:rFonts w:ascii="Tahoma" w:hAnsi="Tahoma" w:cs="Tahoma"/>
      <w:sz w:val="16"/>
      <w:szCs w:val="16"/>
    </w:rPr>
  </w:style>
  <w:style w:type="paragraph" w:styleId="BlockText">
    <w:name w:val="Block Text"/>
    <w:basedOn w:val="Normal"/>
    <w:rsid w:val="00D054E2"/>
    <w:pPr>
      <w:ind w:left="1440" w:right="1440"/>
    </w:pPr>
  </w:style>
  <w:style w:type="paragraph" w:styleId="BodyText">
    <w:name w:val="Body Text"/>
    <w:basedOn w:val="Normal"/>
    <w:link w:val="BodyTextChar"/>
    <w:rsid w:val="00D054E2"/>
  </w:style>
  <w:style w:type="paragraph" w:styleId="BodyText2">
    <w:name w:val="Body Text 2"/>
    <w:basedOn w:val="Normal"/>
    <w:link w:val="BodyText2Char"/>
    <w:rsid w:val="00D054E2"/>
    <w:pPr>
      <w:spacing w:line="480" w:lineRule="auto"/>
    </w:pPr>
  </w:style>
  <w:style w:type="paragraph" w:styleId="BodyText3">
    <w:name w:val="Body Text 3"/>
    <w:basedOn w:val="Normal"/>
    <w:link w:val="BodyText3Char"/>
    <w:rsid w:val="00D054E2"/>
    <w:rPr>
      <w:sz w:val="16"/>
      <w:szCs w:val="16"/>
    </w:rPr>
  </w:style>
  <w:style w:type="paragraph" w:styleId="BodyTextFirstIndent">
    <w:name w:val="Body Text First Indent"/>
    <w:basedOn w:val="BodyText"/>
    <w:link w:val="BodyTextFirstIndentChar"/>
    <w:rsid w:val="00D054E2"/>
    <w:pPr>
      <w:ind w:firstLine="210"/>
    </w:pPr>
  </w:style>
  <w:style w:type="paragraph" w:styleId="BodyTextIndent">
    <w:name w:val="Body Text Indent"/>
    <w:basedOn w:val="Normal"/>
    <w:link w:val="BodyTextIndentChar"/>
    <w:rsid w:val="00D054E2"/>
    <w:pPr>
      <w:ind w:left="360"/>
    </w:pPr>
  </w:style>
  <w:style w:type="paragraph" w:styleId="BodyTextFirstIndent2">
    <w:name w:val="Body Text First Indent 2"/>
    <w:basedOn w:val="BodyTextIndent"/>
    <w:link w:val="BodyTextFirstIndent2Char"/>
    <w:rsid w:val="00D054E2"/>
    <w:pPr>
      <w:ind w:firstLine="210"/>
    </w:pPr>
  </w:style>
  <w:style w:type="paragraph" w:styleId="BodyTextIndent2">
    <w:name w:val="Body Text Indent 2"/>
    <w:basedOn w:val="Normal"/>
    <w:link w:val="BodyTextIndent2Char"/>
    <w:rsid w:val="00D054E2"/>
    <w:pPr>
      <w:spacing w:line="480" w:lineRule="auto"/>
      <w:ind w:left="360"/>
    </w:pPr>
  </w:style>
  <w:style w:type="paragraph" w:styleId="BodyTextIndent3">
    <w:name w:val="Body Text Indent 3"/>
    <w:basedOn w:val="Normal"/>
    <w:link w:val="BodyTextIndent3Char"/>
    <w:rsid w:val="00D054E2"/>
    <w:pPr>
      <w:ind w:left="360"/>
    </w:pPr>
    <w:rPr>
      <w:sz w:val="16"/>
      <w:szCs w:val="16"/>
    </w:rPr>
  </w:style>
  <w:style w:type="paragraph" w:styleId="Closing">
    <w:name w:val="Closing"/>
    <w:basedOn w:val="Normal"/>
    <w:link w:val="ClosingChar"/>
    <w:rsid w:val="00D054E2"/>
    <w:pPr>
      <w:ind w:left="4320"/>
    </w:pPr>
  </w:style>
  <w:style w:type="paragraph" w:styleId="CommentText">
    <w:name w:val="annotation text"/>
    <w:basedOn w:val="Normal"/>
    <w:link w:val="CommentTextChar"/>
    <w:semiHidden/>
    <w:rsid w:val="00D054E2"/>
    <w:rPr>
      <w:sz w:val="20"/>
    </w:rPr>
  </w:style>
  <w:style w:type="paragraph" w:styleId="CommentSubject">
    <w:name w:val="annotation subject"/>
    <w:basedOn w:val="CommentText"/>
    <w:next w:val="CommentText"/>
    <w:link w:val="CommentSubjectChar"/>
    <w:semiHidden/>
    <w:rsid w:val="00D054E2"/>
    <w:rPr>
      <w:b/>
      <w:bCs/>
    </w:rPr>
  </w:style>
  <w:style w:type="paragraph" w:styleId="Date">
    <w:name w:val="Date"/>
    <w:basedOn w:val="Normal"/>
    <w:next w:val="Normal"/>
    <w:link w:val="DateChar"/>
    <w:rsid w:val="00D054E2"/>
  </w:style>
  <w:style w:type="paragraph" w:styleId="DocumentMap">
    <w:name w:val="Document Map"/>
    <w:basedOn w:val="Normal"/>
    <w:link w:val="DocumentMapChar"/>
    <w:semiHidden/>
    <w:rsid w:val="00D054E2"/>
    <w:pPr>
      <w:shd w:val="clear" w:color="auto" w:fill="000080"/>
    </w:pPr>
    <w:rPr>
      <w:rFonts w:ascii="Tahoma" w:hAnsi="Tahoma" w:cs="Tahoma"/>
      <w:sz w:val="20"/>
    </w:rPr>
  </w:style>
  <w:style w:type="paragraph" w:styleId="E-mailSignature">
    <w:name w:val="E-mail Signature"/>
    <w:basedOn w:val="Normal"/>
    <w:link w:val="E-mailSignatureChar"/>
    <w:rsid w:val="00D054E2"/>
  </w:style>
  <w:style w:type="paragraph" w:styleId="EnvelopeAddress">
    <w:name w:val="envelope address"/>
    <w:basedOn w:val="Normal"/>
    <w:rsid w:val="00D054E2"/>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054E2"/>
    <w:rPr>
      <w:rFonts w:ascii="Arial" w:hAnsi="Arial" w:cs="Arial"/>
      <w:sz w:val="20"/>
    </w:rPr>
  </w:style>
  <w:style w:type="paragraph" w:styleId="HTMLAddress">
    <w:name w:val="HTML Address"/>
    <w:basedOn w:val="Normal"/>
    <w:link w:val="HTMLAddressChar"/>
    <w:rsid w:val="00D054E2"/>
    <w:rPr>
      <w:i/>
      <w:iCs/>
    </w:rPr>
  </w:style>
  <w:style w:type="paragraph" w:styleId="HTMLPreformatted">
    <w:name w:val="HTML Preformatted"/>
    <w:basedOn w:val="Normal"/>
    <w:link w:val="HTMLPreformattedChar"/>
    <w:rsid w:val="00D054E2"/>
    <w:rPr>
      <w:rFonts w:ascii="Courier New" w:hAnsi="Courier New" w:cs="Courier New"/>
      <w:sz w:val="20"/>
    </w:rPr>
  </w:style>
  <w:style w:type="paragraph" w:styleId="Index1">
    <w:name w:val="index 1"/>
    <w:basedOn w:val="Normal"/>
    <w:next w:val="Normal"/>
    <w:semiHidden/>
    <w:rsid w:val="00D054E2"/>
    <w:pPr>
      <w:ind w:left="240" w:hanging="240"/>
    </w:pPr>
  </w:style>
  <w:style w:type="paragraph" w:styleId="Index2">
    <w:name w:val="index 2"/>
    <w:basedOn w:val="Normal"/>
    <w:next w:val="Normal"/>
    <w:semiHidden/>
    <w:rsid w:val="00D054E2"/>
    <w:pPr>
      <w:ind w:left="480" w:hanging="240"/>
    </w:pPr>
  </w:style>
  <w:style w:type="paragraph" w:styleId="Index3">
    <w:name w:val="index 3"/>
    <w:basedOn w:val="Normal"/>
    <w:next w:val="Normal"/>
    <w:semiHidden/>
    <w:rsid w:val="00D054E2"/>
    <w:pPr>
      <w:ind w:left="720" w:hanging="240"/>
    </w:pPr>
  </w:style>
  <w:style w:type="paragraph" w:styleId="Index4">
    <w:name w:val="index 4"/>
    <w:basedOn w:val="Normal"/>
    <w:next w:val="Normal"/>
    <w:semiHidden/>
    <w:rsid w:val="00D054E2"/>
    <w:pPr>
      <w:ind w:left="960" w:hanging="240"/>
    </w:pPr>
  </w:style>
  <w:style w:type="paragraph" w:styleId="Index5">
    <w:name w:val="index 5"/>
    <w:basedOn w:val="Normal"/>
    <w:next w:val="Normal"/>
    <w:semiHidden/>
    <w:rsid w:val="00D054E2"/>
    <w:pPr>
      <w:ind w:left="1200" w:hanging="240"/>
    </w:pPr>
  </w:style>
  <w:style w:type="paragraph" w:styleId="Index6">
    <w:name w:val="index 6"/>
    <w:basedOn w:val="Normal"/>
    <w:next w:val="Normal"/>
    <w:semiHidden/>
    <w:rsid w:val="00D054E2"/>
    <w:pPr>
      <w:ind w:left="1440" w:hanging="240"/>
    </w:pPr>
  </w:style>
  <w:style w:type="paragraph" w:styleId="Index7">
    <w:name w:val="index 7"/>
    <w:basedOn w:val="Normal"/>
    <w:next w:val="Normal"/>
    <w:semiHidden/>
    <w:rsid w:val="00D054E2"/>
    <w:pPr>
      <w:ind w:left="1680" w:hanging="240"/>
    </w:pPr>
  </w:style>
  <w:style w:type="paragraph" w:styleId="Index8">
    <w:name w:val="index 8"/>
    <w:basedOn w:val="Normal"/>
    <w:next w:val="Normal"/>
    <w:semiHidden/>
    <w:rsid w:val="00D054E2"/>
    <w:pPr>
      <w:ind w:left="1920" w:hanging="240"/>
    </w:pPr>
  </w:style>
  <w:style w:type="paragraph" w:styleId="Index9">
    <w:name w:val="index 9"/>
    <w:basedOn w:val="Normal"/>
    <w:next w:val="Normal"/>
    <w:semiHidden/>
    <w:rsid w:val="00D054E2"/>
    <w:pPr>
      <w:ind w:left="2160" w:hanging="240"/>
    </w:pPr>
  </w:style>
  <w:style w:type="paragraph" w:styleId="IndexHeading">
    <w:name w:val="index heading"/>
    <w:basedOn w:val="Normal"/>
    <w:next w:val="Index1"/>
    <w:semiHidden/>
    <w:rsid w:val="00D054E2"/>
    <w:rPr>
      <w:rFonts w:ascii="Arial" w:hAnsi="Arial" w:cs="Arial"/>
      <w:b/>
      <w:bCs/>
    </w:rPr>
  </w:style>
  <w:style w:type="paragraph" w:styleId="List">
    <w:name w:val="List"/>
    <w:basedOn w:val="Normal"/>
    <w:rsid w:val="00D054E2"/>
    <w:pPr>
      <w:ind w:left="360" w:hanging="360"/>
    </w:pPr>
  </w:style>
  <w:style w:type="paragraph" w:styleId="List2">
    <w:name w:val="List 2"/>
    <w:basedOn w:val="Normal"/>
    <w:rsid w:val="00D054E2"/>
    <w:pPr>
      <w:ind w:left="720" w:hanging="360"/>
    </w:pPr>
  </w:style>
  <w:style w:type="paragraph" w:styleId="List3">
    <w:name w:val="List 3"/>
    <w:basedOn w:val="Normal"/>
    <w:rsid w:val="00D054E2"/>
    <w:pPr>
      <w:ind w:left="1080" w:hanging="360"/>
    </w:pPr>
  </w:style>
  <w:style w:type="paragraph" w:styleId="List4">
    <w:name w:val="List 4"/>
    <w:basedOn w:val="Normal"/>
    <w:rsid w:val="00D054E2"/>
    <w:pPr>
      <w:ind w:left="1440" w:hanging="360"/>
    </w:pPr>
  </w:style>
  <w:style w:type="paragraph" w:styleId="List5">
    <w:name w:val="List 5"/>
    <w:basedOn w:val="Normal"/>
    <w:rsid w:val="00D054E2"/>
    <w:pPr>
      <w:ind w:left="1800" w:hanging="360"/>
    </w:pPr>
  </w:style>
  <w:style w:type="paragraph" w:styleId="ListBullet2">
    <w:name w:val="List Bullet 2"/>
    <w:basedOn w:val="Normal"/>
    <w:rsid w:val="00D054E2"/>
    <w:pPr>
      <w:numPr>
        <w:numId w:val="5"/>
      </w:numPr>
    </w:pPr>
  </w:style>
  <w:style w:type="paragraph" w:styleId="ListBullet3">
    <w:name w:val="List Bullet 3"/>
    <w:basedOn w:val="Normal"/>
    <w:rsid w:val="00D054E2"/>
    <w:pPr>
      <w:numPr>
        <w:numId w:val="6"/>
      </w:numPr>
    </w:pPr>
  </w:style>
  <w:style w:type="paragraph" w:styleId="ListBullet4">
    <w:name w:val="List Bullet 4"/>
    <w:basedOn w:val="Normal"/>
    <w:rsid w:val="00D054E2"/>
    <w:pPr>
      <w:numPr>
        <w:numId w:val="7"/>
      </w:numPr>
    </w:pPr>
  </w:style>
  <w:style w:type="paragraph" w:styleId="ListBullet5">
    <w:name w:val="List Bullet 5"/>
    <w:basedOn w:val="Normal"/>
    <w:rsid w:val="00D054E2"/>
    <w:pPr>
      <w:numPr>
        <w:numId w:val="8"/>
      </w:numPr>
    </w:pPr>
  </w:style>
  <w:style w:type="paragraph" w:styleId="ListContinue">
    <w:name w:val="List Continue"/>
    <w:basedOn w:val="Normal"/>
    <w:rsid w:val="00D054E2"/>
    <w:pPr>
      <w:ind w:left="360"/>
    </w:pPr>
  </w:style>
  <w:style w:type="paragraph" w:styleId="ListContinue2">
    <w:name w:val="List Continue 2"/>
    <w:basedOn w:val="Normal"/>
    <w:rsid w:val="00D054E2"/>
    <w:pPr>
      <w:ind w:left="720"/>
    </w:pPr>
  </w:style>
  <w:style w:type="paragraph" w:styleId="ListContinue3">
    <w:name w:val="List Continue 3"/>
    <w:basedOn w:val="Normal"/>
    <w:rsid w:val="00D054E2"/>
    <w:pPr>
      <w:ind w:left="1080"/>
    </w:pPr>
  </w:style>
  <w:style w:type="paragraph" w:styleId="ListContinue4">
    <w:name w:val="List Continue 4"/>
    <w:basedOn w:val="Normal"/>
    <w:rsid w:val="00D054E2"/>
    <w:pPr>
      <w:ind w:left="1440"/>
    </w:pPr>
  </w:style>
  <w:style w:type="paragraph" w:styleId="ListContinue5">
    <w:name w:val="List Continue 5"/>
    <w:basedOn w:val="Normal"/>
    <w:rsid w:val="00D054E2"/>
    <w:pPr>
      <w:ind w:left="1800"/>
    </w:pPr>
  </w:style>
  <w:style w:type="paragraph" w:styleId="ListNumber">
    <w:name w:val="List Number"/>
    <w:basedOn w:val="Normal"/>
    <w:rsid w:val="00D054E2"/>
    <w:pPr>
      <w:numPr>
        <w:numId w:val="9"/>
      </w:numPr>
    </w:pPr>
  </w:style>
  <w:style w:type="paragraph" w:styleId="ListNumber2">
    <w:name w:val="List Number 2"/>
    <w:basedOn w:val="Normal"/>
    <w:rsid w:val="00D054E2"/>
    <w:pPr>
      <w:numPr>
        <w:numId w:val="10"/>
      </w:numPr>
    </w:pPr>
  </w:style>
  <w:style w:type="paragraph" w:styleId="ListNumber3">
    <w:name w:val="List Number 3"/>
    <w:basedOn w:val="Normal"/>
    <w:rsid w:val="00D054E2"/>
    <w:pPr>
      <w:numPr>
        <w:numId w:val="11"/>
      </w:numPr>
    </w:pPr>
  </w:style>
  <w:style w:type="paragraph" w:styleId="ListNumber4">
    <w:name w:val="List Number 4"/>
    <w:basedOn w:val="Normal"/>
    <w:rsid w:val="00D054E2"/>
    <w:pPr>
      <w:numPr>
        <w:numId w:val="12"/>
      </w:numPr>
    </w:pPr>
  </w:style>
  <w:style w:type="paragraph" w:styleId="ListNumber5">
    <w:name w:val="List Number 5"/>
    <w:basedOn w:val="Normal"/>
    <w:rsid w:val="00D054E2"/>
    <w:pPr>
      <w:numPr>
        <w:numId w:val="13"/>
      </w:numPr>
    </w:pPr>
  </w:style>
  <w:style w:type="paragraph" w:styleId="MacroText">
    <w:name w:val="macro"/>
    <w:link w:val="MacroTextChar"/>
    <w:semiHidden/>
    <w:rsid w:val="00D054E2"/>
    <w:pPr>
      <w:tabs>
        <w:tab w:val="left" w:pos="480"/>
        <w:tab w:val="left" w:pos="960"/>
        <w:tab w:val="left" w:pos="1440"/>
        <w:tab w:val="left" w:pos="1920"/>
        <w:tab w:val="left" w:pos="2400"/>
        <w:tab w:val="left" w:pos="2880"/>
        <w:tab w:val="left" w:pos="3360"/>
        <w:tab w:val="left" w:pos="3840"/>
        <w:tab w:val="left" w:pos="4320"/>
      </w:tabs>
      <w:spacing w:after="120" w:line="300" w:lineRule="auto"/>
    </w:pPr>
    <w:rPr>
      <w:rFonts w:ascii="Courier New" w:hAnsi="Courier New" w:cs="Courier New"/>
    </w:rPr>
  </w:style>
  <w:style w:type="paragraph" w:styleId="MessageHeader">
    <w:name w:val="Message Header"/>
    <w:basedOn w:val="Normal"/>
    <w:link w:val="MessageHeaderChar"/>
    <w:rsid w:val="00D054E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D054E2"/>
    <w:rPr>
      <w:szCs w:val="24"/>
    </w:rPr>
  </w:style>
  <w:style w:type="paragraph" w:styleId="NoteHeading">
    <w:name w:val="Note Heading"/>
    <w:basedOn w:val="Normal"/>
    <w:next w:val="Normal"/>
    <w:link w:val="NoteHeadingChar"/>
    <w:rsid w:val="00D054E2"/>
  </w:style>
  <w:style w:type="paragraph" w:styleId="PlainText">
    <w:name w:val="Plain Text"/>
    <w:basedOn w:val="Normal"/>
    <w:link w:val="PlainTextChar"/>
    <w:rsid w:val="00D054E2"/>
    <w:rPr>
      <w:rFonts w:ascii="Courier New" w:hAnsi="Courier New" w:cs="Courier New"/>
      <w:sz w:val="20"/>
    </w:rPr>
  </w:style>
  <w:style w:type="paragraph" w:styleId="Salutation">
    <w:name w:val="Salutation"/>
    <w:basedOn w:val="Normal"/>
    <w:next w:val="Normal"/>
    <w:link w:val="SalutationChar"/>
    <w:rsid w:val="00D054E2"/>
  </w:style>
  <w:style w:type="paragraph" w:styleId="Signature">
    <w:name w:val="Signature"/>
    <w:basedOn w:val="Normal"/>
    <w:link w:val="SignatureChar"/>
    <w:rsid w:val="00D054E2"/>
    <w:pPr>
      <w:ind w:left="4320"/>
    </w:pPr>
  </w:style>
  <w:style w:type="paragraph" w:styleId="Subtitle">
    <w:name w:val="Subtitle"/>
    <w:basedOn w:val="Normal"/>
    <w:link w:val="SubtitleChar"/>
    <w:qFormat/>
    <w:rsid w:val="00D054E2"/>
    <w:pPr>
      <w:spacing w:after="60"/>
      <w:jc w:val="center"/>
      <w:outlineLvl w:val="1"/>
    </w:pPr>
    <w:rPr>
      <w:rFonts w:ascii="Arial" w:hAnsi="Arial" w:cs="Arial"/>
      <w:szCs w:val="24"/>
    </w:rPr>
  </w:style>
  <w:style w:type="table" w:styleId="Table3Deffects1">
    <w:name w:val="Table 3D effects 1"/>
    <w:basedOn w:val="TableNormal"/>
    <w:rsid w:val="00D054E2"/>
    <w:pPr>
      <w:spacing w:after="120"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054E2"/>
    <w:pPr>
      <w:spacing w:after="120"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054E2"/>
    <w:pPr>
      <w:spacing w:after="120"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054E2"/>
    <w:pPr>
      <w:spacing w:after="120"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054E2"/>
    <w:pPr>
      <w:spacing w:after="120"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054E2"/>
    <w:pPr>
      <w:spacing w:after="120"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054E2"/>
    <w:pPr>
      <w:spacing w:after="120"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054E2"/>
    <w:pPr>
      <w:spacing w:after="120"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054E2"/>
    <w:pPr>
      <w:spacing w:after="120"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054E2"/>
    <w:pPr>
      <w:spacing w:after="120"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054E2"/>
    <w:pPr>
      <w:spacing w:after="120"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054E2"/>
    <w:pPr>
      <w:spacing w:after="120"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054E2"/>
    <w:pPr>
      <w:spacing w:after="120"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054E2"/>
    <w:pPr>
      <w:spacing w:after="120"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054E2"/>
    <w:pPr>
      <w:spacing w:after="120"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054E2"/>
    <w:pPr>
      <w:spacing w:after="120"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054E2"/>
    <w:pPr>
      <w:spacing w:after="120"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054E2"/>
    <w:pPr>
      <w:spacing w:after="120"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D054E2"/>
    <w:pPr>
      <w:spacing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054E2"/>
    <w:pPr>
      <w:spacing w:after="120"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054E2"/>
    <w:pPr>
      <w:spacing w:after="120"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054E2"/>
    <w:pPr>
      <w:spacing w:after="120"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054E2"/>
    <w:pPr>
      <w:spacing w:after="120"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054E2"/>
    <w:pPr>
      <w:spacing w:after="120"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054E2"/>
    <w:pPr>
      <w:spacing w:after="120"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054E2"/>
    <w:pPr>
      <w:spacing w:after="120"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054E2"/>
    <w:pPr>
      <w:spacing w:after="120"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054E2"/>
    <w:pPr>
      <w:spacing w:after="120"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054E2"/>
    <w:pPr>
      <w:spacing w:after="120"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054E2"/>
    <w:pPr>
      <w:spacing w:after="120"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054E2"/>
    <w:pPr>
      <w:spacing w:after="120"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054E2"/>
    <w:pPr>
      <w:spacing w:after="120"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054E2"/>
    <w:pPr>
      <w:spacing w:after="120"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054E2"/>
    <w:pPr>
      <w:spacing w:after="120"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054E2"/>
    <w:pPr>
      <w:ind w:left="240" w:hanging="240"/>
    </w:pPr>
  </w:style>
  <w:style w:type="table" w:styleId="TableProfessional">
    <w:name w:val="Table Professional"/>
    <w:basedOn w:val="TableNormal"/>
    <w:rsid w:val="00D054E2"/>
    <w:pPr>
      <w:spacing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054E2"/>
    <w:pPr>
      <w:spacing w:after="120"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054E2"/>
    <w:pPr>
      <w:spacing w:after="120"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054E2"/>
    <w:pPr>
      <w:spacing w:after="120"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054E2"/>
    <w:pPr>
      <w:spacing w:after="120"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054E2"/>
    <w:pPr>
      <w:spacing w:after="120"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054E2"/>
    <w:pPr>
      <w:spacing w:after="120"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D054E2"/>
    <w:pPr>
      <w:spacing w:after="120"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054E2"/>
    <w:pPr>
      <w:spacing w:after="120"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054E2"/>
    <w:pPr>
      <w:spacing w:after="120"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054E2"/>
    <w:pPr>
      <w:spacing w:after="60"/>
      <w:jc w:val="center"/>
      <w:outlineLvl w:val="0"/>
    </w:pPr>
    <w:rPr>
      <w:rFonts w:ascii="Arial" w:hAnsi="Arial" w:cs="Arial"/>
      <w:b/>
      <w:bCs/>
      <w:kern w:val="28"/>
      <w:sz w:val="32"/>
      <w:szCs w:val="32"/>
    </w:rPr>
  </w:style>
  <w:style w:type="paragraph" w:styleId="TOAHeading">
    <w:name w:val="toa heading"/>
    <w:basedOn w:val="Normal"/>
    <w:next w:val="Normal"/>
    <w:semiHidden/>
    <w:rsid w:val="00D054E2"/>
    <w:rPr>
      <w:rFonts w:ascii="Arial" w:hAnsi="Arial" w:cs="Arial"/>
      <w:b/>
      <w:bCs/>
      <w:szCs w:val="24"/>
    </w:rPr>
  </w:style>
  <w:style w:type="numbering" w:styleId="111111">
    <w:name w:val="Outline List 2"/>
    <w:basedOn w:val="NoList"/>
    <w:rsid w:val="00D054E2"/>
    <w:pPr>
      <w:numPr>
        <w:numId w:val="14"/>
      </w:numPr>
    </w:pPr>
  </w:style>
  <w:style w:type="numbering" w:styleId="1ai">
    <w:name w:val="Outline List 1"/>
    <w:basedOn w:val="NoList"/>
    <w:rsid w:val="00D054E2"/>
    <w:pPr>
      <w:numPr>
        <w:numId w:val="15"/>
      </w:numPr>
    </w:pPr>
  </w:style>
  <w:style w:type="numbering" w:styleId="ArticleSection">
    <w:name w:val="Outline List 3"/>
    <w:basedOn w:val="NoList"/>
    <w:rsid w:val="00D054E2"/>
    <w:pPr>
      <w:numPr>
        <w:numId w:val="16"/>
      </w:numPr>
    </w:pPr>
  </w:style>
  <w:style w:type="character" w:styleId="CommentReference">
    <w:name w:val="annotation reference"/>
    <w:semiHidden/>
    <w:rsid w:val="00D054E2"/>
    <w:rPr>
      <w:sz w:val="16"/>
      <w:szCs w:val="16"/>
    </w:rPr>
  </w:style>
  <w:style w:type="character" w:styleId="Emphasis">
    <w:name w:val="Emphasis"/>
    <w:qFormat/>
    <w:rsid w:val="00D054E2"/>
    <w:rPr>
      <w:i/>
      <w:iCs/>
    </w:rPr>
  </w:style>
  <w:style w:type="character" w:styleId="FollowedHyperlink">
    <w:name w:val="FollowedHyperlink"/>
    <w:rsid w:val="00D054E2"/>
    <w:rPr>
      <w:color w:val="800080"/>
      <w:u w:val="none"/>
    </w:rPr>
  </w:style>
  <w:style w:type="character" w:styleId="HTMLAcronym">
    <w:name w:val="HTML Acronym"/>
    <w:basedOn w:val="DefaultParagraphFont"/>
    <w:rsid w:val="00D054E2"/>
  </w:style>
  <w:style w:type="character" w:styleId="HTMLCite">
    <w:name w:val="HTML Cite"/>
    <w:rsid w:val="00D054E2"/>
    <w:rPr>
      <w:i/>
      <w:iCs/>
    </w:rPr>
  </w:style>
  <w:style w:type="character" w:styleId="HTMLCode">
    <w:name w:val="HTML Code"/>
    <w:rsid w:val="00D054E2"/>
    <w:rPr>
      <w:rFonts w:ascii="Courier New" w:hAnsi="Courier New" w:cs="Courier New"/>
      <w:sz w:val="20"/>
      <w:szCs w:val="20"/>
    </w:rPr>
  </w:style>
  <w:style w:type="character" w:styleId="HTMLDefinition">
    <w:name w:val="HTML Definition"/>
    <w:rsid w:val="00D054E2"/>
    <w:rPr>
      <w:i/>
      <w:iCs/>
    </w:rPr>
  </w:style>
  <w:style w:type="character" w:styleId="HTMLKeyboard">
    <w:name w:val="HTML Keyboard"/>
    <w:rsid w:val="00D054E2"/>
    <w:rPr>
      <w:rFonts w:ascii="Courier New" w:hAnsi="Courier New" w:cs="Courier New"/>
      <w:sz w:val="20"/>
      <w:szCs w:val="20"/>
    </w:rPr>
  </w:style>
  <w:style w:type="character" w:styleId="HTMLSample">
    <w:name w:val="HTML Sample"/>
    <w:rsid w:val="00D054E2"/>
    <w:rPr>
      <w:rFonts w:ascii="Courier New" w:hAnsi="Courier New" w:cs="Courier New"/>
    </w:rPr>
  </w:style>
  <w:style w:type="character" w:styleId="HTMLTypewriter">
    <w:name w:val="HTML Typewriter"/>
    <w:rsid w:val="00D054E2"/>
    <w:rPr>
      <w:rFonts w:ascii="Courier New" w:hAnsi="Courier New" w:cs="Courier New"/>
      <w:sz w:val="20"/>
      <w:szCs w:val="20"/>
    </w:rPr>
  </w:style>
  <w:style w:type="character" w:styleId="HTMLVariable">
    <w:name w:val="HTML Variable"/>
    <w:rsid w:val="00D054E2"/>
    <w:rPr>
      <w:i/>
      <w:iCs/>
    </w:rPr>
  </w:style>
  <w:style w:type="character" w:styleId="LineNumber">
    <w:name w:val="line number"/>
    <w:basedOn w:val="DefaultParagraphFont"/>
    <w:rsid w:val="00D054E2"/>
  </w:style>
  <w:style w:type="character" w:styleId="PageNumber">
    <w:name w:val="page number"/>
    <w:basedOn w:val="DefaultParagraphFont"/>
    <w:rsid w:val="00D054E2"/>
  </w:style>
  <w:style w:type="character" w:styleId="Strong">
    <w:name w:val="Strong"/>
    <w:qFormat/>
    <w:rsid w:val="00D054E2"/>
    <w:rPr>
      <w:b/>
      <w:bCs/>
    </w:rPr>
  </w:style>
  <w:style w:type="character" w:customStyle="1" w:styleId="Heading1Char">
    <w:name w:val="Heading 1 Char"/>
    <w:link w:val="Heading1"/>
    <w:rsid w:val="00867813"/>
    <w:rPr>
      <w:rFonts w:ascii="Arial" w:hAnsi="Arial"/>
      <w:b/>
      <w:sz w:val="28"/>
    </w:rPr>
  </w:style>
  <w:style w:type="character" w:customStyle="1" w:styleId="Heading2Char">
    <w:name w:val="Heading 2 Char"/>
    <w:link w:val="Heading2"/>
    <w:rsid w:val="00867813"/>
    <w:rPr>
      <w:rFonts w:ascii="Arial" w:hAnsi="Arial"/>
      <w:b/>
      <w:sz w:val="24"/>
    </w:rPr>
  </w:style>
  <w:style w:type="character" w:customStyle="1" w:styleId="Heading3Char">
    <w:name w:val="Heading 3 Char"/>
    <w:link w:val="Heading3"/>
    <w:rsid w:val="00867813"/>
    <w:rPr>
      <w:rFonts w:ascii="Arial" w:hAnsi="Arial"/>
      <w:b/>
      <w:sz w:val="24"/>
    </w:rPr>
  </w:style>
  <w:style w:type="character" w:customStyle="1" w:styleId="Heading4Char">
    <w:name w:val="Heading 4 Char"/>
    <w:link w:val="Heading4"/>
    <w:rsid w:val="00867813"/>
    <w:rPr>
      <w:rFonts w:ascii="Arial" w:hAnsi="Arial"/>
      <w:b/>
      <w:sz w:val="24"/>
    </w:rPr>
  </w:style>
  <w:style w:type="character" w:customStyle="1" w:styleId="Heading5Char">
    <w:name w:val="Heading 5 Char"/>
    <w:link w:val="Heading5"/>
    <w:rsid w:val="00867813"/>
    <w:rPr>
      <w:rFonts w:ascii="Arial" w:hAnsi="Arial"/>
      <w:b/>
      <w:sz w:val="24"/>
    </w:rPr>
  </w:style>
  <w:style w:type="character" w:customStyle="1" w:styleId="Heading6Char">
    <w:name w:val="Heading 6 Char"/>
    <w:link w:val="Heading6"/>
    <w:rsid w:val="00867813"/>
    <w:rPr>
      <w:rFonts w:ascii="Arial" w:hAnsi="Arial"/>
      <w:b/>
      <w:sz w:val="24"/>
    </w:rPr>
  </w:style>
  <w:style w:type="character" w:customStyle="1" w:styleId="Heading7Char">
    <w:name w:val="Heading 7 Char"/>
    <w:link w:val="Heading7"/>
    <w:rsid w:val="00867813"/>
    <w:rPr>
      <w:rFonts w:ascii="Arial" w:hAnsi="Arial" w:cs="Arial"/>
      <w:b/>
      <w:sz w:val="24"/>
    </w:rPr>
  </w:style>
  <w:style w:type="character" w:customStyle="1" w:styleId="Heading8Char">
    <w:name w:val="Heading 8 Char"/>
    <w:link w:val="Heading8"/>
    <w:rsid w:val="00867813"/>
    <w:rPr>
      <w:rFonts w:ascii="Arial" w:hAnsi="Arial"/>
      <w:b/>
      <w:sz w:val="24"/>
      <w:szCs w:val="24"/>
    </w:rPr>
  </w:style>
  <w:style w:type="character" w:customStyle="1" w:styleId="Heading9Char">
    <w:name w:val="Heading 9 Char"/>
    <w:link w:val="Heading9"/>
    <w:rsid w:val="00867813"/>
    <w:rPr>
      <w:rFonts w:ascii="Arial" w:hAnsi="Arial"/>
      <w:b/>
      <w:sz w:val="24"/>
      <w:szCs w:val="24"/>
    </w:rPr>
  </w:style>
  <w:style w:type="paragraph" w:customStyle="1" w:styleId="AllText">
    <w:name w:val="AllText"/>
    <w:link w:val="AllTextChar1"/>
    <w:rsid w:val="00867813"/>
    <w:pPr>
      <w:spacing w:after="240"/>
      <w:jc w:val="both"/>
    </w:pPr>
    <w:rPr>
      <w:rFonts w:eastAsia="Times New Roman"/>
      <w:sz w:val="24"/>
    </w:rPr>
  </w:style>
  <w:style w:type="character" w:customStyle="1" w:styleId="HeaderChar">
    <w:name w:val="Header Char"/>
    <w:link w:val="Header"/>
    <w:rsid w:val="00867813"/>
  </w:style>
  <w:style w:type="character" w:customStyle="1" w:styleId="FooterChar">
    <w:name w:val="Footer Char"/>
    <w:link w:val="Footer"/>
    <w:rsid w:val="00867813"/>
  </w:style>
  <w:style w:type="paragraph" w:customStyle="1" w:styleId="appendices">
    <w:name w:val="appendices"/>
    <w:basedOn w:val="Normal"/>
    <w:rsid w:val="00867813"/>
    <w:pPr>
      <w:tabs>
        <w:tab w:val="right" w:pos="630"/>
      </w:tabs>
      <w:spacing w:before="360"/>
      <w:ind w:left="907" w:hanging="907"/>
    </w:pPr>
    <w:rPr>
      <w:b/>
      <w:caps/>
      <w:sz w:val="28"/>
    </w:rPr>
  </w:style>
  <w:style w:type="character" w:customStyle="1" w:styleId="CaptionChar">
    <w:name w:val="Caption Char"/>
    <w:link w:val="Caption"/>
    <w:locked/>
    <w:rsid w:val="00867813"/>
    <w:rPr>
      <w:b/>
      <w:sz w:val="24"/>
    </w:rPr>
  </w:style>
  <w:style w:type="paragraph" w:customStyle="1" w:styleId="ListofAppendices">
    <w:name w:val="List of Appendices"/>
    <w:rsid w:val="00867813"/>
    <w:pPr>
      <w:spacing w:after="240"/>
    </w:pPr>
    <w:rPr>
      <w:rFonts w:eastAsia="Times New Roman"/>
      <w:sz w:val="24"/>
    </w:rPr>
  </w:style>
  <w:style w:type="paragraph" w:customStyle="1" w:styleId="CTTable">
    <w:name w:val="CT Table"/>
    <w:basedOn w:val="Normal"/>
    <w:rsid w:val="00867813"/>
    <w:pPr>
      <w:spacing w:line="170" w:lineRule="exact"/>
    </w:pPr>
    <w:rPr>
      <w:sz w:val="17"/>
    </w:rPr>
  </w:style>
  <w:style w:type="paragraph" w:customStyle="1" w:styleId="MAPPText">
    <w:name w:val="MAPP Text"/>
    <w:basedOn w:val="Normal"/>
    <w:rsid w:val="00867813"/>
  </w:style>
  <w:style w:type="paragraph" w:customStyle="1" w:styleId="DataSourceRef">
    <w:name w:val="DataSource/Ref."/>
    <w:next w:val="Normal"/>
    <w:rsid w:val="00867813"/>
    <w:rPr>
      <w:rFonts w:eastAsia="Times New Roman"/>
    </w:rPr>
  </w:style>
  <w:style w:type="character" w:customStyle="1" w:styleId="BalloonTextChar">
    <w:name w:val="Balloon Text Char"/>
    <w:link w:val="BalloonText"/>
    <w:semiHidden/>
    <w:rsid w:val="00867813"/>
    <w:rPr>
      <w:rFonts w:ascii="Tahoma" w:hAnsi="Tahoma" w:cs="Tahoma"/>
      <w:sz w:val="16"/>
      <w:szCs w:val="16"/>
    </w:rPr>
  </w:style>
  <w:style w:type="character" w:customStyle="1" w:styleId="CommentTextChar">
    <w:name w:val="Comment Text Char"/>
    <w:link w:val="CommentText"/>
    <w:semiHidden/>
    <w:locked/>
    <w:rsid w:val="00867813"/>
  </w:style>
  <w:style w:type="character" w:customStyle="1" w:styleId="CommentTextChar1">
    <w:name w:val="Comment Text Char1"/>
    <w:semiHidden/>
    <w:rsid w:val="00867813"/>
    <w:rPr>
      <w:rFonts w:ascii="Times New Roman" w:eastAsia="Times New Roman" w:hAnsi="Times New Roman" w:cs="Times New Roman"/>
      <w:sz w:val="20"/>
      <w:szCs w:val="20"/>
    </w:rPr>
  </w:style>
  <w:style w:type="character" w:customStyle="1" w:styleId="KerinOlivero">
    <w:name w:val="Kerin Olivero"/>
    <w:semiHidden/>
    <w:rsid w:val="00867813"/>
    <w:rPr>
      <w:rFonts w:ascii="Arial" w:hAnsi="Arial" w:cs="Arial" w:hint="default"/>
      <w:b w:val="0"/>
      <w:bCs w:val="0"/>
      <w:i w:val="0"/>
      <w:iCs w:val="0"/>
      <w:strike w:val="0"/>
      <w:dstrike w:val="0"/>
      <w:color w:val="1F497D"/>
      <w:sz w:val="20"/>
      <w:szCs w:val="20"/>
      <w:u w:val="none"/>
      <w:effect w:val="none"/>
    </w:rPr>
  </w:style>
  <w:style w:type="character" w:customStyle="1" w:styleId="CommentSubjectChar">
    <w:name w:val="Comment Subject Char"/>
    <w:link w:val="CommentSubject"/>
    <w:semiHidden/>
    <w:rsid w:val="00867813"/>
    <w:rPr>
      <w:b/>
      <w:bCs/>
    </w:rPr>
  </w:style>
  <w:style w:type="character" w:customStyle="1" w:styleId="UserTips">
    <w:name w:val="User Tips"/>
    <w:rsid w:val="00867813"/>
    <w:rPr>
      <w:color w:val="0000FF"/>
    </w:rPr>
  </w:style>
  <w:style w:type="paragraph" w:customStyle="1" w:styleId="TableCenter">
    <w:name w:val="Table Center"/>
    <w:rsid w:val="00867813"/>
    <w:pPr>
      <w:spacing w:before="60" w:after="60"/>
      <w:jc w:val="center"/>
    </w:pPr>
    <w:rPr>
      <w:rFonts w:ascii="Arial" w:eastAsia="MS Gothic" w:hAnsi="Arial"/>
      <w:sz w:val="24"/>
      <w:szCs w:val="24"/>
    </w:rPr>
  </w:style>
  <w:style w:type="paragraph" w:customStyle="1" w:styleId="TableLeft">
    <w:name w:val="Table Left"/>
    <w:rsid w:val="00867813"/>
    <w:pPr>
      <w:spacing w:before="60" w:after="60"/>
    </w:pPr>
    <w:rPr>
      <w:rFonts w:ascii="Arial" w:eastAsia="MS Gothic" w:hAnsi="Arial" w:cs="Arial"/>
      <w:bCs/>
      <w:sz w:val="24"/>
      <w:szCs w:val="24"/>
    </w:rPr>
  </w:style>
  <w:style w:type="paragraph" w:customStyle="1" w:styleId="TableFixedWidth">
    <w:name w:val="Table Fixed Width"/>
    <w:rsid w:val="00867813"/>
    <w:pPr>
      <w:spacing w:before="60"/>
    </w:pPr>
    <w:rPr>
      <w:rFonts w:ascii="Courier New" w:eastAsia="Times New Roman" w:hAnsi="Courier New"/>
    </w:rPr>
  </w:style>
  <w:style w:type="paragraph" w:customStyle="1" w:styleId="TableFootnoteSymbol">
    <w:name w:val="Table Footnote Symbol"/>
    <w:basedOn w:val="TableFootnote"/>
    <w:rsid w:val="00867813"/>
    <w:pPr>
      <w:numPr>
        <w:numId w:val="0"/>
      </w:numPr>
    </w:pPr>
    <w:rPr>
      <w:szCs w:val="48"/>
    </w:rPr>
  </w:style>
  <w:style w:type="paragraph" w:customStyle="1" w:styleId="TableFootnoteLetter">
    <w:name w:val="Table Footnote Letter"/>
    <w:basedOn w:val="TableFootnote"/>
    <w:rsid w:val="00867813"/>
    <w:pPr>
      <w:numPr>
        <w:numId w:val="17"/>
      </w:numPr>
    </w:pPr>
  </w:style>
  <w:style w:type="paragraph" w:customStyle="1" w:styleId="TableEndofTextTitle">
    <w:name w:val="Table End of Text Title"/>
    <w:next w:val="TableHead"/>
    <w:rsid w:val="00867813"/>
    <w:pPr>
      <w:keepNext/>
      <w:keepLines/>
      <w:spacing w:before="60"/>
    </w:pPr>
    <w:rPr>
      <w:rFonts w:ascii="Arial Bold" w:eastAsia="MS Gothic" w:hAnsi="Arial Bold"/>
      <w:b/>
      <w:sz w:val="24"/>
      <w:szCs w:val="24"/>
    </w:rPr>
  </w:style>
  <w:style w:type="paragraph" w:customStyle="1" w:styleId="TableTitleContinued">
    <w:name w:val="Table Title Continued"/>
    <w:rsid w:val="00867813"/>
    <w:pPr>
      <w:keepNext/>
      <w:keepLines/>
      <w:spacing w:before="60" w:after="120"/>
    </w:pPr>
    <w:rPr>
      <w:rFonts w:ascii="Arial Bold" w:eastAsia="MS Gothic" w:hAnsi="Arial Bold"/>
      <w:b/>
      <w:sz w:val="24"/>
      <w:szCs w:val="24"/>
    </w:rPr>
  </w:style>
  <w:style w:type="paragraph" w:customStyle="1" w:styleId="FigureEndofTextTitle">
    <w:name w:val="Figure End of Text Title"/>
    <w:next w:val="Figure"/>
    <w:rsid w:val="00867813"/>
    <w:pPr>
      <w:keepLines/>
      <w:spacing w:before="60"/>
    </w:pPr>
    <w:rPr>
      <w:rFonts w:ascii="Arial" w:eastAsia="Times New Roman" w:hAnsi="Arial" w:cs="Arial"/>
      <w:b/>
      <w:bCs/>
      <w:iCs/>
      <w:sz w:val="24"/>
      <w:szCs w:val="48"/>
    </w:rPr>
  </w:style>
  <w:style w:type="paragraph" w:customStyle="1" w:styleId="ListLetter2">
    <w:name w:val="List Letter 2"/>
    <w:rsid w:val="00867813"/>
    <w:pPr>
      <w:keepLines/>
      <w:numPr>
        <w:numId w:val="18"/>
      </w:numPr>
      <w:spacing w:before="60"/>
    </w:pPr>
    <w:rPr>
      <w:rFonts w:ascii="Arial" w:eastAsia="MS Gothic" w:cs="Arial"/>
      <w:bCs/>
      <w:iCs/>
      <w:sz w:val="24"/>
      <w:szCs w:val="24"/>
    </w:rPr>
  </w:style>
  <w:style w:type="paragraph" w:customStyle="1" w:styleId="ListLetter3">
    <w:name w:val="List Letter 3"/>
    <w:rsid w:val="00867813"/>
    <w:pPr>
      <w:keepLines/>
      <w:numPr>
        <w:numId w:val="19"/>
      </w:numPr>
      <w:spacing w:before="60"/>
    </w:pPr>
    <w:rPr>
      <w:rFonts w:ascii="Arial" w:eastAsia="MS Gothic" w:cs="Arial"/>
      <w:bCs/>
      <w:iCs/>
      <w:sz w:val="24"/>
      <w:szCs w:val="48"/>
    </w:rPr>
  </w:style>
  <w:style w:type="paragraph" w:customStyle="1" w:styleId="Paragraph">
    <w:name w:val="Paragraph"/>
    <w:link w:val="ParagraphChar"/>
    <w:rsid w:val="00867813"/>
    <w:pPr>
      <w:spacing w:before="60" w:after="240"/>
    </w:pPr>
    <w:rPr>
      <w:rFonts w:ascii="Arial" w:eastAsia="MS Gothic" w:hAnsi="Arial"/>
      <w:sz w:val="24"/>
      <w:szCs w:val="24"/>
    </w:rPr>
  </w:style>
  <w:style w:type="character" w:customStyle="1" w:styleId="AllTextChar1">
    <w:name w:val="AllText Char1"/>
    <w:link w:val="AllText"/>
    <w:rsid w:val="00867813"/>
    <w:rPr>
      <w:rFonts w:eastAsia="Times New Roman"/>
      <w:sz w:val="24"/>
    </w:rPr>
  </w:style>
  <w:style w:type="character" w:customStyle="1" w:styleId="TitleChar">
    <w:name w:val="Title Char"/>
    <w:link w:val="Title"/>
    <w:rsid w:val="00867813"/>
    <w:rPr>
      <w:rFonts w:ascii="Arial" w:hAnsi="Arial" w:cs="Arial"/>
      <w:b/>
      <w:bCs/>
      <w:kern w:val="28"/>
      <w:sz w:val="32"/>
      <w:szCs w:val="32"/>
    </w:rPr>
  </w:style>
  <w:style w:type="paragraph" w:customStyle="1" w:styleId="TableHead">
    <w:name w:val="Table Head"/>
    <w:basedOn w:val="TableCenter"/>
    <w:rsid w:val="00867813"/>
    <w:rPr>
      <w:b/>
      <w:szCs w:val="48"/>
    </w:rPr>
  </w:style>
  <w:style w:type="character" w:customStyle="1" w:styleId="Instructions">
    <w:name w:val="Instructions"/>
    <w:rsid w:val="00867813"/>
    <w:rPr>
      <w:b/>
      <w:i/>
      <w:vanish/>
      <w:color w:val="008000"/>
    </w:rPr>
  </w:style>
  <w:style w:type="paragraph" w:customStyle="1" w:styleId="TOCTitle">
    <w:name w:val="TOC Title"/>
    <w:basedOn w:val="Title"/>
    <w:next w:val="TOC1"/>
    <w:rsid w:val="00867813"/>
    <w:pPr>
      <w:keepLines/>
      <w:pageBreakBefore/>
      <w:spacing w:before="240" w:after="240" w:line="240" w:lineRule="auto"/>
      <w:outlineLvl w:val="9"/>
    </w:pPr>
    <w:rPr>
      <w:rFonts w:ascii="Arial Bold" w:eastAsia="MS Gothic" w:hAnsi="Arial Bold"/>
      <w:sz w:val="24"/>
      <w:szCs w:val="28"/>
    </w:rPr>
  </w:style>
  <w:style w:type="paragraph" w:customStyle="1" w:styleId="ListEnd">
    <w:name w:val="List End"/>
    <w:next w:val="Paragraph"/>
    <w:semiHidden/>
    <w:rsid w:val="00867813"/>
    <w:rPr>
      <w:rFonts w:eastAsia="Times New Roman"/>
      <w:sz w:val="24"/>
    </w:rPr>
  </w:style>
  <w:style w:type="paragraph" w:customStyle="1" w:styleId="Approval">
    <w:name w:val="Approval"/>
    <w:rsid w:val="00867813"/>
    <w:pPr>
      <w:tabs>
        <w:tab w:val="left" w:pos="1080"/>
        <w:tab w:val="left" w:pos="5040"/>
        <w:tab w:val="left" w:pos="5760"/>
        <w:tab w:val="left" w:pos="6480"/>
        <w:tab w:val="left" w:pos="8640"/>
      </w:tabs>
    </w:pPr>
    <w:rPr>
      <w:rFonts w:ascii="Arial" w:eastAsia="MS Gothic" w:hAnsi="Arial"/>
      <w:sz w:val="24"/>
      <w:szCs w:val="24"/>
    </w:rPr>
  </w:style>
  <w:style w:type="character" w:customStyle="1" w:styleId="EndnoteTextChar">
    <w:name w:val="Endnote Text Char"/>
    <w:link w:val="EndnoteText"/>
    <w:semiHidden/>
    <w:rsid w:val="00867813"/>
    <w:rPr>
      <w:sz w:val="24"/>
    </w:rPr>
  </w:style>
  <w:style w:type="paragraph" w:customStyle="1" w:styleId="Figure">
    <w:name w:val="Figure"/>
    <w:rsid w:val="00867813"/>
    <w:pPr>
      <w:keepNext/>
      <w:keepLines/>
      <w:spacing w:before="60" w:after="120"/>
      <w:jc w:val="center"/>
    </w:pPr>
    <w:rPr>
      <w:rFonts w:ascii="Arial" w:eastAsia="MS Gothic" w:hAnsi="Arial"/>
      <w:sz w:val="24"/>
    </w:rPr>
  </w:style>
  <w:style w:type="paragraph" w:customStyle="1" w:styleId="Confidentiality">
    <w:name w:val="Confidentiality"/>
    <w:rsid w:val="00867813"/>
    <w:pPr>
      <w:spacing w:before="60"/>
      <w:ind w:left="720" w:right="720"/>
    </w:pPr>
    <w:rPr>
      <w:rFonts w:ascii="Arial Bold" w:eastAsia="MS Gothic" w:hAnsi="Arial Bold"/>
      <w:b/>
      <w:caps/>
    </w:rPr>
  </w:style>
  <w:style w:type="paragraph" w:customStyle="1" w:styleId="Heading1NoTOC">
    <w:name w:val="Heading 1 No TOC"/>
    <w:next w:val="Paragraph"/>
    <w:rsid w:val="00867813"/>
    <w:pPr>
      <w:keepNext/>
      <w:keepLines/>
      <w:spacing w:before="60" w:after="240"/>
    </w:pPr>
    <w:rPr>
      <w:rFonts w:ascii="Arial Bold" w:eastAsia="Times New Roman" w:hAnsi="Arial Bold" w:cs="Arial"/>
      <w:b/>
      <w:bCs/>
      <w:caps/>
      <w:kern w:val="32"/>
      <w:sz w:val="24"/>
      <w:szCs w:val="48"/>
    </w:rPr>
  </w:style>
  <w:style w:type="paragraph" w:customStyle="1" w:styleId="Heading1Unnumbered">
    <w:name w:val="Heading 1 Unnumbered"/>
    <w:basedOn w:val="Heading1"/>
    <w:next w:val="Paragraph"/>
    <w:rsid w:val="00867813"/>
    <w:pPr>
      <w:numPr>
        <w:numId w:val="0"/>
      </w:numPr>
      <w:spacing w:before="60"/>
    </w:pPr>
    <w:rPr>
      <w:rFonts w:eastAsia="MS Gothic" w:hAnsi="Arial Bold" w:cs="Arial"/>
      <w:bCs/>
      <w:caps/>
      <w:kern w:val="32"/>
      <w:sz w:val="24"/>
      <w:szCs w:val="48"/>
    </w:rPr>
  </w:style>
  <w:style w:type="paragraph" w:customStyle="1" w:styleId="Heading2NoTOC">
    <w:name w:val="Heading 2 No TOC"/>
    <w:basedOn w:val="Heading2"/>
    <w:next w:val="Paragraph"/>
    <w:rsid w:val="00867813"/>
    <w:pPr>
      <w:numPr>
        <w:ilvl w:val="0"/>
        <w:numId w:val="0"/>
      </w:numPr>
      <w:tabs>
        <w:tab w:val="left" w:pos="720"/>
      </w:tabs>
      <w:spacing w:before="60"/>
      <w:outlineLvl w:val="9"/>
    </w:pPr>
    <w:rPr>
      <w:rFonts w:eastAsia="MS Gothic" w:cs="Arial"/>
      <w:bCs/>
      <w:iCs/>
      <w:szCs w:val="26"/>
    </w:rPr>
  </w:style>
  <w:style w:type="paragraph" w:customStyle="1" w:styleId="References">
    <w:name w:val="References"/>
    <w:rsid w:val="00867813"/>
    <w:pPr>
      <w:keepLines/>
      <w:numPr>
        <w:numId w:val="22"/>
      </w:numPr>
      <w:spacing w:before="60" w:after="240"/>
    </w:pPr>
    <w:rPr>
      <w:rFonts w:ascii="Arial" w:eastAsia="MS Gothic" w:cs="Arial"/>
      <w:bCs/>
      <w:kern w:val="32"/>
      <w:sz w:val="24"/>
      <w:szCs w:val="24"/>
    </w:rPr>
  </w:style>
  <w:style w:type="paragraph" w:customStyle="1" w:styleId="TableFootnote">
    <w:name w:val="Table Footnote"/>
    <w:rsid w:val="00867813"/>
    <w:pPr>
      <w:keepLines/>
      <w:numPr>
        <w:numId w:val="23"/>
      </w:numPr>
      <w:spacing w:before="60" w:after="60"/>
    </w:pPr>
    <w:rPr>
      <w:rFonts w:ascii="Arial" w:eastAsia="MS Gothic" w:hAnsi="Arial"/>
      <w:sz w:val="18"/>
    </w:rPr>
  </w:style>
  <w:style w:type="paragraph" w:customStyle="1" w:styleId="ListLetter">
    <w:name w:val="List Letter"/>
    <w:rsid w:val="00867813"/>
    <w:pPr>
      <w:keepLines/>
      <w:numPr>
        <w:numId w:val="21"/>
      </w:numPr>
      <w:spacing w:before="60"/>
    </w:pPr>
    <w:rPr>
      <w:rFonts w:ascii="Arial" w:eastAsia="MS Gothic" w:cs="Arial"/>
      <w:bCs/>
      <w:iCs/>
      <w:sz w:val="24"/>
      <w:szCs w:val="48"/>
    </w:rPr>
  </w:style>
  <w:style w:type="character" w:customStyle="1" w:styleId="DocumentMapChar">
    <w:name w:val="Document Map Char"/>
    <w:link w:val="DocumentMap"/>
    <w:semiHidden/>
    <w:rsid w:val="00867813"/>
    <w:rPr>
      <w:rFonts w:ascii="Tahoma" w:hAnsi="Tahoma" w:cs="Tahoma"/>
      <w:shd w:val="clear" w:color="auto" w:fill="000080"/>
    </w:rPr>
  </w:style>
  <w:style w:type="character" w:customStyle="1" w:styleId="FootnoteTextChar">
    <w:name w:val="Footnote Text Char"/>
    <w:link w:val="FootnoteText"/>
    <w:semiHidden/>
    <w:rsid w:val="00867813"/>
    <w:rPr>
      <w:sz w:val="22"/>
    </w:rPr>
  </w:style>
  <w:style w:type="character" w:customStyle="1" w:styleId="MacroTextChar">
    <w:name w:val="Macro Text Char"/>
    <w:link w:val="MacroText"/>
    <w:semiHidden/>
    <w:rsid w:val="00867813"/>
    <w:rPr>
      <w:rFonts w:ascii="Courier New" w:hAnsi="Courier New" w:cs="Courier New"/>
    </w:rPr>
  </w:style>
  <w:style w:type="character" w:customStyle="1" w:styleId="NoteHeadingChar">
    <w:name w:val="Note Heading Char"/>
    <w:link w:val="NoteHeading"/>
    <w:rsid w:val="00867813"/>
    <w:rPr>
      <w:sz w:val="24"/>
    </w:rPr>
  </w:style>
  <w:style w:type="paragraph" w:customStyle="1" w:styleId="TableTitle">
    <w:name w:val="Table Title"/>
    <w:next w:val="TableHead"/>
    <w:link w:val="TableTitleChar"/>
    <w:rsid w:val="00867813"/>
    <w:pPr>
      <w:keepNext/>
      <w:keepLines/>
      <w:spacing w:before="60" w:after="120"/>
    </w:pPr>
    <w:rPr>
      <w:rFonts w:ascii="Arial" w:eastAsia="MS Gothic" w:hAnsi="Arial"/>
      <w:b/>
      <w:color w:val="000000"/>
      <w:sz w:val="24"/>
      <w:szCs w:val="24"/>
    </w:rPr>
  </w:style>
  <w:style w:type="paragraph" w:customStyle="1" w:styleId="Appendix">
    <w:name w:val="Appendix"/>
    <w:basedOn w:val="Heading2NoTOC"/>
    <w:next w:val="Paragraph"/>
    <w:rsid w:val="00867813"/>
    <w:pPr>
      <w:numPr>
        <w:numId w:val="25"/>
      </w:numPr>
    </w:pPr>
    <w:rPr>
      <w:bCs w:val="0"/>
      <w:snapToGrid w:val="0"/>
    </w:rPr>
  </w:style>
  <w:style w:type="paragraph" w:customStyle="1" w:styleId="FigureTitle">
    <w:name w:val="Figure Title"/>
    <w:basedOn w:val="TableTitle"/>
    <w:next w:val="Paragraph"/>
    <w:rsid w:val="00867813"/>
    <w:pPr>
      <w:keepNext w:val="0"/>
      <w:spacing w:after="240"/>
    </w:pPr>
  </w:style>
  <w:style w:type="character" w:customStyle="1" w:styleId="Citation">
    <w:name w:val="Citation"/>
    <w:rsid w:val="00867813"/>
    <w:rPr>
      <w:vertAlign w:val="superscript"/>
    </w:rPr>
  </w:style>
  <w:style w:type="paragraph" w:customStyle="1" w:styleId="FooterLandscape">
    <w:name w:val="FooterLandscape"/>
    <w:basedOn w:val="HeaderLandscape"/>
    <w:rsid w:val="00867813"/>
    <w:pPr>
      <w:tabs>
        <w:tab w:val="clear" w:pos="6480"/>
        <w:tab w:val="clear" w:pos="12960"/>
        <w:tab w:val="center" w:pos="6307"/>
        <w:tab w:val="right" w:pos="12600"/>
      </w:tabs>
    </w:pPr>
    <w:rPr>
      <w:caps w:val="0"/>
    </w:rPr>
  </w:style>
  <w:style w:type="paragraph" w:customStyle="1" w:styleId="HeaderLandscape">
    <w:name w:val="HeaderLandscape"/>
    <w:rsid w:val="00867813"/>
    <w:pPr>
      <w:tabs>
        <w:tab w:val="center" w:pos="6480"/>
        <w:tab w:val="right" w:pos="12960"/>
      </w:tabs>
      <w:spacing w:before="60"/>
    </w:pPr>
    <w:rPr>
      <w:rFonts w:ascii="Arial" w:eastAsia="MS Gothic" w:hAnsi="Arial"/>
      <w:caps/>
      <w:sz w:val="16"/>
    </w:rPr>
  </w:style>
  <w:style w:type="paragraph" w:customStyle="1" w:styleId="Heading2Unnumbered">
    <w:name w:val="Heading 2 Unnumbered"/>
    <w:basedOn w:val="Heading2"/>
    <w:next w:val="Paragraph"/>
    <w:rsid w:val="00867813"/>
    <w:pPr>
      <w:numPr>
        <w:ilvl w:val="0"/>
        <w:numId w:val="0"/>
      </w:numPr>
      <w:tabs>
        <w:tab w:val="left" w:pos="720"/>
      </w:tabs>
      <w:spacing w:before="60"/>
    </w:pPr>
    <w:rPr>
      <w:rFonts w:eastAsia="MS Gothic" w:cs="Arial"/>
      <w:bCs/>
      <w:iCs/>
      <w:szCs w:val="26"/>
    </w:rPr>
  </w:style>
  <w:style w:type="paragraph" w:customStyle="1" w:styleId="TOCSection">
    <w:name w:val="TOC Section"/>
    <w:basedOn w:val="TOCTitle"/>
    <w:rsid w:val="00867813"/>
    <w:pPr>
      <w:pageBreakBefore w:val="0"/>
      <w:tabs>
        <w:tab w:val="left" w:pos="480"/>
      </w:tabs>
      <w:spacing w:after="120"/>
      <w:jc w:val="left"/>
    </w:pPr>
  </w:style>
  <w:style w:type="character" w:customStyle="1" w:styleId="BodyTextChar">
    <w:name w:val="Body Text Char"/>
    <w:link w:val="BodyText"/>
    <w:rsid w:val="00867813"/>
    <w:rPr>
      <w:sz w:val="24"/>
    </w:rPr>
  </w:style>
  <w:style w:type="character" w:customStyle="1" w:styleId="BodyText2Char">
    <w:name w:val="Body Text 2 Char"/>
    <w:link w:val="BodyText2"/>
    <w:rsid w:val="00867813"/>
    <w:rPr>
      <w:sz w:val="24"/>
    </w:rPr>
  </w:style>
  <w:style w:type="character" w:customStyle="1" w:styleId="BodyText3Char">
    <w:name w:val="Body Text 3 Char"/>
    <w:link w:val="BodyText3"/>
    <w:rsid w:val="00867813"/>
    <w:rPr>
      <w:sz w:val="16"/>
      <w:szCs w:val="16"/>
    </w:rPr>
  </w:style>
  <w:style w:type="character" w:customStyle="1" w:styleId="BodyTextFirstIndentChar">
    <w:name w:val="Body Text First Indent Char"/>
    <w:link w:val="BodyTextFirstIndent"/>
    <w:rsid w:val="00867813"/>
    <w:rPr>
      <w:sz w:val="24"/>
    </w:rPr>
  </w:style>
  <w:style w:type="character" w:customStyle="1" w:styleId="BodyTextIndentChar">
    <w:name w:val="Body Text Indent Char"/>
    <w:link w:val="BodyTextIndent"/>
    <w:rsid w:val="00867813"/>
    <w:rPr>
      <w:sz w:val="24"/>
    </w:rPr>
  </w:style>
  <w:style w:type="character" w:customStyle="1" w:styleId="BodyTextFirstIndent2Char">
    <w:name w:val="Body Text First Indent 2 Char"/>
    <w:link w:val="BodyTextFirstIndent2"/>
    <w:rsid w:val="00867813"/>
    <w:rPr>
      <w:sz w:val="24"/>
    </w:rPr>
  </w:style>
  <w:style w:type="character" w:customStyle="1" w:styleId="BodyTextIndent2Char">
    <w:name w:val="Body Text Indent 2 Char"/>
    <w:link w:val="BodyTextIndent2"/>
    <w:rsid w:val="00867813"/>
    <w:rPr>
      <w:sz w:val="24"/>
    </w:rPr>
  </w:style>
  <w:style w:type="character" w:customStyle="1" w:styleId="BodyTextIndent3Char">
    <w:name w:val="Body Text Indent 3 Char"/>
    <w:link w:val="BodyTextIndent3"/>
    <w:rsid w:val="00867813"/>
    <w:rPr>
      <w:sz w:val="16"/>
      <w:szCs w:val="16"/>
    </w:rPr>
  </w:style>
  <w:style w:type="character" w:customStyle="1" w:styleId="ClosingChar">
    <w:name w:val="Closing Char"/>
    <w:link w:val="Closing"/>
    <w:rsid w:val="00867813"/>
    <w:rPr>
      <w:sz w:val="24"/>
    </w:rPr>
  </w:style>
  <w:style w:type="character" w:customStyle="1" w:styleId="DateChar">
    <w:name w:val="Date Char"/>
    <w:link w:val="Date"/>
    <w:rsid w:val="00867813"/>
    <w:rPr>
      <w:sz w:val="24"/>
    </w:rPr>
  </w:style>
  <w:style w:type="character" w:customStyle="1" w:styleId="E-mailSignatureChar">
    <w:name w:val="E-mail Signature Char"/>
    <w:link w:val="E-mailSignature"/>
    <w:rsid w:val="00867813"/>
    <w:rPr>
      <w:sz w:val="24"/>
    </w:rPr>
  </w:style>
  <w:style w:type="character" w:customStyle="1" w:styleId="HTMLAddressChar">
    <w:name w:val="HTML Address Char"/>
    <w:link w:val="HTMLAddress"/>
    <w:rsid w:val="00867813"/>
    <w:rPr>
      <w:i/>
      <w:iCs/>
      <w:sz w:val="24"/>
    </w:rPr>
  </w:style>
  <w:style w:type="character" w:customStyle="1" w:styleId="HTMLPreformattedChar">
    <w:name w:val="HTML Preformatted Char"/>
    <w:link w:val="HTMLPreformatted"/>
    <w:rsid w:val="00867813"/>
    <w:rPr>
      <w:rFonts w:ascii="Courier New" w:hAnsi="Courier New" w:cs="Courier New"/>
    </w:rPr>
  </w:style>
  <w:style w:type="character" w:customStyle="1" w:styleId="MessageHeaderChar">
    <w:name w:val="Message Header Char"/>
    <w:link w:val="MessageHeader"/>
    <w:rsid w:val="00867813"/>
    <w:rPr>
      <w:rFonts w:ascii="Arial" w:hAnsi="Arial" w:cs="Arial"/>
      <w:sz w:val="24"/>
      <w:szCs w:val="24"/>
      <w:shd w:val="pct20" w:color="auto" w:fill="auto"/>
    </w:rPr>
  </w:style>
  <w:style w:type="character" w:customStyle="1" w:styleId="PlainTextChar">
    <w:name w:val="Plain Text Char"/>
    <w:link w:val="PlainText"/>
    <w:rsid w:val="00867813"/>
    <w:rPr>
      <w:rFonts w:ascii="Courier New" w:hAnsi="Courier New" w:cs="Courier New"/>
    </w:rPr>
  </w:style>
  <w:style w:type="character" w:customStyle="1" w:styleId="SalutationChar">
    <w:name w:val="Salutation Char"/>
    <w:link w:val="Salutation"/>
    <w:rsid w:val="00867813"/>
    <w:rPr>
      <w:sz w:val="24"/>
    </w:rPr>
  </w:style>
  <w:style w:type="character" w:customStyle="1" w:styleId="SignatureChar">
    <w:name w:val="Signature Char"/>
    <w:link w:val="Signature"/>
    <w:rsid w:val="00867813"/>
    <w:rPr>
      <w:sz w:val="24"/>
    </w:rPr>
  </w:style>
  <w:style w:type="character" w:customStyle="1" w:styleId="SubtitleChar">
    <w:name w:val="Subtitle Char"/>
    <w:link w:val="Subtitle"/>
    <w:rsid w:val="00867813"/>
    <w:rPr>
      <w:rFonts w:ascii="Arial" w:hAnsi="Arial" w:cs="Arial"/>
      <w:sz w:val="24"/>
      <w:szCs w:val="24"/>
    </w:rPr>
  </w:style>
  <w:style w:type="character" w:customStyle="1" w:styleId="ParagraphChar">
    <w:name w:val="Paragraph Char"/>
    <w:link w:val="Paragraph"/>
    <w:rsid w:val="00867813"/>
    <w:rPr>
      <w:rFonts w:ascii="Arial" w:eastAsia="MS Gothic" w:hAnsi="Arial"/>
      <w:sz w:val="24"/>
      <w:szCs w:val="24"/>
    </w:rPr>
  </w:style>
  <w:style w:type="paragraph" w:customStyle="1" w:styleId="Attachment">
    <w:name w:val="Attachment"/>
    <w:rsid w:val="00867813"/>
    <w:pPr>
      <w:keepNext/>
      <w:keepLines/>
      <w:spacing w:before="60" w:after="240"/>
      <w:ind w:left="2160" w:hanging="2160"/>
    </w:pPr>
    <w:rPr>
      <w:rFonts w:ascii="Arial" w:eastAsia="Arial" w:hAnsi="Arial" w:cs="Arial"/>
      <w:b/>
      <w:bCs/>
      <w:sz w:val="24"/>
      <w:szCs w:val="24"/>
    </w:rPr>
  </w:style>
  <w:style w:type="character" w:customStyle="1" w:styleId="TableTitleChar">
    <w:name w:val="Table Title Char"/>
    <w:link w:val="TableTitle"/>
    <w:rsid w:val="00867813"/>
    <w:rPr>
      <w:rFonts w:ascii="Arial" w:eastAsia="MS Gothic" w:hAnsi="Arial"/>
      <w:b/>
      <w:color w:val="000000"/>
      <w:sz w:val="24"/>
      <w:szCs w:val="24"/>
    </w:rPr>
  </w:style>
  <w:style w:type="paragraph" w:customStyle="1" w:styleId="paragraph0">
    <w:name w:val="paragraph"/>
    <w:basedOn w:val="Normal"/>
    <w:rsid w:val="00867813"/>
    <w:pPr>
      <w:spacing w:before="100" w:beforeAutospacing="1" w:after="100" w:afterAutospacing="1"/>
    </w:pPr>
  </w:style>
  <w:style w:type="paragraph" w:customStyle="1" w:styleId="Default">
    <w:name w:val="Default"/>
    <w:rsid w:val="00867813"/>
    <w:pPr>
      <w:autoSpaceDE w:val="0"/>
      <w:autoSpaceDN w:val="0"/>
      <w:adjustRightInd w:val="0"/>
    </w:pPr>
    <w:rPr>
      <w:rFonts w:ascii="Verdana" w:eastAsia="Times New Roman" w:hAnsi="Verdana" w:cs="Verdana"/>
      <w:color w:val="000000"/>
      <w:sz w:val="24"/>
      <w:szCs w:val="24"/>
    </w:rPr>
  </w:style>
  <w:style w:type="paragraph" w:styleId="ListParagraph">
    <w:name w:val="List Paragraph"/>
    <w:basedOn w:val="Normal"/>
    <w:uiPriority w:val="34"/>
    <w:qFormat/>
    <w:rsid w:val="00867813"/>
    <w:pPr>
      <w:ind w:left="720"/>
      <w:contextualSpacing/>
    </w:pPr>
  </w:style>
  <w:style w:type="character" w:styleId="IntenseReference">
    <w:name w:val="Intense Reference"/>
    <w:basedOn w:val="DefaultParagraphFont"/>
    <w:uiPriority w:val="32"/>
    <w:rsid w:val="00867813"/>
    <w:rPr>
      <w:b/>
      <w:bCs/>
      <w:smallCaps/>
      <w:color w:val="C0504D" w:themeColor="accent2"/>
      <w:spacing w:val="5"/>
      <w:u w:val="single"/>
    </w:rPr>
  </w:style>
  <w:style w:type="character" w:styleId="SubtleEmphasis">
    <w:name w:val="Subtle Emphasis"/>
    <w:basedOn w:val="DefaultParagraphFont"/>
    <w:uiPriority w:val="19"/>
    <w:rsid w:val="00867813"/>
    <w:rPr>
      <w:i/>
      <w:iCs/>
      <w:color w:val="808080" w:themeColor="text1" w:themeTint="7F"/>
    </w:rPr>
  </w:style>
  <w:style w:type="character" w:styleId="SubtleReference">
    <w:name w:val="Subtle Reference"/>
    <w:basedOn w:val="DefaultParagraphFont"/>
    <w:uiPriority w:val="31"/>
    <w:rsid w:val="00867813"/>
    <w:rPr>
      <w:smallCaps/>
      <w:color w:val="C0504D" w:themeColor="accent2"/>
      <w:u w:val="single"/>
    </w:rPr>
  </w:style>
  <w:style w:type="paragraph" w:styleId="NoSpacing">
    <w:name w:val="No Spacing"/>
    <w:uiPriority w:val="1"/>
    <w:rsid w:val="00867813"/>
    <w:rPr>
      <w:sz w:val="24"/>
    </w:rPr>
  </w:style>
  <w:style w:type="paragraph" w:styleId="Quote">
    <w:name w:val="Quote"/>
    <w:basedOn w:val="Normal"/>
    <w:next w:val="Normal"/>
    <w:link w:val="QuoteChar"/>
    <w:uiPriority w:val="29"/>
    <w:rsid w:val="00867813"/>
    <w:rPr>
      <w:i/>
      <w:iCs/>
      <w:color w:val="000000" w:themeColor="text1"/>
    </w:rPr>
  </w:style>
  <w:style w:type="character" w:customStyle="1" w:styleId="QuoteChar">
    <w:name w:val="Quote Char"/>
    <w:basedOn w:val="DefaultParagraphFont"/>
    <w:link w:val="Quote"/>
    <w:uiPriority w:val="29"/>
    <w:rsid w:val="00867813"/>
    <w:rPr>
      <w:i/>
      <w:iCs/>
      <w:color w:val="000000" w:themeColor="text1"/>
      <w:sz w:val="24"/>
    </w:rPr>
  </w:style>
  <w:style w:type="character" w:styleId="BookTitle">
    <w:name w:val="Book Title"/>
    <w:basedOn w:val="DefaultParagraphFont"/>
    <w:uiPriority w:val="33"/>
    <w:rsid w:val="00867813"/>
    <w:rPr>
      <w:b/>
      <w:bCs/>
      <w:smallCaps/>
      <w:spacing w:val="5"/>
    </w:rPr>
  </w:style>
  <w:style w:type="character" w:styleId="IntenseEmphasis">
    <w:name w:val="Intense Emphasis"/>
    <w:basedOn w:val="DefaultParagraphFont"/>
    <w:uiPriority w:val="21"/>
    <w:rsid w:val="00867813"/>
    <w:rPr>
      <w:b/>
      <w:bCs/>
      <w:i/>
      <w:iCs/>
      <w:color w:val="4F81BD" w:themeColor="accent1"/>
    </w:rPr>
  </w:style>
  <w:style w:type="paragraph" w:styleId="IntenseQuote">
    <w:name w:val="Intense Quote"/>
    <w:basedOn w:val="Normal"/>
    <w:next w:val="Normal"/>
    <w:link w:val="IntenseQuoteChar"/>
    <w:uiPriority w:val="30"/>
    <w:rsid w:val="008678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7813"/>
    <w:rPr>
      <w:b/>
      <w:bCs/>
      <w:i/>
      <w:iCs/>
      <w:color w:val="4F81BD" w:themeColor="accent1"/>
      <w:sz w:val="24"/>
    </w:rPr>
  </w:style>
  <w:style w:type="paragraph" w:styleId="TOCHeading">
    <w:name w:val="TOC Heading"/>
    <w:basedOn w:val="Heading1"/>
    <w:next w:val="Normal"/>
    <w:uiPriority w:val="39"/>
    <w:semiHidden/>
    <w:unhideWhenUsed/>
    <w:rsid w:val="00867813"/>
    <w:pPr>
      <w:keepLines w:val="0"/>
      <w:numPr>
        <w:numId w:val="0"/>
      </w:numPr>
      <w:spacing w:before="240" w:after="60" w:line="300" w:lineRule="auto"/>
      <w:outlineLvl w:val="9"/>
    </w:pPr>
    <w:rPr>
      <w:rFonts w:asciiTheme="majorHAnsi" w:eastAsiaTheme="majorEastAsia" w:hAnsiTheme="majorHAnsi" w:cstheme="majorBidi"/>
      <w:bCs/>
      <w:kern w:val="32"/>
      <w:sz w:val="32"/>
      <w:szCs w:val="32"/>
    </w:rPr>
  </w:style>
  <w:style w:type="character" w:customStyle="1" w:styleId="TableHeaderChar">
    <w:name w:val="Table Header Char"/>
    <w:link w:val="TableHeader"/>
    <w:locked/>
    <w:rsid w:val="00B357DF"/>
    <w:rPr>
      <w:b/>
    </w:rPr>
  </w:style>
  <w:style w:type="table" w:customStyle="1" w:styleId="TableGrid10">
    <w:name w:val="Table Grid1"/>
    <w:basedOn w:val="TableNormal"/>
    <w:uiPriority w:val="59"/>
    <w:rsid w:val="00C05B3B"/>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92C7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5304">
      <w:bodyDiv w:val="1"/>
      <w:marLeft w:val="0"/>
      <w:marRight w:val="0"/>
      <w:marTop w:val="0"/>
      <w:marBottom w:val="0"/>
      <w:divBdr>
        <w:top w:val="none" w:sz="0" w:space="0" w:color="auto"/>
        <w:left w:val="none" w:sz="0" w:space="0" w:color="auto"/>
        <w:bottom w:val="none" w:sz="0" w:space="0" w:color="auto"/>
        <w:right w:val="none" w:sz="0" w:space="0" w:color="auto"/>
      </w:divBdr>
    </w:div>
    <w:div w:id="75783673">
      <w:bodyDiv w:val="1"/>
      <w:marLeft w:val="0"/>
      <w:marRight w:val="0"/>
      <w:marTop w:val="0"/>
      <w:marBottom w:val="0"/>
      <w:divBdr>
        <w:top w:val="none" w:sz="0" w:space="0" w:color="auto"/>
        <w:left w:val="none" w:sz="0" w:space="0" w:color="auto"/>
        <w:bottom w:val="none" w:sz="0" w:space="0" w:color="auto"/>
        <w:right w:val="none" w:sz="0" w:space="0" w:color="auto"/>
      </w:divBdr>
    </w:div>
    <w:div w:id="966351496">
      <w:bodyDiv w:val="1"/>
      <w:marLeft w:val="0"/>
      <w:marRight w:val="0"/>
      <w:marTop w:val="0"/>
      <w:marBottom w:val="0"/>
      <w:divBdr>
        <w:top w:val="none" w:sz="0" w:space="0" w:color="auto"/>
        <w:left w:val="none" w:sz="0" w:space="0" w:color="auto"/>
        <w:bottom w:val="none" w:sz="0" w:space="0" w:color="auto"/>
        <w:right w:val="none" w:sz="0" w:space="0" w:color="auto"/>
      </w:divBdr>
    </w:div>
    <w:div w:id="1040278538">
      <w:bodyDiv w:val="1"/>
      <w:marLeft w:val="0"/>
      <w:marRight w:val="0"/>
      <w:marTop w:val="0"/>
      <w:marBottom w:val="0"/>
      <w:divBdr>
        <w:top w:val="none" w:sz="0" w:space="0" w:color="auto"/>
        <w:left w:val="none" w:sz="0" w:space="0" w:color="auto"/>
        <w:bottom w:val="none" w:sz="0" w:space="0" w:color="auto"/>
        <w:right w:val="none" w:sz="0" w:space="0" w:color="auto"/>
      </w:divBdr>
    </w:div>
    <w:div w:id="1219197195">
      <w:bodyDiv w:val="1"/>
      <w:marLeft w:val="0"/>
      <w:marRight w:val="0"/>
      <w:marTop w:val="0"/>
      <w:marBottom w:val="0"/>
      <w:divBdr>
        <w:top w:val="none" w:sz="0" w:space="0" w:color="auto"/>
        <w:left w:val="none" w:sz="0" w:space="0" w:color="auto"/>
        <w:bottom w:val="none" w:sz="0" w:space="0" w:color="auto"/>
        <w:right w:val="none" w:sz="0" w:space="0" w:color="auto"/>
      </w:divBdr>
    </w:div>
    <w:div w:id="1806309111">
      <w:bodyDiv w:val="1"/>
      <w:marLeft w:val="0"/>
      <w:marRight w:val="0"/>
      <w:marTop w:val="0"/>
      <w:marBottom w:val="0"/>
      <w:divBdr>
        <w:top w:val="none" w:sz="0" w:space="0" w:color="auto"/>
        <w:left w:val="none" w:sz="0" w:space="0" w:color="auto"/>
        <w:bottom w:val="none" w:sz="0" w:space="0" w:color="auto"/>
        <w:right w:val="none" w:sz="0" w:space="0" w:color="auto"/>
      </w:divBdr>
    </w:div>
    <w:div w:id="20718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customXml" Target="../customXml/item2.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microsoft.com/office/2011/relationships/commentsExtended" Target="commentsExtended.xml"/><Relationship Id="rId25" Type="http://schemas.openxmlformats.org/officeDocument/2006/relationships/footer" Target="footer4.xml"/><Relationship Id="rId33" Type="http://schemas.openxmlformats.org/officeDocument/2006/relationships/header" Target="header13.xml"/><Relationship Id="rId2" Type="http://schemas.openxmlformats.org/officeDocument/2006/relationships/customXml" Target="../customXml/item1.xml"/><Relationship Id="rId16" Type="http://schemas.openxmlformats.org/officeDocument/2006/relationships/comments" Target="comments.xml"/><Relationship Id="rId20" Type="http://schemas.openxmlformats.org/officeDocument/2006/relationships/footer" Target="footer2.xml"/><Relationship Id="rId29" Type="http://schemas.openxmlformats.org/officeDocument/2006/relationships/header" Target="header9.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2.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1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header" Target="header8.xml"/><Relationship Id="rId30" Type="http://schemas.openxmlformats.org/officeDocument/2006/relationships/header" Target="header10.xml"/><Relationship Id="rId35"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raine12837\AppData\Roaming\Microsoft\Templates\OtsukaSty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1B7EBA21B2A4A9B4DD9D3676CA357" ma:contentTypeVersion="1" ma:contentTypeDescription="Create a new document." ma:contentTypeScope="" ma:versionID="0ed6771385c869bd9efad75c972692b4">
  <xsd:schema xmlns:xsd="http://www.w3.org/2001/XMLSchema" xmlns:xs="http://www.w3.org/2001/XMLSchema" xmlns:p="http://schemas.microsoft.com/office/2006/metadata/properties" xmlns:ns2="dbf92055-ea6b-465c-a735-4003049ae4d1" targetNamespace="http://schemas.microsoft.com/office/2006/metadata/properties" ma:root="true" ma:fieldsID="f0ada608bf1a93d825fa8b1713cd5ddc" ns2:_="">
    <xsd:import namespace="dbf92055-ea6b-465c-a735-4003049ae4d1"/>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92055-ea6b-465c-a735-4003049ae4d1"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dbf92055-ea6b-465c-a735-4003049ae4d1">v.6.1-App 21.4 updated for table of Clin Exposure by Age &amp; Sex
v.6.0-Upversioned to 6.0 to match version in GEPIC; see update tracker</Description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9EA22-E9F6-45BB-8933-54474D021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92055-ea6b-465c-a735-4003049ae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64E67-30D5-45D8-AEA0-73830A596A80}">
  <ds:schemaRefs>
    <ds:schemaRef ds:uri="http://schemas.microsoft.com/sharepoint/v3/contenttype/forms"/>
  </ds:schemaRefs>
</ds:datastoreItem>
</file>

<file path=customXml/itemProps3.xml><?xml version="1.0" encoding="utf-8"?>
<ds:datastoreItem xmlns:ds="http://schemas.openxmlformats.org/officeDocument/2006/customXml" ds:itemID="{962B24D2-EDAE-4414-AF16-22AF235BBCA1}">
  <ds:schemaRefs>
    <ds:schemaRef ds:uri="http://schemas.microsoft.com/office/2006/metadata/properties"/>
    <ds:schemaRef ds:uri="http://schemas.microsoft.com/office/infopath/2007/PartnerControls"/>
    <ds:schemaRef ds:uri="dbf92055-ea6b-465c-a735-4003049ae4d1"/>
  </ds:schemaRefs>
</ds:datastoreItem>
</file>

<file path=customXml/itemProps4.xml><?xml version="1.0" encoding="utf-8"?>
<ds:datastoreItem xmlns:ds="http://schemas.openxmlformats.org/officeDocument/2006/customXml" ds:itemID="{AF807636-288D-4718-B741-F3EB56DAC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OtsukaStyle.dot</Template>
  <TotalTime>6577</TotalTime>
  <Pages>76</Pages>
  <Words>16444</Words>
  <Characters>93737</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Otsuka Style Template</vt:lpstr>
    </vt:vector>
  </TitlesOfParts>
  <Company>Otsuka America Pharmaceuticals, Inc.</Company>
  <LinksUpToDate>false</LinksUpToDate>
  <CharactersWithSpaces>109962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Otsuka Style Template</dc:title>
  <dc:creator>Parikh, Nipa</dc:creator>
  <cp:lastModifiedBy>Amit Choudhari</cp:lastModifiedBy>
  <cp:revision>412</cp:revision>
  <cp:lastPrinted>2014-06-19T16:28:00Z</cp:lastPrinted>
  <dcterms:created xsi:type="dcterms:W3CDTF">2014-05-19T13:13:00Z</dcterms:created>
  <dcterms:modified xsi:type="dcterms:W3CDTF">2016-09-01T19:32:00Z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tsuka Style Template Version Number">
    <vt:lpwstr>2.3</vt:lpwstr>
  </property>
  <property fmtid="{D5CDD505-2E9C-101B-9397-08002B2CF9AE}" pid="3" name="Otsuka Style Template Version Date">
    <vt:lpwstr>29 September 2006</vt:lpwstr>
  </property>
  <property fmtid="{D5CDD505-2E9C-101B-9397-08002B2CF9AE}" pid="4" name="ContentTypeId">
    <vt:lpwstr>0x01010061E1B7EBA21B2A4A9B4DD9D3676CA357</vt:lpwstr>
  </property>
</Properties>
</file>